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D04775" w:rsidP="00052BFE">
      <w:pPr>
        <w:rPr>
          <w:b/>
          <w:sz w:val="72"/>
          <w:szCs w:val="72"/>
          <w:lang w:val="en-US"/>
        </w:rPr>
      </w:pPr>
      <w:r w:rsidRPr="00507AB3">
        <w:rPr>
          <w:b/>
          <w:sz w:val="72"/>
          <w:szCs w:val="72"/>
          <w:lang w:val="en-US"/>
        </w:rPr>
        <w:t xml:space="preserve">TOP </w:t>
      </w:r>
    </w:p>
    <w:p w:rsidR="00052BFE" w:rsidRPr="00507AB3" w:rsidRDefault="00052BFE" w:rsidP="00052BFE">
      <w:pPr>
        <w:rPr>
          <w:b/>
          <w:sz w:val="48"/>
          <w:szCs w:val="48"/>
          <w:lang w:val="en-US"/>
        </w:rPr>
      </w:pPr>
      <w:r w:rsidRPr="00507AB3">
        <w:rPr>
          <w:b/>
          <w:sz w:val="48"/>
          <w:szCs w:val="48"/>
          <w:lang w:val="en-US"/>
        </w:rPr>
        <w:t>Verification Guide</w:t>
      </w:r>
    </w:p>
    <w:p w:rsidR="00052BFE" w:rsidRPr="00507AB3" w:rsidRDefault="00052BFE" w:rsidP="00052BFE">
      <w:pPr>
        <w:rPr>
          <w:lang w:val="en-US"/>
        </w:rPr>
      </w:pPr>
    </w:p>
    <w:p w:rsidR="00052BFE" w:rsidRPr="00507AB3" w:rsidRDefault="00052BFE" w:rsidP="00052BFE">
      <w:pPr>
        <w:rPr>
          <w:lang w:val="en-US"/>
        </w:rPr>
      </w:pPr>
      <w:r w:rsidRPr="00507AB3">
        <w:rPr>
          <w:lang w:val="en-US"/>
        </w:rPr>
        <w:t xml:space="preserve">Version #: </w:t>
      </w:r>
      <w:del w:id="0" w:author="Vinícius Amaral" w:date="2010-10-11T10:57:00Z">
        <w:r w:rsidRPr="00507AB3" w:rsidDel="004450B6">
          <w:rPr>
            <w:b/>
            <w:lang w:val="en-US"/>
          </w:rPr>
          <w:delText>0.</w:delText>
        </w:r>
        <w:r w:rsidR="00D04775" w:rsidRPr="00507AB3" w:rsidDel="004450B6">
          <w:rPr>
            <w:b/>
            <w:lang w:val="en-US"/>
          </w:rPr>
          <w:delText>1</w:delText>
        </w:r>
      </w:del>
      <w:ins w:id="1" w:author="Vinícius Amaral" w:date="2010-10-11T10:57:00Z">
        <w:r w:rsidR="004450B6">
          <w:rPr>
            <w:b/>
            <w:lang w:val="en-US"/>
          </w:rPr>
          <w:t>1.0</w:t>
        </w:r>
      </w:ins>
    </w:p>
    <w:p w:rsidR="00052BFE" w:rsidRPr="00507AB3" w:rsidRDefault="00052BFE" w:rsidP="00052BFE">
      <w:pPr>
        <w:rPr>
          <w:lang w:val="en-US"/>
        </w:rPr>
      </w:pPr>
      <w:r w:rsidRPr="00507AB3">
        <w:rPr>
          <w:bCs/>
          <w:lang w:val="en-US"/>
        </w:rPr>
        <w:t>Revision date:</w:t>
      </w:r>
      <w:r w:rsidRPr="00507AB3">
        <w:rPr>
          <w:b/>
          <w:bCs/>
          <w:lang w:val="en-US"/>
        </w:rPr>
        <w:t xml:space="preserve"> </w:t>
      </w:r>
      <w:r w:rsidR="00D04775" w:rsidRPr="00507AB3">
        <w:rPr>
          <w:b/>
          <w:bCs/>
          <w:lang w:val="en-US"/>
        </w:rPr>
        <w:t>October</w:t>
      </w:r>
      <w:r w:rsidR="00ED0C6D" w:rsidRPr="00507AB3">
        <w:rPr>
          <w:b/>
          <w:bCs/>
          <w:lang w:val="en-US"/>
        </w:rPr>
        <w:t xml:space="preserve"> </w:t>
      </w:r>
      <w:del w:id="2" w:author="Vinícius Amaral" w:date="2010-10-11T10:57:00Z">
        <w:r w:rsidR="00D04775" w:rsidRPr="00507AB3" w:rsidDel="004450B6">
          <w:rPr>
            <w:b/>
            <w:bCs/>
            <w:lang w:val="en-US"/>
          </w:rPr>
          <w:delText>0</w:delText>
        </w:r>
        <w:r w:rsidR="003A733A" w:rsidRPr="00507AB3" w:rsidDel="004450B6">
          <w:rPr>
            <w:b/>
            <w:bCs/>
            <w:lang w:val="en-US"/>
          </w:rPr>
          <w:delText>8</w:delText>
        </w:r>
      </w:del>
      <w:ins w:id="3" w:author="Vinícius Amaral" w:date="2010-10-11T10:57:00Z">
        <w:r w:rsidR="004450B6">
          <w:rPr>
            <w:b/>
            <w:bCs/>
            <w:lang w:val="en-US"/>
          </w:rPr>
          <w:t>11</w:t>
        </w:r>
      </w:ins>
      <w:r w:rsidRPr="00507AB3">
        <w:rPr>
          <w:b/>
          <w:bCs/>
          <w:lang w:val="en-US"/>
        </w:rPr>
        <w:t xml:space="preserve">, </w:t>
      </w:r>
      <w:r w:rsidR="004019A7" w:rsidRPr="00507AB3">
        <w:rPr>
          <w:b/>
          <w:bCs/>
          <w:lang w:val="en-US"/>
        </w:rPr>
        <w:t>2010</w:t>
      </w: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jc w:val="both"/>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lang w:val="en-US"/>
        </w:rPr>
      </w:pPr>
    </w:p>
    <w:p w:rsidR="00052BFE" w:rsidRPr="00507AB3" w:rsidRDefault="00052BFE" w:rsidP="00052BFE">
      <w:pPr>
        <w:rPr>
          <w:i/>
          <w:sz w:val="24"/>
          <w:szCs w:val="24"/>
          <w:lang w:val="en-US"/>
        </w:rPr>
      </w:pPr>
      <w:r w:rsidRPr="00507AB3">
        <w:rPr>
          <w:i/>
          <w:sz w:val="24"/>
          <w:szCs w:val="24"/>
          <w:lang w:val="en-US"/>
        </w:rPr>
        <w:br w:type="page"/>
      </w:r>
    </w:p>
    <w:p w:rsidR="00052BFE" w:rsidRPr="00507AB3" w:rsidRDefault="00052BFE" w:rsidP="00052BFE">
      <w:pPr>
        <w:rPr>
          <w:i/>
          <w:sz w:val="24"/>
          <w:szCs w:val="24"/>
          <w:lang w:val="en-US"/>
        </w:rPr>
      </w:pPr>
    </w:p>
    <w:p w:rsidR="00052BFE" w:rsidRPr="00507AB3" w:rsidRDefault="00052BFE" w:rsidP="00052BFE">
      <w:pPr>
        <w:jc w:val="left"/>
        <w:rPr>
          <w:b/>
          <w:i/>
          <w:sz w:val="36"/>
          <w:szCs w:val="36"/>
          <w:lang w:val="en-US"/>
        </w:rPr>
      </w:pPr>
      <w:r w:rsidRPr="00507AB3">
        <w:rPr>
          <w:b/>
          <w:i/>
          <w:sz w:val="36"/>
          <w:szCs w:val="36"/>
          <w:lang w:val="en-US"/>
        </w:rPr>
        <w:t>Version Control</w:t>
      </w:r>
    </w:p>
    <w:tbl>
      <w:tblPr>
        <w:tblpPr w:leftFromText="141" w:rightFromText="141" w:vertAnchor="text" w:horzAnchor="margin" w:tblpY="291"/>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10"/>
        <w:gridCol w:w="3476"/>
        <w:gridCol w:w="1418"/>
        <w:gridCol w:w="3685"/>
      </w:tblGrid>
      <w:tr w:rsidR="00052BFE" w:rsidRPr="00507AB3" w:rsidTr="001D1A68">
        <w:tc>
          <w:tcPr>
            <w:tcW w:w="1310" w:type="dxa"/>
          </w:tcPr>
          <w:p w:rsidR="00052BFE" w:rsidRPr="00507AB3" w:rsidRDefault="00052BFE" w:rsidP="001D1A68">
            <w:pPr>
              <w:rPr>
                <w:b/>
                <w:lang w:val="en-US"/>
              </w:rPr>
            </w:pPr>
            <w:r w:rsidRPr="00507AB3">
              <w:rPr>
                <w:b/>
                <w:lang w:val="en-US"/>
              </w:rPr>
              <w:t>Revision</w:t>
            </w:r>
          </w:p>
        </w:tc>
        <w:tc>
          <w:tcPr>
            <w:tcW w:w="3476" w:type="dxa"/>
          </w:tcPr>
          <w:p w:rsidR="00052BFE" w:rsidRPr="00507AB3" w:rsidRDefault="00052BFE" w:rsidP="001D1A68">
            <w:pPr>
              <w:rPr>
                <w:b/>
                <w:lang w:val="en-US"/>
              </w:rPr>
            </w:pPr>
            <w:r w:rsidRPr="00507AB3">
              <w:rPr>
                <w:b/>
                <w:lang w:val="en-US"/>
              </w:rPr>
              <w:t>Authors</w:t>
            </w:r>
          </w:p>
        </w:tc>
        <w:tc>
          <w:tcPr>
            <w:tcW w:w="1418" w:type="dxa"/>
            <w:tcBorders>
              <w:right w:val="single" w:sz="4" w:space="0" w:color="auto"/>
            </w:tcBorders>
          </w:tcPr>
          <w:p w:rsidR="00052BFE" w:rsidRPr="00507AB3" w:rsidRDefault="00052BFE" w:rsidP="001D1A68">
            <w:pPr>
              <w:rPr>
                <w:b/>
                <w:lang w:val="en-US"/>
              </w:rPr>
            </w:pPr>
            <w:r w:rsidRPr="00507AB3">
              <w:rPr>
                <w:b/>
                <w:lang w:val="en-US"/>
              </w:rPr>
              <w:t>Date</w:t>
            </w:r>
          </w:p>
        </w:tc>
        <w:tc>
          <w:tcPr>
            <w:tcW w:w="3685" w:type="dxa"/>
            <w:tcBorders>
              <w:left w:val="single" w:sz="4" w:space="0" w:color="auto"/>
            </w:tcBorders>
          </w:tcPr>
          <w:p w:rsidR="00052BFE" w:rsidRPr="00507AB3" w:rsidRDefault="00052BFE" w:rsidP="001D1A68">
            <w:pPr>
              <w:rPr>
                <w:b/>
                <w:lang w:val="en-US"/>
              </w:rPr>
            </w:pPr>
            <w:r w:rsidRPr="00507AB3">
              <w:rPr>
                <w:b/>
                <w:lang w:val="en-US"/>
              </w:rPr>
              <w:t>Comments</w:t>
            </w:r>
          </w:p>
        </w:tc>
      </w:tr>
      <w:tr w:rsidR="00052BFE" w:rsidRPr="00507AB3" w:rsidTr="001D1A68">
        <w:tc>
          <w:tcPr>
            <w:tcW w:w="1310" w:type="dxa"/>
            <w:vAlign w:val="center"/>
          </w:tcPr>
          <w:p w:rsidR="00052BFE" w:rsidRPr="00507AB3" w:rsidRDefault="00052BFE" w:rsidP="001D1A68">
            <w:pPr>
              <w:rPr>
                <w:lang w:val="en-US"/>
              </w:rPr>
            </w:pPr>
            <w:r w:rsidRPr="00507AB3">
              <w:rPr>
                <w:lang w:val="en-US"/>
              </w:rPr>
              <w:t>0.</w:t>
            </w:r>
            <w:r w:rsidR="004019A7" w:rsidRPr="00507AB3">
              <w:rPr>
                <w:lang w:val="en-US"/>
              </w:rPr>
              <w:t>1</w:t>
            </w:r>
          </w:p>
        </w:tc>
        <w:tc>
          <w:tcPr>
            <w:tcW w:w="3476" w:type="dxa"/>
            <w:vAlign w:val="center"/>
          </w:tcPr>
          <w:p w:rsidR="00052BFE" w:rsidRPr="00507AB3" w:rsidRDefault="00D04775" w:rsidP="004019A7">
            <w:pPr>
              <w:rPr>
                <w:lang w:val="en-US"/>
              </w:rPr>
            </w:pPr>
            <w:r w:rsidRPr="00507AB3">
              <w:rPr>
                <w:lang w:val="en-US"/>
              </w:rPr>
              <w:t>Harney Abrahim</w:t>
            </w:r>
          </w:p>
        </w:tc>
        <w:tc>
          <w:tcPr>
            <w:tcW w:w="1418" w:type="dxa"/>
            <w:tcBorders>
              <w:right w:val="single" w:sz="4" w:space="0" w:color="auto"/>
            </w:tcBorders>
            <w:vAlign w:val="center"/>
          </w:tcPr>
          <w:p w:rsidR="00052BFE" w:rsidRPr="00507AB3" w:rsidRDefault="003A733A" w:rsidP="001D1A68">
            <w:pPr>
              <w:rPr>
                <w:lang w:val="en-US"/>
              </w:rPr>
            </w:pPr>
            <w:r w:rsidRPr="00507AB3">
              <w:rPr>
                <w:lang w:val="en-US"/>
              </w:rPr>
              <w:t>08</w:t>
            </w:r>
            <w:r w:rsidR="00052BFE" w:rsidRPr="00507AB3">
              <w:rPr>
                <w:lang w:val="en-US"/>
              </w:rPr>
              <w:t>/</w:t>
            </w:r>
            <w:r w:rsidR="00D04775" w:rsidRPr="00507AB3">
              <w:rPr>
                <w:lang w:val="en-US"/>
              </w:rPr>
              <w:t>Oct</w:t>
            </w:r>
            <w:r w:rsidR="00052BFE" w:rsidRPr="00507AB3">
              <w:rPr>
                <w:lang w:val="en-US"/>
              </w:rPr>
              <w:t>/</w:t>
            </w:r>
            <w:r w:rsidR="009E7EA8" w:rsidRPr="00507AB3">
              <w:rPr>
                <w:lang w:val="en-US"/>
              </w:rPr>
              <w:t>2010</w:t>
            </w:r>
          </w:p>
        </w:tc>
        <w:tc>
          <w:tcPr>
            <w:tcW w:w="3685" w:type="dxa"/>
            <w:tcBorders>
              <w:left w:val="single" w:sz="4" w:space="0" w:color="auto"/>
            </w:tcBorders>
            <w:vAlign w:val="center"/>
          </w:tcPr>
          <w:p w:rsidR="00052BFE" w:rsidRPr="00507AB3" w:rsidRDefault="00075DA6" w:rsidP="001D1A68">
            <w:pPr>
              <w:rPr>
                <w:lang w:val="en-US"/>
              </w:rPr>
            </w:pPr>
            <w:r w:rsidRPr="00507AB3">
              <w:rPr>
                <w:lang w:val="en-US"/>
              </w:rPr>
              <w:t>Initial Version</w:t>
            </w:r>
          </w:p>
        </w:tc>
      </w:tr>
      <w:tr w:rsidR="004450B6" w:rsidRPr="009E1EEE" w:rsidTr="001D1A68">
        <w:trPr>
          <w:ins w:id="4" w:author="Vinícius Amaral" w:date="2010-10-11T10:57:00Z"/>
        </w:trPr>
        <w:tc>
          <w:tcPr>
            <w:tcW w:w="1310" w:type="dxa"/>
            <w:vAlign w:val="center"/>
          </w:tcPr>
          <w:p w:rsidR="004450B6" w:rsidRPr="00507AB3" w:rsidRDefault="004450B6" w:rsidP="001D1A68">
            <w:pPr>
              <w:rPr>
                <w:ins w:id="5" w:author="Vinícius Amaral" w:date="2010-10-11T10:57:00Z"/>
                <w:lang w:val="en-US"/>
              </w:rPr>
            </w:pPr>
            <w:ins w:id="6" w:author="Vinícius Amaral" w:date="2010-10-11T10:57:00Z">
              <w:r>
                <w:rPr>
                  <w:lang w:val="en-US"/>
                </w:rPr>
                <w:t>1.0</w:t>
              </w:r>
            </w:ins>
          </w:p>
        </w:tc>
        <w:tc>
          <w:tcPr>
            <w:tcW w:w="3476" w:type="dxa"/>
            <w:vAlign w:val="center"/>
          </w:tcPr>
          <w:p w:rsidR="004450B6" w:rsidRPr="00507AB3" w:rsidRDefault="004450B6" w:rsidP="004019A7">
            <w:pPr>
              <w:rPr>
                <w:ins w:id="7" w:author="Vinícius Amaral" w:date="2010-10-11T10:57:00Z"/>
                <w:lang w:val="en-US"/>
              </w:rPr>
            </w:pPr>
            <w:ins w:id="8" w:author="Vinícius Amaral" w:date="2010-10-11T10:57:00Z">
              <w:r>
                <w:rPr>
                  <w:lang w:val="en-US"/>
                </w:rPr>
                <w:t>Vinícius Amaral</w:t>
              </w:r>
            </w:ins>
          </w:p>
        </w:tc>
        <w:tc>
          <w:tcPr>
            <w:tcW w:w="1418" w:type="dxa"/>
            <w:tcBorders>
              <w:right w:val="single" w:sz="4" w:space="0" w:color="auto"/>
            </w:tcBorders>
            <w:vAlign w:val="center"/>
          </w:tcPr>
          <w:p w:rsidR="004450B6" w:rsidRPr="00507AB3" w:rsidRDefault="004450B6" w:rsidP="001D1A68">
            <w:pPr>
              <w:rPr>
                <w:ins w:id="9" w:author="Vinícius Amaral" w:date="2010-10-11T10:57:00Z"/>
                <w:lang w:val="en-US"/>
              </w:rPr>
            </w:pPr>
            <w:ins w:id="10" w:author="Vinícius Amaral" w:date="2010-10-11T10:58:00Z">
              <w:r>
                <w:rPr>
                  <w:lang w:val="en-US"/>
                </w:rPr>
                <w:t>11/Oct/2010</w:t>
              </w:r>
            </w:ins>
          </w:p>
        </w:tc>
        <w:tc>
          <w:tcPr>
            <w:tcW w:w="3685" w:type="dxa"/>
            <w:tcBorders>
              <w:left w:val="single" w:sz="4" w:space="0" w:color="auto"/>
            </w:tcBorders>
            <w:vAlign w:val="center"/>
          </w:tcPr>
          <w:p w:rsidR="004450B6" w:rsidRPr="00507AB3" w:rsidRDefault="004450B6" w:rsidP="001D1A68">
            <w:pPr>
              <w:rPr>
                <w:ins w:id="11" w:author="Vinícius Amaral" w:date="2010-10-11T10:57:00Z"/>
                <w:lang w:val="en-US"/>
              </w:rPr>
            </w:pPr>
            <w:ins w:id="12" w:author="Vinícius Amaral" w:date="2010-10-11T10:58:00Z">
              <w:r>
                <w:rPr>
                  <w:lang w:val="en-US"/>
                </w:rPr>
                <w:t xml:space="preserve">Verification plan revised. Improved feature descriptions. </w:t>
              </w:r>
            </w:ins>
          </w:p>
        </w:tc>
      </w:tr>
    </w:tbl>
    <w:p w:rsidR="00052BFE" w:rsidRPr="00507AB3" w:rsidRDefault="00052BFE" w:rsidP="00052BFE">
      <w:pPr>
        <w:rPr>
          <w:sz w:val="24"/>
          <w:szCs w:val="24"/>
          <w:lang w:val="en-US"/>
        </w:rPr>
      </w:pPr>
    </w:p>
    <w:p w:rsidR="00052BFE" w:rsidRPr="00507AB3" w:rsidRDefault="00052BFE" w:rsidP="00052BFE">
      <w:pPr>
        <w:rPr>
          <w:sz w:val="24"/>
          <w:szCs w:val="24"/>
          <w:lang w:val="en-US"/>
        </w:rPr>
      </w:pPr>
    </w:p>
    <w:p w:rsidR="00052BFE" w:rsidRPr="00507AB3" w:rsidRDefault="00052BFE" w:rsidP="00052BFE">
      <w:pPr>
        <w:rPr>
          <w:sz w:val="24"/>
          <w:szCs w:val="24"/>
          <w:lang w:val="en-US"/>
        </w:rPr>
      </w:pPr>
      <w:r w:rsidRPr="00507AB3">
        <w:rPr>
          <w:sz w:val="24"/>
          <w:szCs w:val="24"/>
          <w:lang w:val="en-US"/>
        </w:rPr>
        <w:br w:type="page"/>
      </w:r>
    </w:p>
    <w:p w:rsidR="00052BFE" w:rsidRPr="00507AB3" w:rsidRDefault="00052BFE" w:rsidP="00052BFE">
      <w:pPr>
        <w:rPr>
          <w:sz w:val="24"/>
          <w:szCs w:val="24"/>
          <w:lang w:val="en-US"/>
        </w:rPr>
      </w:pPr>
    </w:p>
    <w:p w:rsidR="00052BFE" w:rsidRPr="00507AB3" w:rsidRDefault="00052BFE" w:rsidP="00052BFE">
      <w:pPr>
        <w:jc w:val="left"/>
        <w:rPr>
          <w:b/>
          <w:i/>
          <w:sz w:val="36"/>
          <w:szCs w:val="36"/>
          <w:lang w:val="en-US"/>
        </w:rPr>
      </w:pPr>
      <w:r w:rsidRPr="00507AB3">
        <w:rPr>
          <w:b/>
          <w:i/>
          <w:sz w:val="36"/>
          <w:szCs w:val="36"/>
          <w:lang w:val="en-US"/>
        </w:rPr>
        <w:t>Table of Contents</w:t>
      </w:r>
    </w:p>
    <w:p w:rsidR="00052BFE" w:rsidRPr="00507AB3" w:rsidRDefault="00052BFE" w:rsidP="00052BFE">
      <w:pPr>
        <w:jc w:val="both"/>
        <w:rPr>
          <w:sz w:val="24"/>
          <w:szCs w:val="24"/>
          <w:lang w:val="en-US"/>
        </w:rPr>
      </w:pPr>
    </w:p>
    <w:p w:rsidR="008E53BF" w:rsidRPr="008E53BF" w:rsidRDefault="00AF07FD">
      <w:pPr>
        <w:pStyle w:val="Sumrio1"/>
        <w:tabs>
          <w:tab w:val="right" w:leader="dot" w:pos="9629"/>
        </w:tabs>
        <w:rPr>
          <w:ins w:id="13" w:author="Vinícius Amaral" w:date="2010-10-11T10:59:00Z"/>
          <w:rFonts w:asciiTheme="minorHAnsi" w:eastAsiaTheme="minorEastAsia" w:hAnsiTheme="minorHAnsi" w:cstheme="minorBidi"/>
          <w:b w:val="0"/>
          <w:bCs w:val="0"/>
          <w:caps w:val="0"/>
          <w:noProof/>
          <w:sz w:val="22"/>
          <w:szCs w:val="22"/>
          <w:lang w:val="en-US"/>
          <w:rPrChange w:id="14" w:author="Vinícius Amaral" w:date="2010-10-11T10:59:00Z">
            <w:rPr>
              <w:ins w:id="15" w:author="Vinícius Amaral" w:date="2010-10-11T10:59:00Z"/>
              <w:rFonts w:asciiTheme="minorHAnsi" w:eastAsiaTheme="minorEastAsia" w:hAnsiTheme="minorHAnsi" w:cstheme="minorBidi"/>
              <w:b w:val="0"/>
              <w:bCs w:val="0"/>
              <w:caps w:val="0"/>
              <w:noProof/>
              <w:sz w:val="22"/>
              <w:szCs w:val="22"/>
            </w:rPr>
          </w:rPrChange>
        </w:rPr>
      </w:pPr>
      <w:r w:rsidRPr="00AF07FD">
        <w:rPr>
          <w:szCs w:val="24"/>
          <w:lang w:val="en-US"/>
        </w:rPr>
        <w:fldChar w:fldCharType="begin"/>
      </w:r>
      <w:r w:rsidR="00052BFE" w:rsidRPr="00507AB3">
        <w:rPr>
          <w:szCs w:val="24"/>
          <w:lang w:val="en-US"/>
        </w:rPr>
        <w:instrText xml:space="preserve"> TOC \t "Seção_DHCTI;1;SubSeção_DHCTI;2;SubSeção_divisão_DHCTI;3" </w:instrText>
      </w:r>
      <w:r w:rsidRPr="00AF07FD">
        <w:rPr>
          <w:szCs w:val="24"/>
          <w:lang w:val="en-US"/>
        </w:rPr>
        <w:fldChar w:fldCharType="separate"/>
      </w:r>
      <w:ins w:id="16" w:author="Vinícius Amaral" w:date="2010-10-11T10:59:00Z">
        <w:r w:rsidRPr="00AF07FD">
          <w:rPr>
            <w:noProof/>
            <w:lang w:val="en-US"/>
            <w:rPrChange w:id="17" w:author="Vinícius Amaral" w:date="2010-10-11T10:59:00Z">
              <w:rPr>
                <w:b w:val="0"/>
                <w:bCs w:val="0"/>
                <w:caps w:val="0"/>
                <w:noProof/>
                <w:sz w:val="22"/>
                <w:szCs w:val="22"/>
              </w:rPr>
            </w:rPrChange>
          </w:rPr>
          <w:t>TOP EMC08 DIGITAL MODULE</w:t>
        </w:r>
        <w:r w:rsidRPr="00AF07FD">
          <w:rPr>
            <w:noProof/>
            <w:lang w:val="en-US"/>
            <w:rPrChange w:id="18" w:author="Vinícius Amaral" w:date="2010-10-11T10:59:00Z">
              <w:rPr>
                <w:b w:val="0"/>
                <w:bCs w:val="0"/>
                <w:caps w:val="0"/>
                <w:noProof/>
                <w:sz w:val="22"/>
                <w:szCs w:val="22"/>
              </w:rPr>
            </w:rPrChange>
          </w:rPr>
          <w:tab/>
        </w:r>
        <w:r>
          <w:rPr>
            <w:noProof/>
          </w:rPr>
          <w:fldChar w:fldCharType="begin"/>
        </w:r>
        <w:r w:rsidRPr="00AF07FD">
          <w:rPr>
            <w:noProof/>
            <w:lang w:val="en-US"/>
            <w:rPrChange w:id="19" w:author="Vinícius Amaral" w:date="2010-10-11T10:59:00Z">
              <w:rPr>
                <w:b w:val="0"/>
                <w:bCs w:val="0"/>
                <w:caps w:val="0"/>
                <w:noProof/>
                <w:sz w:val="22"/>
                <w:szCs w:val="22"/>
              </w:rPr>
            </w:rPrChange>
          </w:rPr>
          <w:instrText xml:space="preserve"> PAGEREF _Toc274558097 \h </w:instrText>
        </w:r>
      </w:ins>
      <w:r>
        <w:rPr>
          <w:noProof/>
        </w:rPr>
      </w:r>
      <w:r>
        <w:rPr>
          <w:noProof/>
        </w:rPr>
        <w:fldChar w:fldCharType="separate"/>
      </w:r>
      <w:ins w:id="20" w:author="Vinícius Amaral" w:date="2010-10-11T10:59:00Z">
        <w:r w:rsidRPr="00AF07FD">
          <w:rPr>
            <w:noProof/>
            <w:lang w:val="en-US"/>
            <w:rPrChange w:id="21" w:author="Vinícius Amaral" w:date="2010-10-11T10:59:00Z">
              <w:rPr>
                <w:b w:val="0"/>
                <w:bCs w:val="0"/>
                <w:caps w:val="0"/>
                <w:noProof/>
                <w:sz w:val="22"/>
                <w:szCs w:val="22"/>
              </w:rPr>
            </w:rPrChange>
          </w:rPr>
          <w:t>5</w:t>
        </w:r>
        <w:r>
          <w:rPr>
            <w:noProof/>
          </w:rPr>
          <w:fldChar w:fldCharType="end"/>
        </w:r>
      </w:ins>
    </w:p>
    <w:p w:rsidR="008E53BF" w:rsidRPr="008E53BF" w:rsidRDefault="00AF07FD">
      <w:pPr>
        <w:pStyle w:val="Sumrio2"/>
        <w:tabs>
          <w:tab w:val="left" w:pos="880"/>
          <w:tab w:val="right" w:leader="dot" w:pos="9629"/>
        </w:tabs>
        <w:rPr>
          <w:ins w:id="22" w:author="Vinícius Amaral" w:date="2010-10-11T10:59:00Z"/>
          <w:rFonts w:asciiTheme="minorHAnsi" w:eastAsiaTheme="minorEastAsia" w:hAnsiTheme="minorHAnsi" w:cstheme="minorBidi"/>
          <w:smallCaps w:val="0"/>
          <w:noProof/>
          <w:sz w:val="22"/>
          <w:szCs w:val="22"/>
          <w:lang w:val="en-US"/>
          <w:rPrChange w:id="23" w:author="Vinícius Amaral" w:date="2010-10-11T10:59:00Z">
            <w:rPr>
              <w:ins w:id="24" w:author="Vinícius Amaral" w:date="2010-10-11T10:59:00Z"/>
              <w:rFonts w:asciiTheme="minorHAnsi" w:eastAsiaTheme="minorEastAsia" w:hAnsiTheme="minorHAnsi" w:cstheme="minorBidi"/>
              <w:smallCaps w:val="0"/>
              <w:noProof/>
              <w:sz w:val="22"/>
              <w:szCs w:val="22"/>
            </w:rPr>
          </w:rPrChange>
        </w:rPr>
      </w:pPr>
      <w:ins w:id="25" w:author="Vinícius Amaral" w:date="2010-10-11T10:59:00Z">
        <w:r w:rsidRPr="00AF07FD">
          <w:rPr>
            <w:noProof/>
            <w:lang w:val="en-US"/>
            <w:rPrChange w:id="26" w:author="Vinícius Amaral" w:date="2010-10-11T10:59:00Z">
              <w:rPr>
                <w:smallCaps w:val="0"/>
                <w:noProof/>
                <w:sz w:val="22"/>
                <w:szCs w:val="22"/>
              </w:rPr>
            </w:rPrChange>
          </w:rPr>
          <w:t>1.</w:t>
        </w:r>
        <w:r w:rsidRPr="00AF07FD">
          <w:rPr>
            <w:rFonts w:asciiTheme="minorHAnsi" w:eastAsiaTheme="minorEastAsia" w:hAnsiTheme="minorHAnsi" w:cstheme="minorBidi"/>
            <w:smallCaps w:val="0"/>
            <w:noProof/>
            <w:sz w:val="22"/>
            <w:szCs w:val="22"/>
            <w:lang w:val="en-US"/>
            <w:rPrChange w:id="27"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28" w:author="Vinícius Amaral" w:date="2010-10-11T10:59:00Z">
              <w:rPr>
                <w:smallCaps w:val="0"/>
                <w:noProof/>
                <w:sz w:val="22"/>
                <w:szCs w:val="22"/>
              </w:rPr>
            </w:rPrChange>
          </w:rPr>
          <w:t>Introduction</w:t>
        </w:r>
        <w:r w:rsidRPr="00AF07FD">
          <w:rPr>
            <w:noProof/>
            <w:lang w:val="en-US"/>
            <w:rPrChange w:id="29" w:author="Vinícius Amaral" w:date="2010-10-11T10:59:00Z">
              <w:rPr>
                <w:smallCaps w:val="0"/>
                <w:noProof/>
                <w:sz w:val="22"/>
                <w:szCs w:val="22"/>
              </w:rPr>
            </w:rPrChange>
          </w:rPr>
          <w:tab/>
        </w:r>
        <w:r>
          <w:rPr>
            <w:noProof/>
          </w:rPr>
          <w:fldChar w:fldCharType="begin"/>
        </w:r>
        <w:r w:rsidRPr="00AF07FD">
          <w:rPr>
            <w:noProof/>
            <w:lang w:val="en-US"/>
            <w:rPrChange w:id="30" w:author="Vinícius Amaral" w:date="2010-10-11T10:59:00Z">
              <w:rPr>
                <w:smallCaps w:val="0"/>
                <w:noProof/>
                <w:sz w:val="22"/>
                <w:szCs w:val="22"/>
              </w:rPr>
            </w:rPrChange>
          </w:rPr>
          <w:instrText xml:space="preserve"> PAGEREF _Toc274558098 \h </w:instrText>
        </w:r>
      </w:ins>
      <w:r>
        <w:rPr>
          <w:noProof/>
        </w:rPr>
      </w:r>
      <w:r>
        <w:rPr>
          <w:noProof/>
        </w:rPr>
        <w:fldChar w:fldCharType="separate"/>
      </w:r>
      <w:ins w:id="31" w:author="Vinícius Amaral" w:date="2010-10-11T10:59:00Z">
        <w:r w:rsidRPr="00AF07FD">
          <w:rPr>
            <w:noProof/>
            <w:lang w:val="en-US"/>
            <w:rPrChange w:id="32" w:author="Vinícius Amaral" w:date="2010-10-11T10:59:00Z">
              <w:rPr>
                <w:smallCaps w:val="0"/>
                <w:noProof/>
                <w:sz w:val="22"/>
                <w:szCs w:val="22"/>
              </w:rPr>
            </w:rPrChange>
          </w:rPr>
          <w:t>5</w:t>
        </w:r>
        <w:r>
          <w:rPr>
            <w:noProof/>
          </w:rPr>
          <w:fldChar w:fldCharType="end"/>
        </w:r>
      </w:ins>
    </w:p>
    <w:p w:rsidR="008E53BF" w:rsidRPr="008E53BF" w:rsidRDefault="00AF07FD">
      <w:pPr>
        <w:pStyle w:val="Sumrio2"/>
        <w:tabs>
          <w:tab w:val="left" w:pos="1100"/>
          <w:tab w:val="right" w:leader="dot" w:pos="9629"/>
        </w:tabs>
        <w:rPr>
          <w:ins w:id="33" w:author="Vinícius Amaral" w:date="2010-10-11T10:59:00Z"/>
          <w:rFonts w:asciiTheme="minorHAnsi" w:eastAsiaTheme="minorEastAsia" w:hAnsiTheme="minorHAnsi" w:cstheme="minorBidi"/>
          <w:smallCaps w:val="0"/>
          <w:noProof/>
          <w:sz w:val="22"/>
          <w:szCs w:val="22"/>
          <w:lang w:val="en-US"/>
          <w:rPrChange w:id="34" w:author="Vinícius Amaral" w:date="2010-10-11T10:59:00Z">
            <w:rPr>
              <w:ins w:id="35" w:author="Vinícius Amaral" w:date="2010-10-11T10:59:00Z"/>
              <w:rFonts w:asciiTheme="minorHAnsi" w:eastAsiaTheme="minorEastAsia" w:hAnsiTheme="minorHAnsi" w:cstheme="minorBidi"/>
              <w:smallCaps w:val="0"/>
              <w:noProof/>
              <w:sz w:val="22"/>
              <w:szCs w:val="22"/>
            </w:rPr>
          </w:rPrChange>
        </w:rPr>
      </w:pPr>
      <w:ins w:id="36" w:author="Vinícius Amaral" w:date="2010-10-11T10:59:00Z">
        <w:r w:rsidRPr="00AF07FD">
          <w:rPr>
            <w:noProof/>
            <w:lang w:val="en-US"/>
            <w:rPrChange w:id="37" w:author="Vinícius Amaral" w:date="2010-10-11T10:59:00Z">
              <w:rPr>
                <w:smallCaps w:val="0"/>
                <w:noProof/>
                <w:sz w:val="22"/>
                <w:szCs w:val="22"/>
              </w:rPr>
            </w:rPrChange>
          </w:rPr>
          <w:t>1.1</w:t>
        </w:r>
        <w:r w:rsidRPr="00AF07FD">
          <w:rPr>
            <w:rFonts w:asciiTheme="minorHAnsi" w:eastAsiaTheme="minorEastAsia" w:hAnsiTheme="minorHAnsi" w:cstheme="minorBidi"/>
            <w:smallCaps w:val="0"/>
            <w:noProof/>
            <w:sz w:val="22"/>
            <w:szCs w:val="22"/>
            <w:lang w:val="en-US"/>
            <w:rPrChange w:id="38"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39" w:author="Vinícius Amaral" w:date="2010-10-11T10:59:00Z">
              <w:rPr>
                <w:smallCaps w:val="0"/>
                <w:noProof/>
                <w:sz w:val="22"/>
                <w:szCs w:val="22"/>
              </w:rPr>
            </w:rPrChange>
          </w:rPr>
          <w:t>Verification Strategy</w:t>
        </w:r>
        <w:r w:rsidRPr="00AF07FD">
          <w:rPr>
            <w:noProof/>
            <w:lang w:val="en-US"/>
            <w:rPrChange w:id="40" w:author="Vinícius Amaral" w:date="2010-10-11T10:59:00Z">
              <w:rPr>
                <w:smallCaps w:val="0"/>
                <w:noProof/>
                <w:sz w:val="22"/>
                <w:szCs w:val="22"/>
              </w:rPr>
            </w:rPrChange>
          </w:rPr>
          <w:tab/>
        </w:r>
        <w:r>
          <w:rPr>
            <w:noProof/>
          </w:rPr>
          <w:fldChar w:fldCharType="begin"/>
        </w:r>
        <w:r w:rsidRPr="00AF07FD">
          <w:rPr>
            <w:noProof/>
            <w:lang w:val="en-US"/>
            <w:rPrChange w:id="41" w:author="Vinícius Amaral" w:date="2010-10-11T10:59:00Z">
              <w:rPr>
                <w:smallCaps w:val="0"/>
                <w:noProof/>
                <w:sz w:val="22"/>
                <w:szCs w:val="22"/>
              </w:rPr>
            </w:rPrChange>
          </w:rPr>
          <w:instrText xml:space="preserve"> PAGEREF _Toc274558099 \h </w:instrText>
        </w:r>
      </w:ins>
      <w:r>
        <w:rPr>
          <w:noProof/>
        </w:rPr>
      </w:r>
      <w:r>
        <w:rPr>
          <w:noProof/>
        </w:rPr>
        <w:fldChar w:fldCharType="separate"/>
      </w:r>
      <w:ins w:id="42" w:author="Vinícius Amaral" w:date="2010-10-11T10:59:00Z">
        <w:r w:rsidRPr="00AF07FD">
          <w:rPr>
            <w:noProof/>
            <w:lang w:val="en-US"/>
            <w:rPrChange w:id="43" w:author="Vinícius Amaral" w:date="2010-10-11T10:59:00Z">
              <w:rPr>
                <w:smallCaps w:val="0"/>
                <w:noProof/>
                <w:sz w:val="22"/>
                <w:szCs w:val="22"/>
              </w:rPr>
            </w:rPrChange>
          </w:rPr>
          <w:t>5</w:t>
        </w:r>
        <w:r>
          <w:rPr>
            <w:noProof/>
          </w:rPr>
          <w:fldChar w:fldCharType="end"/>
        </w:r>
      </w:ins>
    </w:p>
    <w:p w:rsidR="008E53BF" w:rsidRPr="008E53BF" w:rsidRDefault="00AF07FD">
      <w:pPr>
        <w:pStyle w:val="Sumrio2"/>
        <w:tabs>
          <w:tab w:val="left" w:pos="1100"/>
          <w:tab w:val="right" w:leader="dot" w:pos="9629"/>
        </w:tabs>
        <w:rPr>
          <w:ins w:id="44" w:author="Vinícius Amaral" w:date="2010-10-11T10:59:00Z"/>
          <w:rFonts w:asciiTheme="minorHAnsi" w:eastAsiaTheme="minorEastAsia" w:hAnsiTheme="minorHAnsi" w:cstheme="minorBidi"/>
          <w:smallCaps w:val="0"/>
          <w:noProof/>
          <w:sz w:val="22"/>
          <w:szCs w:val="22"/>
          <w:lang w:val="en-US"/>
          <w:rPrChange w:id="45" w:author="Vinícius Amaral" w:date="2010-10-11T10:59:00Z">
            <w:rPr>
              <w:ins w:id="46" w:author="Vinícius Amaral" w:date="2010-10-11T10:59:00Z"/>
              <w:rFonts w:asciiTheme="minorHAnsi" w:eastAsiaTheme="minorEastAsia" w:hAnsiTheme="minorHAnsi" w:cstheme="minorBidi"/>
              <w:smallCaps w:val="0"/>
              <w:noProof/>
              <w:sz w:val="22"/>
              <w:szCs w:val="22"/>
            </w:rPr>
          </w:rPrChange>
        </w:rPr>
      </w:pPr>
      <w:ins w:id="47" w:author="Vinícius Amaral" w:date="2010-10-11T10:59:00Z">
        <w:r w:rsidRPr="00AF07FD">
          <w:rPr>
            <w:noProof/>
            <w:lang w:val="en-US"/>
            <w:rPrChange w:id="48" w:author="Vinícius Amaral" w:date="2010-10-11T10:59:00Z">
              <w:rPr>
                <w:smallCaps w:val="0"/>
                <w:noProof/>
                <w:sz w:val="22"/>
                <w:szCs w:val="22"/>
              </w:rPr>
            </w:rPrChange>
          </w:rPr>
          <w:t>1.2</w:t>
        </w:r>
        <w:r w:rsidRPr="00AF07FD">
          <w:rPr>
            <w:rFonts w:asciiTheme="minorHAnsi" w:eastAsiaTheme="minorEastAsia" w:hAnsiTheme="minorHAnsi" w:cstheme="minorBidi"/>
            <w:smallCaps w:val="0"/>
            <w:noProof/>
            <w:sz w:val="22"/>
            <w:szCs w:val="22"/>
            <w:lang w:val="en-US"/>
            <w:rPrChange w:id="49"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50" w:author="Vinícius Amaral" w:date="2010-10-11T10:59:00Z">
              <w:rPr>
                <w:smallCaps w:val="0"/>
                <w:noProof/>
                <w:sz w:val="22"/>
                <w:szCs w:val="22"/>
              </w:rPr>
            </w:rPrChange>
          </w:rPr>
          <w:t>Verification Flow</w:t>
        </w:r>
        <w:r w:rsidRPr="00AF07FD">
          <w:rPr>
            <w:noProof/>
            <w:lang w:val="en-US"/>
            <w:rPrChange w:id="51" w:author="Vinícius Amaral" w:date="2010-10-11T10:59:00Z">
              <w:rPr>
                <w:smallCaps w:val="0"/>
                <w:noProof/>
                <w:sz w:val="22"/>
                <w:szCs w:val="22"/>
              </w:rPr>
            </w:rPrChange>
          </w:rPr>
          <w:tab/>
        </w:r>
        <w:r>
          <w:rPr>
            <w:noProof/>
          </w:rPr>
          <w:fldChar w:fldCharType="begin"/>
        </w:r>
        <w:r w:rsidRPr="00AF07FD">
          <w:rPr>
            <w:noProof/>
            <w:lang w:val="en-US"/>
            <w:rPrChange w:id="52" w:author="Vinícius Amaral" w:date="2010-10-11T10:59:00Z">
              <w:rPr>
                <w:smallCaps w:val="0"/>
                <w:noProof/>
                <w:sz w:val="22"/>
                <w:szCs w:val="22"/>
              </w:rPr>
            </w:rPrChange>
          </w:rPr>
          <w:instrText xml:space="preserve"> PAGEREF _Toc274558100 \h </w:instrText>
        </w:r>
      </w:ins>
      <w:r>
        <w:rPr>
          <w:noProof/>
        </w:rPr>
      </w:r>
      <w:r>
        <w:rPr>
          <w:noProof/>
        </w:rPr>
        <w:fldChar w:fldCharType="separate"/>
      </w:r>
      <w:ins w:id="53" w:author="Vinícius Amaral" w:date="2010-10-11T10:59:00Z">
        <w:r w:rsidRPr="00AF07FD">
          <w:rPr>
            <w:noProof/>
            <w:lang w:val="en-US"/>
            <w:rPrChange w:id="54" w:author="Vinícius Amaral" w:date="2010-10-11T10:59:00Z">
              <w:rPr>
                <w:smallCaps w:val="0"/>
                <w:noProof/>
                <w:sz w:val="22"/>
                <w:szCs w:val="22"/>
              </w:rPr>
            </w:rPrChange>
          </w:rPr>
          <w:t>5</w:t>
        </w:r>
        <w:r>
          <w:rPr>
            <w:noProof/>
          </w:rPr>
          <w:fldChar w:fldCharType="end"/>
        </w:r>
      </w:ins>
    </w:p>
    <w:p w:rsidR="008E53BF" w:rsidRPr="008E53BF" w:rsidRDefault="00AF07FD">
      <w:pPr>
        <w:pStyle w:val="Sumrio2"/>
        <w:tabs>
          <w:tab w:val="left" w:pos="1100"/>
          <w:tab w:val="right" w:leader="dot" w:pos="9629"/>
        </w:tabs>
        <w:rPr>
          <w:ins w:id="55" w:author="Vinícius Amaral" w:date="2010-10-11T10:59:00Z"/>
          <w:rFonts w:asciiTheme="minorHAnsi" w:eastAsiaTheme="minorEastAsia" w:hAnsiTheme="minorHAnsi" w:cstheme="minorBidi"/>
          <w:smallCaps w:val="0"/>
          <w:noProof/>
          <w:sz w:val="22"/>
          <w:szCs w:val="22"/>
          <w:lang w:val="en-US"/>
          <w:rPrChange w:id="56" w:author="Vinícius Amaral" w:date="2010-10-11T10:59:00Z">
            <w:rPr>
              <w:ins w:id="57" w:author="Vinícius Amaral" w:date="2010-10-11T10:59:00Z"/>
              <w:rFonts w:asciiTheme="minorHAnsi" w:eastAsiaTheme="minorEastAsia" w:hAnsiTheme="minorHAnsi" w:cstheme="minorBidi"/>
              <w:smallCaps w:val="0"/>
              <w:noProof/>
              <w:sz w:val="22"/>
              <w:szCs w:val="22"/>
            </w:rPr>
          </w:rPrChange>
        </w:rPr>
      </w:pPr>
      <w:ins w:id="58" w:author="Vinícius Amaral" w:date="2010-10-11T10:59:00Z">
        <w:r w:rsidRPr="00AF07FD">
          <w:rPr>
            <w:noProof/>
            <w:lang w:val="en-US"/>
            <w:rPrChange w:id="59" w:author="Vinícius Amaral" w:date="2010-10-11T10:59:00Z">
              <w:rPr>
                <w:smallCaps w:val="0"/>
                <w:noProof/>
                <w:sz w:val="22"/>
                <w:szCs w:val="22"/>
              </w:rPr>
            </w:rPrChange>
          </w:rPr>
          <w:t>1.3</w:t>
        </w:r>
        <w:r w:rsidRPr="00AF07FD">
          <w:rPr>
            <w:rFonts w:asciiTheme="minorHAnsi" w:eastAsiaTheme="minorEastAsia" w:hAnsiTheme="minorHAnsi" w:cstheme="minorBidi"/>
            <w:smallCaps w:val="0"/>
            <w:noProof/>
            <w:sz w:val="22"/>
            <w:szCs w:val="22"/>
            <w:lang w:val="en-US"/>
            <w:rPrChange w:id="60"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61" w:author="Vinícius Amaral" w:date="2010-10-11T10:59:00Z">
              <w:rPr>
                <w:smallCaps w:val="0"/>
                <w:noProof/>
                <w:sz w:val="22"/>
                <w:szCs w:val="22"/>
              </w:rPr>
            </w:rPrChange>
          </w:rPr>
          <w:t>Random Simulation</w:t>
        </w:r>
        <w:r w:rsidRPr="00AF07FD">
          <w:rPr>
            <w:noProof/>
            <w:lang w:val="en-US"/>
            <w:rPrChange w:id="62" w:author="Vinícius Amaral" w:date="2010-10-11T10:59:00Z">
              <w:rPr>
                <w:smallCaps w:val="0"/>
                <w:noProof/>
                <w:sz w:val="22"/>
                <w:szCs w:val="22"/>
              </w:rPr>
            </w:rPrChange>
          </w:rPr>
          <w:tab/>
        </w:r>
        <w:r>
          <w:rPr>
            <w:noProof/>
          </w:rPr>
          <w:fldChar w:fldCharType="begin"/>
        </w:r>
        <w:r w:rsidRPr="00AF07FD">
          <w:rPr>
            <w:noProof/>
            <w:lang w:val="en-US"/>
            <w:rPrChange w:id="63" w:author="Vinícius Amaral" w:date="2010-10-11T10:59:00Z">
              <w:rPr>
                <w:smallCaps w:val="0"/>
                <w:noProof/>
                <w:sz w:val="22"/>
                <w:szCs w:val="22"/>
              </w:rPr>
            </w:rPrChange>
          </w:rPr>
          <w:instrText xml:space="preserve"> PAGEREF _Toc274558101 \h </w:instrText>
        </w:r>
      </w:ins>
      <w:r>
        <w:rPr>
          <w:noProof/>
        </w:rPr>
      </w:r>
      <w:r>
        <w:rPr>
          <w:noProof/>
        </w:rPr>
        <w:fldChar w:fldCharType="separate"/>
      </w:r>
      <w:ins w:id="64" w:author="Vinícius Amaral" w:date="2010-10-11T10:59:00Z">
        <w:r w:rsidRPr="00AF07FD">
          <w:rPr>
            <w:noProof/>
            <w:lang w:val="en-US"/>
            <w:rPrChange w:id="65" w:author="Vinícius Amaral" w:date="2010-10-11T10:59:00Z">
              <w:rPr>
                <w:smallCaps w:val="0"/>
                <w:noProof/>
                <w:sz w:val="22"/>
                <w:szCs w:val="22"/>
              </w:rPr>
            </w:rPrChange>
          </w:rPr>
          <w:t>6</w:t>
        </w:r>
        <w:r>
          <w:rPr>
            <w:noProof/>
          </w:rPr>
          <w:fldChar w:fldCharType="end"/>
        </w:r>
      </w:ins>
    </w:p>
    <w:p w:rsidR="008E53BF" w:rsidRPr="008E53BF" w:rsidRDefault="00AF07FD">
      <w:pPr>
        <w:pStyle w:val="Sumrio2"/>
        <w:tabs>
          <w:tab w:val="left" w:pos="880"/>
          <w:tab w:val="right" w:leader="dot" w:pos="9629"/>
        </w:tabs>
        <w:rPr>
          <w:ins w:id="66" w:author="Vinícius Amaral" w:date="2010-10-11T10:59:00Z"/>
          <w:rFonts w:asciiTheme="minorHAnsi" w:eastAsiaTheme="minorEastAsia" w:hAnsiTheme="minorHAnsi" w:cstheme="minorBidi"/>
          <w:smallCaps w:val="0"/>
          <w:noProof/>
          <w:sz w:val="22"/>
          <w:szCs w:val="22"/>
          <w:lang w:val="en-US"/>
          <w:rPrChange w:id="67" w:author="Vinícius Amaral" w:date="2010-10-11T10:59:00Z">
            <w:rPr>
              <w:ins w:id="68" w:author="Vinícius Amaral" w:date="2010-10-11T10:59:00Z"/>
              <w:rFonts w:asciiTheme="minorHAnsi" w:eastAsiaTheme="minorEastAsia" w:hAnsiTheme="minorHAnsi" w:cstheme="minorBidi"/>
              <w:smallCaps w:val="0"/>
              <w:noProof/>
              <w:sz w:val="22"/>
              <w:szCs w:val="22"/>
            </w:rPr>
          </w:rPrChange>
        </w:rPr>
      </w:pPr>
      <w:ins w:id="69" w:author="Vinícius Amaral" w:date="2010-10-11T10:59:00Z">
        <w:r w:rsidRPr="00AF07FD">
          <w:rPr>
            <w:noProof/>
            <w:lang w:val="en-US"/>
            <w:rPrChange w:id="70" w:author="Vinícius Amaral" w:date="2010-10-11T10:59:00Z">
              <w:rPr>
                <w:smallCaps w:val="0"/>
                <w:noProof/>
                <w:sz w:val="22"/>
                <w:szCs w:val="22"/>
              </w:rPr>
            </w:rPrChange>
          </w:rPr>
          <w:t>2.</w:t>
        </w:r>
        <w:r w:rsidRPr="00AF07FD">
          <w:rPr>
            <w:rFonts w:asciiTheme="minorHAnsi" w:eastAsiaTheme="minorEastAsia" w:hAnsiTheme="minorHAnsi" w:cstheme="minorBidi"/>
            <w:smallCaps w:val="0"/>
            <w:noProof/>
            <w:sz w:val="22"/>
            <w:szCs w:val="22"/>
            <w:lang w:val="en-US"/>
            <w:rPrChange w:id="71"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72" w:author="Vinícius Amaral" w:date="2010-10-11T10:59:00Z">
              <w:rPr>
                <w:smallCaps w:val="0"/>
                <w:noProof/>
                <w:sz w:val="22"/>
                <w:szCs w:val="22"/>
              </w:rPr>
            </w:rPrChange>
          </w:rPr>
          <w:t>References</w:t>
        </w:r>
        <w:r w:rsidRPr="00AF07FD">
          <w:rPr>
            <w:noProof/>
            <w:lang w:val="en-US"/>
            <w:rPrChange w:id="73" w:author="Vinícius Amaral" w:date="2010-10-11T10:59:00Z">
              <w:rPr>
                <w:smallCaps w:val="0"/>
                <w:noProof/>
                <w:sz w:val="22"/>
                <w:szCs w:val="22"/>
              </w:rPr>
            </w:rPrChange>
          </w:rPr>
          <w:tab/>
        </w:r>
        <w:r>
          <w:rPr>
            <w:noProof/>
          </w:rPr>
          <w:fldChar w:fldCharType="begin"/>
        </w:r>
        <w:r w:rsidRPr="00AF07FD">
          <w:rPr>
            <w:noProof/>
            <w:lang w:val="en-US"/>
            <w:rPrChange w:id="74" w:author="Vinícius Amaral" w:date="2010-10-11T10:59:00Z">
              <w:rPr>
                <w:smallCaps w:val="0"/>
                <w:noProof/>
                <w:sz w:val="22"/>
                <w:szCs w:val="22"/>
              </w:rPr>
            </w:rPrChange>
          </w:rPr>
          <w:instrText xml:space="preserve"> PAGEREF _Toc274558102 \h </w:instrText>
        </w:r>
      </w:ins>
      <w:r>
        <w:rPr>
          <w:noProof/>
        </w:rPr>
      </w:r>
      <w:r>
        <w:rPr>
          <w:noProof/>
        </w:rPr>
        <w:fldChar w:fldCharType="separate"/>
      </w:r>
      <w:ins w:id="75" w:author="Vinícius Amaral" w:date="2010-10-11T10:59:00Z">
        <w:r w:rsidRPr="00AF07FD">
          <w:rPr>
            <w:noProof/>
            <w:lang w:val="en-US"/>
            <w:rPrChange w:id="76" w:author="Vinícius Amaral" w:date="2010-10-11T10:59:00Z">
              <w:rPr>
                <w:smallCaps w:val="0"/>
                <w:noProof/>
                <w:sz w:val="22"/>
                <w:szCs w:val="22"/>
              </w:rPr>
            </w:rPrChange>
          </w:rPr>
          <w:t>6</w:t>
        </w:r>
        <w:r>
          <w:rPr>
            <w:noProof/>
          </w:rPr>
          <w:fldChar w:fldCharType="end"/>
        </w:r>
      </w:ins>
    </w:p>
    <w:p w:rsidR="008E53BF" w:rsidRPr="008E53BF" w:rsidRDefault="00AF07FD">
      <w:pPr>
        <w:pStyle w:val="Sumrio2"/>
        <w:tabs>
          <w:tab w:val="left" w:pos="880"/>
          <w:tab w:val="right" w:leader="dot" w:pos="9629"/>
        </w:tabs>
        <w:rPr>
          <w:ins w:id="77" w:author="Vinícius Amaral" w:date="2010-10-11T10:59:00Z"/>
          <w:rFonts w:asciiTheme="minorHAnsi" w:eastAsiaTheme="minorEastAsia" w:hAnsiTheme="minorHAnsi" w:cstheme="minorBidi"/>
          <w:smallCaps w:val="0"/>
          <w:noProof/>
          <w:sz w:val="22"/>
          <w:szCs w:val="22"/>
          <w:lang w:val="en-US"/>
          <w:rPrChange w:id="78" w:author="Vinícius Amaral" w:date="2010-10-11T10:59:00Z">
            <w:rPr>
              <w:ins w:id="79" w:author="Vinícius Amaral" w:date="2010-10-11T10:59:00Z"/>
              <w:rFonts w:asciiTheme="minorHAnsi" w:eastAsiaTheme="minorEastAsia" w:hAnsiTheme="minorHAnsi" w:cstheme="minorBidi"/>
              <w:smallCaps w:val="0"/>
              <w:noProof/>
              <w:sz w:val="22"/>
              <w:szCs w:val="22"/>
            </w:rPr>
          </w:rPrChange>
        </w:rPr>
      </w:pPr>
      <w:ins w:id="80" w:author="Vinícius Amaral" w:date="2010-10-11T10:59:00Z">
        <w:r w:rsidRPr="00AF07FD">
          <w:rPr>
            <w:noProof/>
            <w:lang w:val="en-US"/>
            <w:rPrChange w:id="81" w:author="Vinícius Amaral" w:date="2010-10-11T10:59:00Z">
              <w:rPr>
                <w:smallCaps w:val="0"/>
                <w:noProof/>
                <w:sz w:val="22"/>
                <w:szCs w:val="22"/>
              </w:rPr>
            </w:rPrChange>
          </w:rPr>
          <w:t>3.</w:t>
        </w:r>
        <w:r w:rsidRPr="00AF07FD">
          <w:rPr>
            <w:rFonts w:asciiTheme="minorHAnsi" w:eastAsiaTheme="minorEastAsia" w:hAnsiTheme="minorHAnsi" w:cstheme="minorBidi"/>
            <w:smallCaps w:val="0"/>
            <w:noProof/>
            <w:sz w:val="22"/>
            <w:szCs w:val="22"/>
            <w:lang w:val="en-US"/>
            <w:rPrChange w:id="82"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83" w:author="Vinícius Amaral" w:date="2010-10-11T10:59:00Z">
              <w:rPr>
                <w:smallCaps w:val="0"/>
                <w:noProof/>
                <w:sz w:val="22"/>
                <w:szCs w:val="22"/>
              </w:rPr>
            </w:rPrChange>
          </w:rPr>
          <w:t>Verification Plan</w:t>
        </w:r>
        <w:r w:rsidRPr="00AF07FD">
          <w:rPr>
            <w:noProof/>
            <w:lang w:val="en-US"/>
            <w:rPrChange w:id="84" w:author="Vinícius Amaral" w:date="2010-10-11T10:59:00Z">
              <w:rPr>
                <w:smallCaps w:val="0"/>
                <w:noProof/>
                <w:sz w:val="22"/>
                <w:szCs w:val="22"/>
              </w:rPr>
            </w:rPrChange>
          </w:rPr>
          <w:tab/>
        </w:r>
        <w:r>
          <w:rPr>
            <w:noProof/>
          </w:rPr>
          <w:fldChar w:fldCharType="begin"/>
        </w:r>
        <w:r w:rsidRPr="00AF07FD">
          <w:rPr>
            <w:noProof/>
            <w:lang w:val="en-US"/>
            <w:rPrChange w:id="85" w:author="Vinícius Amaral" w:date="2010-10-11T10:59:00Z">
              <w:rPr>
                <w:smallCaps w:val="0"/>
                <w:noProof/>
                <w:sz w:val="22"/>
                <w:szCs w:val="22"/>
              </w:rPr>
            </w:rPrChange>
          </w:rPr>
          <w:instrText xml:space="preserve"> PAGEREF _Toc274558103 \h </w:instrText>
        </w:r>
      </w:ins>
      <w:r>
        <w:rPr>
          <w:noProof/>
        </w:rPr>
      </w:r>
      <w:r>
        <w:rPr>
          <w:noProof/>
        </w:rPr>
        <w:fldChar w:fldCharType="separate"/>
      </w:r>
      <w:ins w:id="86" w:author="Vinícius Amaral" w:date="2010-10-11T10:59:00Z">
        <w:r w:rsidRPr="00AF07FD">
          <w:rPr>
            <w:noProof/>
            <w:lang w:val="en-US"/>
            <w:rPrChange w:id="87" w:author="Vinícius Amaral" w:date="2010-10-11T10:59:00Z">
              <w:rPr>
                <w:smallCaps w:val="0"/>
                <w:noProof/>
                <w:sz w:val="22"/>
                <w:szCs w:val="22"/>
              </w:rPr>
            </w:rPrChange>
          </w:rPr>
          <w:t>6</w:t>
        </w:r>
        <w:r>
          <w:rPr>
            <w:noProof/>
          </w:rPr>
          <w:fldChar w:fldCharType="end"/>
        </w:r>
      </w:ins>
    </w:p>
    <w:p w:rsidR="008E53BF" w:rsidRDefault="008E53BF">
      <w:pPr>
        <w:pStyle w:val="Sumrio2"/>
        <w:tabs>
          <w:tab w:val="left" w:pos="1100"/>
          <w:tab w:val="right" w:leader="dot" w:pos="9629"/>
        </w:tabs>
        <w:rPr>
          <w:ins w:id="88" w:author="Vinícius Amaral" w:date="2010-10-11T10:59:00Z"/>
          <w:rFonts w:asciiTheme="minorHAnsi" w:eastAsiaTheme="minorEastAsia" w:hAnsiTheme="minorHAnsi" w:cstheme="minorBidi"/>
          <w:smallCaps w:val="0"/>
          <w:noProof/>
          <w:sz w:val="22"/>
          <w:szCs w:val="22"/>
        </w:rPr>
      </w:pPr>
      <w:ins w:id="89" w:author="Vinícius Amaral" w:date="2010-10-11T10:59:00Z">
        <w:r>
          <w:rPr>
            <w:noProof/>
          </w:rPr>
          <w:t>3.1</w:t>
        </w:r>
        <w:r>
          <w:rPr>
            <w:rFonts w:asciiTheme="minorHAnsi" w:eastAsiaTheme="minorEastAsia" w:hAnsiTheme="minorHAnsi" w:cstheme="minorBidi"/>
            <w:smallCaps w:val="0"/>
            <w:noProof/>
            <w:sz w:val="22"/>
            <w:szCs w:val="22"/>
          </w:rPr>
          <w:tab/>
        </w:r>
        <w:r>
          <w:rPr>
            <w:noProof/>
          </w:rPr>
          <w:t>Design Details</w:t>
        </w:r>
        <w:r>
          <w:rPr>
            <w:noProof/>
          </w:rPr>
          <w:tab/>
        </w:r>
        <w:r w:rsidR="00AF07FD">
          <w:rPr>
            <w:noProof/>
          </w:rPr>
          <w:fldChar w:fldCharType="begin"/>
        </w:r>
        <w:r>
          <w:rPr>
            <w:noProof/>
          </w:rPr>
          <w:instrText xml:space="preserve"> PAGEREF _Toc274558104 \h </w:instrText>
        </w:r>
      </w:ins>
      <w:r w:rsidR="00AF07FD">
        <w:rPr>
          <w:noProof/>
        </w:rPr>
      </w:r>
      <w:r w:rsidR="00AF07FD">
        <w:rPr>
          <w:noProof/>
        </w:rPr>
        <w:fldChar w:fldCharType="separate"/>
      </w:r>
      <w:ins w:id="90" w:author="Vinícius Amaral" w:date="2010-10-11T10:59:00Z">
        <w:r>
          <w:rPr>
            <w:noProof/>
          </w:rPr>
          <w:t>7</w:t>
        </w:r>
        <w:r w:rsidR="00AF07FD">
          <w:rPr>
            <w:noProof/>
          </w:rPr>
          <w:fldChar w:fldCharType="end"/>
        </w:r>
      </w:ins>
    </w:p>
    <w:p w:rsidR="008E53BF" w:rsidRPr="008E53BF" w:rsidRDefault="00AF07FD">
      <w:pPr>
        <w:pStyle w:val="Sumrio2"/>
        <w:tabs>
          <w:tab w:val="left" w:pos="1100"/>
          <w:tab w:val="right" w:leader="dot" w:pos="9629"/>
        </w:tabs>
        <w:rPr>
          <w:ins w:id="91" w:author="Vinícius Amaral" w:date="2010-10-11T10:59:00Z"/>
          <w:rFonts w:asciiTheme="minorHAnsi" w:eastAsiaTheme="minorEastAsia" w:hAnsiTheme="minorHAnsi" w:cstheme="minorBidi"/>
          <w:smallCaps w:val="0"/>
          <w:noProof/>
          <w:sz w:val="22"/>
          <w:szCs w:val="22"/>
          <w:lang w:val="en-US"/>
          <w:rPrChange w:id="92" w:author="Vinícius Amaral" w:date="2010-10-11T10:59:00Z">
            <w:rPr>
              <w:ins w:id="93" w:author="Vinícius Amaral" w:date="2010-10-11T10:59:00Z"/>
              <w:rFonts w:asciiTheme="minorHAnsi" w:eastAsiaTheme="minorEastAsia" w:hAnsiTheme="minorHAnsi" w:cstheme="minorBidi"/>
              <w:smallCaps w:val="0"/>
              <w:noProof/>
              <w:sz w:val="22"/>
              <w:szCs w:val="22"/>
            </w:rPr>
          </w:rPrChange>
        </w:rPr>
      </w:pPr>
      <w:ins w:id="94" w:author="Vinícius Amaral" w:date="2010-10-11T10:59:00Z">
        <w:r w:rsidRPr="00AF07FD">
          <w:rPr>
            <w:noProof/>
            <w:lang w:val="en-US"/>
            <w:rPrChange w:id="95" w:author="Vinícius Amaral" w:date="2010-10-11T10:59:00Z">
              <w:rPr>
                <w:smallCaps w:val="0"/>
                <w:noProof/>
                <w:sz w:val="22"/>
                <w:szCs w:val="22"/>
              </w:rPr>
            </w:rPrChange>
          </w:rPr>
          <w:t>3.2</w:t>
        </w:r>
        <w:r w:rsidRPr="00AF07FD">
          <w:rPr>
            <w:rFonts w:asciiTheme="minorHAnsi" w:eastAsiaTheme="minorEastAsia" w:hAnsiTheme="minorHAnsi" w:cstheme="minorBidi"/>
            <w:smallCaps w:val="0"/>
            <w:noProof/>
            <w:sz w:val="22"/>
            <w:szCs w:val="22"/>
            <w:lang w:val="en-US"/>
            <w:rPrChange w:id="96"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97" w:author="Vinícius Amaral" w:date="2010-10-11T10:59:00Z">
              <w:rPr>
                <w:smallCaps w:val="0"/>
                <w:noProof/>
                <w:sz w:val="22"/>
                <w:szCs w:val="22"/>
              </w:rPr>
            </w:rPrChange>
          </w:rPr>
          <w:t>Feature List</w:t>
        </w:r>
        <w:r w:rsidRPr="00AF07FD">
          <w:rPr>
            <w:noProof/>
            <w:lang w:val="en-US"/>
            <w:rPrChange w:id="98" w:author="Vinícius Amaral" w:date="2010-10-11T10:59:00Z">
              <w:rPr>
                <w:smallCaps w:val="0"/>
                <w:noProof/>
                <w:sz w:val="22"/>
                <w:szCs w:val="22"/>
              </w:rPr>
            </w:rPrChange>
          </w:rPr>
          <w:tab/>
        </w:r>
        <w:r>
          <w:rPr>
            <w:noProof/>
          </w:rPr>
          <w:fldChar w:fldCharType="begin"/>
        </w:r>
        <w:r w:rsidRPr="00AF07FD">
          <w:rPr>
            <w:noProof/>
            <w:lang w:val="en-US"/>
            <w:rPrChange w:id="99" w:author="Vinícius Amaral" w:date="2010-10-11T10:59:00Z">
              <w:rPr>
                <w:smallCaps w:val="0"/>
                <w:noProof/>
                <w:sz w:val="22"/>
                <w:szCs w:val="22"/>
              </w:rPr>
            </w:rPrChange>
          </w:rPr>
          <w:instrText xml:space="preserve"> PAGEREF _Toc274558105 \h </w:instrText>
        </w:r>
      </w:ins>
      <w:r>
        <w:rPr>
          <w:noProof/>
        </w:rPr>
      </w:r>
      <w:r>
        <w:rPr>
          <w:noProof/>
        </w:rPr>
        <w:fldChar w:fldCharType="separate"/>
      </w:r>
      <w:ins w:id="100" w:author="Vinícius Amaral" w:date="2010-10-11T10:59:00Z">
        <w:r w:rsidRPr="00AF07FD">
          <w:rPr>
            <w:noProof/>
            <w:lang w:val="en-US"/>
            <w:rPrChange w:id="101" w:author="Vinícius Amaral" w:date="2010-10-11T10:59:00Z">
              <w:rPr>
                <w:smallCaps w:val="0"/>
                <w:noProof/>
                <w:sz w:val="22"/>
                <w:szCs w:val="22"/>
              </w:rPr>
            </w:rPrChange>
          </w:rPr>
          <w:t>7</w:t>
        </w:r>
        <w:r>
          <w:rPr>
            <w:noProof/>
          </w:rPr>
          <w:fldChar w:fldCharType="end"/>
        </w:r>
      </w:ins>
    </w:p>
    <w:p w:rsidR="008E53BF" w:rsidRPr="008E53BF" w:rsidRDefault="00AF07FD">
      <w:pPr>
        <w:pStyle w:val="Sumrio2"/>
        <w:tabs>
          <w:tab w:val="left" w:pos="1100"/>
          <w:tab w:val="right" w:leader="dot" w:pos="9629"/>
        </w:tabs>
        <w:rPr>
          <w:ins w:id="102" w:author="Vinícius Amaral" w:date="2010-10-11T10:59:00Z"/>
          <w:rFonts w:asciiTheme="minorHAnsi" w:eastAsiaTheme="minorEastAsia" w:hAnsiTheme="minorHAnsi" w:cstheme="minorBidi"/>
          <w:smallCaps w:val="0"/>
          <w:noProof/>
          <w:sz w:val="22"/>
          <w:szCs w:val="22"/>
          <w:lang w:val="en-US"/>
          <w:rPrChange w:id="103" w:author="Vinícius Amaral" w:date="2010-10-11T10:59:00Z">
            <w:rPr>
              <w:ins w:id="104" w:author="Vinícius Amaral" w:date="2010-10-11T10:59:00Z"/>
              <w:rFonts w:asciiTheme="minorHAnsi" w:eastAsiaTheme="minorEastAsia" w:hAnsiTheme="minorHAnsi" w:cstheme="minorBidi"/>
              <w:smallCaps w:val="0"/>
              <w:noProof/>
              <w:sz w:val="22"/>
              <w:szCs w:val="22"/>
            </w:rPr>
          </w:rPrChange>
        </w:rPr>
      </w:pPr>
      <w:ins w:id="105" w:author="Vinícius Amaral" w:date="2010-10-11T10:59:00Z">
        <w:r w:rsidRPr="00AF07FD">
          <w:rPr>
            <w:noProof/>
            <w:lang w:val="en-US"/>
            <w:rPrChange w:id="106" w:author="Vinícius Amaral" w:date="2010-10-11T10:59:00Z">
              <w:rPr>
                <w:smallCaps w:val="0"/>
                <w:noProof/>
                <w:sz w:val="22"/>
                <w:szCs w:val="22"/>
              </w:rPr>
            </w:rPrChange>
          </w:rPr>
          <w:t>3.3</w:t>
        </w:r>
        <w:r w:rsidRPr="00AF07FD">
          <w:rPr>
            <w:rFonts w:asciiTheme="minorHAnsi" w:eastAsiaTheme="minorEastAsia" w:hAnsiTheme="minorHAnsi" w:cstheme="minorBidi"/>
            <w:smallCaps w:val="0"/>
            <w:noProof/>
            <w:sz w:val="22"/>
            <w:szCs w:val="22"/>
            <w:lang w:val="en-US"/>
            <w:rPrChange w:id="107"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108" w:author="Vinícius Amaral" w:date="2010-10-11T10:59:00Z">
              <w:rPr>
                <w:smallCaps w:val="0"/>
                <w:noProof/>
                <w:sz w:val="22"/>
                <w:szCs w:val="22"/>
              </w:rPr>
            </w:rPrChange>
          </w:rPr>
          <w:t>Verification List</w:t>
        </w:r>
        <w:r w:rsidRPr="00AF07FD">
          <w:rPr>
            <w:noProof/>
            <w:lang w:val="en-US"/>
            <w:rPrChange w:id="109" w:author="Vinícius Amaral" w:date="2010-10-11T10:59:00Z">
              <w:rPr>
                <w:smallCaps w:val="0"/>
                <w:noProof/>
                <w:sz w:val="22"/>
                <w:szCs w:val="22"/>
              </w:rPr>
            </w:rPrChange>
          </w:rPr>
          <w:tab/>
        </w:r>
        <w:r>
          <w:rPr>
            <w:noProof/>
          </w:rPr>
          <w:fldChar w:fldCharType="begin"/>
        </w:r>
        <w:r w:rsidRPr="00AF07FD">
          <w:rPr>
            <w:noProof/>
            <w:lang w:val="en-US"/>
            <w:rPrChange w:id="110" w:author="Vinícius Amaral" w:date="2010-10-11T10:59:00Z">
              <w:rPr>
                <w:smallCaps w:val="0"/>
                <w:noProof/>
                <w:sz w:val="22"/>
                <w:szCs w:val="22"/>
              </w:rPr>
            </w:rPrChange>
          </w:rPr>
          <w:instrText xml:space="preserve"> PAGEREF _Toc274558106 \h </w:instrText>
        </w:r>
      </w:ins>
      <w:r>
        <w:rPr>
          <w:noProof/>
        </w:rPr>
      </w:r>
      <w:r>
        <w:rPr>
          <w:noProof/>
        </w:rPr>
        <w:fldChar w:fldCharType="separate"/>
      </w:r>
      <w:ins w:id="111" w:author="Vinícius Amaral" w:date="2010-10-11T10:59:00Z">
        <w:r w:rsidRPr="00AF07FD">
          <w:rPr>
            <w:noProof/>
            <w:lang w:val="en-US"/>
            <w:rPrChange w:id="112" w:author="Vinícius Amaral" w:date="2010-10-11T10:59:00Z">
              <w:rPr>
                <w:smallCaps w:val="0"/>
                <w:noProof/>
                <w:sz w:val="22"/>
                <w:szCs w:val="22"/>
              </w:rPr>
            </w:rPrChange>
          </w:rPr>
          <w:t>8</w:t>
        </w:r>
        <w:r>
          <w:rPr>
            <w:noProof/>
          </w:rPr>
          <w:fldChar w:fldCharType="end"/>
        </w:r>
      </w:ins>
    </w:p>
    <w:p w:rsidR="008E53BF" w:rsidRPr="008E53BF" w:rsidRDefault="00AF07FD">
      <w:pPr>
        <w:pStyle w:val="Sumrio2"/>
        <w:tabs>
          <w:tab w:val="left" w:pos="1100"/>
          <w:tab w:val="right" w:leader="dot" w:pos="9629"/>
        </w:tabs>
        <w:rPr>
          <w:ins w:id="113" w:author="Vinícius Amaral" w:date="2010-10-11T10:59:00Z"/>
          <w:rFonts w:asciiTheme="minorHAnsi" w:eastAsiaTheme="minorEastAsia" w:hAnsiTheme="minorHAnsi" w:cstheme="minorBidi"/>
          <w:smallCaps w:val="0"/>
          <w:noProof/>
          <w:sz w:val="22"/>
          <w:szCs w:val="22"/>
          <w:lang w:val="en-US"/>
          <w:rPrChange w:id="114" w:author="Vinícius Amaral" w:date="2010-10-11T10:59:00Z">
            <w:rPr>
              <w:ins w:id="115" w:author="Vinícius Amaral" w:date="2010-10-11T10:59:00Z"/>
              <w:rFonts w:asciiTheme="minorHAnsi" w:eastAsiaTheme="minorEastAsia" w:hAnsiTheme="minorHAnsi" w:cstheme="minorBidi"/>
              <w:smallCaps w:val="0"/>
              <w:noProof/>
              <w:sz w:val="22"/>
              <w:szCs w:val="22"/>
            </w:rPr>
          </w:rPrChange>
        </w:rPr>
      </w:pPr>
      <w:ins w:id="116" w:author="Vinícius Amaral" w:date="2010-10-11T10:59:00Z">
        <w:r w:rsidRPr="00AF07FD">
          <w:rPr>
            <w:noProof/>
            <w:lang w:val="en-US"/>
            <w:rPrChange w:id="117" w:author="Vinícius Amaral" w:date="2010-10-11T10:59:00Z">
              <w:rPr>
                <w:smallCaps w:val="0"/>
                <w:noProof/>
                <w:sz w:val="22"/>
                <w:szCs w:val="22"/>
              </w:rPr>
            </w:rPrChange>
          </w:rPr>
          <w:t>3.4</w:t>
        </w:r>
        <w:r w:rsidRPr="00AF07FD">
          <w:rPr>
            <w:rFonts w:asciiTheme="minorHAnsi" w:eastAsiaTheme="minorEastAsia" w:hAnsiTheme="minorHAnsi" w:cstheme="minorBidi"/>
            <w:smallCaps w:val="0"/>
            <w:noProof/>
            <w:sz w:val="22"/>
            <w:szCs w:val="22"/>
            <w:lang w:val="en-US"/>
            <w:rPrChange w:id="118"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119" w:author="Vinícius Amaral" w:date="2010-10-11T10:59:00Z">
              <w:rPr>
                <w:smallCaps w:val="0"/>
                <w:noProof/>
                <w:sz w:val="22"/>
                <w:szCs w:val="22"/>
              </w:rPr>
            </w:rPrChange>
          </w:rPr>
          <w:t>Top Feature 1 Description</w:t>
        </w:r>
        <w:r w:rsidRPr="00AF07FD">
          <w:rPr>
            <w:noProof/>
            <w:lang w:val="en-US"/>
            <w:rPrChange w:id="120" w:author="Vinícius Amaral" w:date="2010-10-11T10:59:00Z">
              <w:rPr>
                <w:smallCaps w:val="0"/>
                <w:noProof/>
                <w:sz w:val="22"/>
                <w:szCs w:val="22"/>
              </w:rPr>
            </w:rPrChange>
          </w:rPr>
          <w:tab/>
        </w:r>
        <w:r>
          <w:rPr>
            <w:noProof/>
          </w:rPr>
          <w:fldChar w:fldCharType="begin"/>
        </w:r>
        <w:r w:rsidRPr="00AF07FD">
          <w:rPr>
            <w:noProof/>
            <w:lang w:val="en-US"/>
            <w:rPrChange w:id="121" w:author="Vinícius Amaral" w:date="2010-10-11T10:59:00Z">
              <w:rPr>
                <w:smallCaps w:val="0"/>
                <w:noProof/>
                <w:sz w:val="22"/>
                <w:szCs w:val="22"/>
              </w:rPr>
            </w:rPrChange>
          </w:rPr>
          <w:instrText xml:space="preserve"> PAGEREF _Toc274558107 \h </w:instrText>
        </w:r>
      </w:ins>
      <w:r>
        <w:rPr>
          <w:noProof/>
        </w:rPr>
      </w:r>
      <w:r>
        <w:rPr>
          <w:noProof/>
        </w:rPr>
        <w:fldChar w:fldCharType="separate"/>
      </w:r>
      <w:ins w:id="122" w:author="Vinícius Amaral" w:date="2010-10-11T10:59:00Z">
        <w:r w:rsidRPr="00AF07FD">
          <w:rPr>
            <w:noProof/>
            <w:lang w:val="en-US"/>
            <w:rPrChange w:id="123" w:author="Vinícius Amaral" w:date="2010-10-11T10:59:00Z">
              <w:rPr>
                <w:smallCaps w:val="0"/>
                <w:noProof/>
                <w:sz w:val="22"/>
                <w:szCs w:val="22"/>
              </w:rPr>
            </w:rPrChange>
          </w:rPr>
          <w:t>9</w:t>
        </w:r>
        <w:r>
          <w:rPr>
            <w:noProof/>
          </w:rPr>
          <w:fldChar w:fldCharType="end"/>
        </w:r>
      </w:ins>
    </w:p>
    <w:p w:rsidR="008E53BF" w:rsidRPr="008E53BF" w:rsidRDefault="00AF07FD">
      <w:pPr>
        <w:pStyle w:val="Sumrio3"/>
        <w:tabs>
          <w:tab w:val="left" w:pos="1320"/>
          <w:tab w:val="right" w:leader="dot" w:pos="9629"/>
        </w:tabs>
        <w:rPr>
          <w:ins w:id="124" w:author="Vinícius Amaral" w:date="2010-10-11T10:59:00Z"/>
          <w:rFonts w:asciiTheme="minorHAnsi" w:eastAsiaTheme="minorEastAsia" w:hAnsiTheme="minorHAnsi" w:cstheme="minorBidi"/>
          <w:iCs w:val="0"/>
          <w:noProof/>
          <w:szCs w:val="22"/>
          <w:lang w:val="en-US"/>
          <w:rPrChange w:id="125" w:author="Vinícius Amaral" w:date="2010-10-11T10:59:00Z">
            <w:rPr>
              <w:ins w:id="126" w:author="Vinícius Amaral" w:date="2010-10-11T10:59:00Z"/>
              <w:rFonts w:asciiTheme="minorHAnsi" w:eastAsiaTheme="minorEastAsia" w:hAnsiTheme="minorHAnsi" w:cstheme="minorBidi"/>
              <w:iCs w:val="0"/>
              <w:noProof/>
              <w:szCs w:val="22"/>
            </w:rPr>
          </w:rPrChange>
        </w:rPr>
      </w:pPr>
      <w:ins w:id="127" w:author="Vinícius Amaral" w:date="2010-10-11T10:59:00Z">
        <w:r w:rsidRPr="00AF07FD">
          <w:rPr>
            <w:noProof/>
            <w:lang w:val="en-US"/>
            <w:rPrChange w:id="128" w:author="Vinícius Amaral" w:date="2010-10-11T10:59:00Z">
              <w:rPr>
                <w:iCs w:val="0"/>
                <w:noProof/>
                <w:szCs w:val="22"/>
              </w:rPr>
            </w:rPrChange>
          </w:rPr>
          <w:t>3.4.1</w:t>
        </w:r>
        <w:r w:rsidRPr="00AF07FD">
          <w:rPr>
            <w:rFonts w:asciiTheme="minorHAnsi" w:eastAsiaTheme="minorEastAsia" w:hAnsiTheme="minorHAnsi" w:cstheme="minorBidi"/>
            <w:iCs w:val="0"/>
            <w:noProof/>
            <w:szCs w:val="22"/>
            <w:lang w:val="en-US"/>
            <w:rPrChange w:id="129" w:author="Vinícius Amaral" w:date="2010-10-11T10:59:00Z">
              <w:rPr>
                <w:rFonts w:asciiTheme="minorHAnsi" w:eastAsiaTheme="minorEastAsia" w:hAnsiTheme="minorHAnsi" w:cstheme="minorBidi"/>
                <w:iCs w:val="0"/>
                <w:noProof/>
                <w:szCs w:val="22"/>
              </w:rPr>
            </w:rPrChange>
          </w:rPr>
          <w:tab/>
        </w:r>
        <w:r w:rsidRPr="00AF07FD">
          <w:rPr>
            <w:noProof/>
            <w:lang w:val="en-US"/>
            <w:rPrChange w:id="130" w:author="Vinícius Amaral" w:date="2010-10-11T10:59:00Z">
              <w:rPr>
                <w:iCs w:val="0"/>
                <w:noProof/>
                <w:szCs w:val="22"/>
              </w:rPr>
            </w:rPrChange>
          </w:rPr>
          <w:t>Verification Steps for F1.V1</w:t>
        </w:r>
        <w:r w:rsidRPr="00AF07FD">
          <w:rPr>
            <w:noProof/>
            <w:lang w:val="en-US"/>
            <w:rPrChange w:id="131" w:author="Vinícius Amaral" w:date="2010-10-11T10:59:00Z">
              <w:rPr>
                <w:iCs w:val="0"/>
                <w:noProof/>
                <w:szCs w:val="22"/>
              </w:rPr>
            </w:rPrChange>
          </w:rPr>
          <w:tab/>
        </w:r>
        <w:r>
          <w:rPr>
            <w:noProof/>
          </w:rPr>
          <w:fldChar w:fldCharType="begin"/>
        </w:r>
        <w:r w:rsidRPr="00AF07FD">
          <w:rPr>
            <w:noProof/>
            <w:lang w:val="en-US"/>
            <w:rPrChange w:id="132" w:author="Vinícius Amaral" w:date="2010-10-11T10:59:00Z">
              <w:rPr>
                <w:iCs w:val="0"/>
                <w:noProof/>
                <w:szCs w:val="22"/>
              </w:rPr>
            </w:rPrChange>
          </w:rPr>
          <w:instrText xml:space="preserve"> PAGEREF _Toc274558108 \h </w:instrText>
        </w:r>
      </w:ins>
      <w:r>
        <w:rPr>
          <w:noProof/>
        </w:rPr>
      </w:r>
      <w:r>
        <w:rPr>
          <w:noProof/>
        </w:rPr>
        <w:fldChar w:fldCharType="separate"/>
      </w:r>
      <w:ins w:id="133" w:author="Vinícius Amaral" w:date="2010-10-11T10:59:00Z">
        <w:r w:rsidRPr="00AF07FD">
          <w:rPr>
            <w:noProof/>
            <w:lang w:val="en-US"/>
            <w:rPrChange w:id="134" w:author="Vinícius Amaral" w:date="2010-10-11T10:59:00Z">
              <w:rPr>
                <w:iCs w:val="0"/>
                <w:noProof/>
                <w:szCs w:val="22"/>
              </w:rPr>
            </w:rPrChange>
          </w:rPr>
          <w:t>9</w:t>
        </w:r>
        <w:r>
          <w:rPr>
            <w:noProof/>
          </w:rPr>
          <w:fldChar w:fldCharType="end"/>
        </w:r>
      </w:ins>
    </w:p>
    <w:p w:rsidR="008E53BF" w:rsidRPr="008E53BF" w:rsidRDefault="00AF07FD">
      <w:pPr>
        <w:pStyle w:val="Sumrio2"/>
        <w:tabs>
          <w:tab w:val="left" w:pos="1100"/>
          <w:tab w:val="right" w:leader="dot" w:pos="9629"/>
        </w:tabs>
        <w:rPr>
          <w:ins w:id="135" w:author="Vinícius Amaral" w:date="2010-10-11T10:59:00Z"/>
          <w:rFonts w:asciiTheme="minorHAnsi" w:eastAsiaTheme="minorEastAsia" w:hAnsiTheme="minorHAnsi" w:cstheme="minorBidi"/>
          <w:smallCaps w:val="0"/>
          <w:noProof/>
          <w:sz w:val="22"/>
          <w:szCs w:val="22"/>
          <w:lang w:val="en-US"/>
          <w:rPrChange w:id="136" w:author="Vinícius Amaral" w:date="2010-10-11T10:59:00Z">
            <w:rPr>
              <w:ins w:id="137" w:author="Vinícius Amaral" w:date="2010-10-11T10:59:00Z"/>
              <w:rFonts w:asciiTheme="minorHAnsi" w:eastAsiaTheme="minorEastAsia" w:hAnsiTheme="minorHAnsi" w:cstheme="minorBidi"/>
              <w:smallCaps w:val="0"/>
              <w:noProof/>
              <w:sz w:val="22"/>
              <w:szCs w:val="22"/>
            </w:rPr>
          </w:rPrChange>
        </w:rPr>
      </w:pPr>
      <w:ins w:id="138" w:author="Vinícius Amaral" w:date="2010-10-11T10:59:00Z">
        <w:r w:rsidRPr="00AF07FD">
          <w:rPr>
            <w:noProof/>
            <w:lang w:val="en-US"/>
            <w:rPrChange w:id="139" w:author="Vinícius Amaral" w:date="2010-10-11T10:59:00Z">
              <w:rPr>
                <w:smallCaps w:val="0"/>
                <w:noProof/>
                <w:sz w:val="22"/>
                <w:szCs w:val="22"/>
              </w:rPr>
            </w:rPrChange>
          </w:rPr>
          <w:t>3.5</w:t>
        </w:r>
        <w:r w:rsidRPr="00AF07FD">
          <w:rPr>
            <w:rFonts w:asciiTheme="minorHAnsi" w:eastAsiaTheme="minorEastAsia" w:hAnsiTheme="minorHAnsi" w:cstheme="minorBidi"/>
            <w:smallCaps w:val="0"/>
            <w:noProof/>
            <w:sz w:val="22"/>
            <w:szCs w:val="22"/>
            <w:lang w:val="en-US"/>
            <w:rPrChange w:id="140"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141" w:author="Vinícius Amaral" w:date="2010-10-11T10:59:00Z">
              <w:rPr>
                <w:smallCaps w:val="0"/>
                <w:noProof/>
                <w:sz w:val="22"/>
                <w:szCs w:val="22"/>
              </w:rPr>
            </w:rPrChange>
          </w:rPr>
          <w:t>Top Feature 2 Description</w:t>
        </w:r>
        <w:r w:rsidRPr="00AF07FD">
          <w:rPr>
            <w:noProof/>
            <w:lang w:val="en-US"/>
            <w:rPrChange w:id="142" w:author="Vinícius Amaral" w:date="2010-10-11T10:59:00Z">
              <w:rPr>
                <w:smallCaps w:val="0"/>
                <w:noProof/>
                <w:sz w:val="22"/>
                <w:szCs w:val="22"/>
              </w:rPr>
            </w:rPrChange>
          </w:rPr>
          <w:tab/>
        </w:r>
        <w:r>
          <w:rPr>
            <w:noProof/>
          </w:rPr>
          <w:fldChar w:fldCharType="begin"/>
        </w:r>
        <w:r w:rsidRPr="00AF07FD">
          <w:rPr>
            <w:noProof/>
            <w:lang w:val="en-US"/>
            <w:rPrChange w:id="143" w:author="Vinícius Amaral" w:date="2010-10-11T10:59:00Z">
              <w:rPr>
                <w:smallCaps w:val="0"/>
                <w:noProof/>
                <w:sz w:val="22"/>
                <w:szCs w:val="22"/>
              </w:rPr>
            </w:rPrChange>
          </w:rPr>
          <w:instrText xml:space="preserve"> PAGEREF _Toc274558109 \h </w:instrText>
        </w:r>
      </w:ins>
      <w:r>
        <w:rPr>
          <w:noProof/>
        </w:rPr>
      </w:r>
      <w:r>
        <w:rPr>
          <w:noProof/>
        </w:rPr>
        <w:fldChar w:fldCharType="separate"/>
      </w:r>
      <w:ins w:id="144" w:author="Vinícius Amaral" w:date="2010-10-11T10:59:00Z">
        <w:r w:rsidRPr="00AF07FD">
          <w:rPr>
            <w:noProof/>
            <w:lang w:val="en-US"/>
            <w:rPrChange w:id="145" w:author="Vinícius Amaral" w:date="2010-10-11T10:59:00Z">
              <w:rPr>
                <w:smallCaps w:val="0"/>
                <w:noProof/>
                <w:sz w:val="22"/>
                <w:szCs w:val="22"/>
              </w:rPr>
            </w:rPrChange>
          </w:rPr>
          <w:t>9</w:t>
        </w:r>
        <w:r>
          <w:rPr>
            <w:noProof/>
          </w:rPr>
          <w:fldChar w:fldCharType="end"/>
        </w:r>
      </w:ins>
    </w:p>
    <w:p w:rsidR="008E53BF" w:rsidRPr="008E53BF" w:rsidRDefault="00AF07FD">
      <w:pPr>
        <w:pStyle w:val="Sumrio3"/>
        <w:tabs>
          <w:tab w:val="left" w:pos="1320"/>
          <w:tab w:val="right" w:leader="dot" w:pos="9629"/>
        </w:tabs>
        <w:rPr>
          <w:ins w:id="146" w:author="Vinícius Amaral" w:date="2010-10-11T10:59:00Z"/>
          <w:rFonts w:asciiTheme="minorHAnsi" w:eastAsiaTheme="minorEastAsia" w:hAnsiTheme="minorHAnsi" w:cstheme="minorBidi"/>
          <w:iCs w:val="0"/>
          <w:noProof/>
          <w:szCs w:val="22"/>
          <w:lang w:val="en-US"/>
          <w:rPrChange w:id="147" w:author="Vinícius Amaral" w:date="2010-10-11T10:59:00Z">
            <w:rPr>
              <w:ins w:id="148" w:author="Vinícius Amaral" w:date="2010-10-11T10:59:00Z"/>
              <w:rFonts w:asciiTheme="minorHAnsi" w:eastAsiaTheme="minorEastAsia" w:hAnsiTheme="minorHAnsi" w:cstheme="minorBidi"/>
              <w:iCs w:val="0"/>
              <w:noProof/>
              <w:szCs w:val="22"/>
            </w:rPr>
          </w:rPrChange>
        </w:rPr>
      </w:pPr>
      <w:ins w:id="149" w:author="Vinícius Amaral" w:date="2010-10-11T10:59:00Z">
        <w:r w:rsidRPr="00AF07FD">
          <w:rPr>
            <w:noProof/>
            <w:lang w:val="en-US"/>
            <w:rPrChange w:id="150" w:author="Vinícius Amaral" w:date="2010-10-11T10:59:00Z">
              <w:rPr>
                <w:iCs w:val="0"/>
                <w:noProof/>
                <w:szCs w:val="22"/>
              </w:rPr>
            </w:rPrChange>
          </w:rPr>
          <w:t>3.5.1</w:t>
        </w:r>
        <w:r w:rsidRPr="00AF07FD">
          <w:rPr>
            <w:rFonts w:asciiTheme="minorHAnsi" w:eastAsiaTheme="minorEastAsia" w:hAnsiTheme="minorHAnsi" w:cstheme="minorBidi"/>
            <w:iCs w:val="0"/>
            <w:noProof/>
            <w:szCs w:val="22"/>
            <w:lang w:val="en-US"/>
            <w:rPrChange w:id="151" w:author="Vinícius Amaral" w:date="2010-10-11T10:59:00Z">
              <w:rPr>
                <w:rFonts w:asciiTheme="minorHAnsi" w:eastAsiaTheme="minorEastAsia" w:hAnsiTheme="minorHAnsi" w:cstheme="minorBidi"/>
                <w:iCs w:val="0"/>
                <w:noProof/>
                <w:szCs w:val="22"/>
              </w:rPr>
            </w:rPrChange>
          </w:rPr>
          <w:tab/>
        </w:r>
        <w:r w:rsidRPr="00AF07FD">
          <w:rPr>
            <w:noProof/>
            <w:lang w:val="en-US"/>
            <w:rPrChange w:id="152" w:author="Vinícius Amaral" w:date="2010-10-11T10:59:00Z">
              <w:rPr>
                <w:iCs w:val="0"/>
                <w:noProof/>
                <w:szCs w:val="22"/>
              </w:rPr>
            </w:rPrChange>
          </w:rPr>
          <w:t>Verification Steps for F2.V1</w:t>
        </w:r>
        <w:r w:rsidRPr="00AF07FD">
          <w:rPr>
            <w:noProof/>
            <w:lang w:val="en-US"/>
            <w:rPrChange w:id="153" w:author="Vinícius Amaral" w:date="2010-10-11T10:59:00Z">
              <w:rPr>
                <w:iCs w:val="0"/>
                <w:noProof/>
                <w:szCs w:val="22"/>
              </w:rPr>
            </w:rPrChange>
          </w:rPr>
          <w:tab/>
        </w:r>
        <w:r>
          <w:rPr>
            <w:noProof/>
          </w:rPr>
          <w:fldChar w:fldCharType="begin"/>
        </w:r>
        <w:r w:rsidRPr="00AF07FD">
          <w:rPr>
            <w:noProof/>
            <w:lang w:val="en-US"/>
            <w:rPrChange w:id="154" w:author="Vinícius Amaral" w:date="2010-10-11T10:59:00Z">
              <w:rPr>
                <w:iCs w:val="0"/>
                <w:noProof/>
                <w:szCs w:val="22"/>
              </w:rPr>
            </w:rPrChange>
          </w:rPr>
          <w:instrText xml:space="preserve"> PAGEREF _Toc274558114 \h </w:instrText>
        </w:r>
      </w:ins>
      <w:r>
        <w:rPr>
          <w:noProof/>
        </w:rPr>
      </w:r>
      <w:r>
        <w:rPr>
          <w:noProof/>
        </w:rPr>
        <w:fldChar w:fldCharType="separate"/>
      </w:r>
      <w:ins w:id="155" w:author="Vinícius Amaral" w:date="2010-10-11T10:59:00Z">
        <w:r w:rsidRPr="00AF07FD">
          <w:rPr>
            <w:noProof/>
            <w:lang w:val="en-US"/>
            <w:rPrChange w:id="156" w:author="Vinícius Amaral" w:date="2010-10-11T10:59:00Z">
              <w:rPr>
                <w:iCs w:val="0"/>
                <w:noProof/>
                <w:szCs w:val="22"/>
              </w:rPr>
            </w:rPrChange>
          </w:rPr>
          <w:t>9</w:t>
        </w:r>
        <w:r>
          <w:rPr>
            <w:noProof/>
          </w:rPr>
          <w:fldChar w:fldCharType="end"/>
        </w:r>
      </w:ins>
    </w:p>
    <w:p w:rsidR="008E53BF" w:rsidRPr="008E53BF" w:rsidRDefault="00AF07FD">
      <w:pPr>
        <w:pStyle w:val="Sumrio2"/>
        <w:tabs>
          <w:tab w:val="left" w:pos="1100"/>
          <w:tab w:val="right" w:leader="dot" w:pos="9629"/>
        </w:tabs>
        <w:rPr>
          <w:ins w:id="157" w:author="Vinícius Amaral" w:date="2010-10-11T10:59:00Z"/>
          <w:rFonts w:asciiTheme="minorHAnsi" w:eastAsiaTheme="minorEastAsia" w:hAnsiTheme="minorHAnsi" w:cstheme="minorBidi"/>
          <w:smallCaps w:val="0"/>
          <w:noProof/>
          <w:sz w:val="22"/>
          <w:szCs w:val="22"/>
          <w:lang w:val="en-US"/>
          <w:rPrChange w:id="158" w:author="Vinícius Amaral" w:date="2010-10-11T10:59:00Z">
            <w:rPr>
              <w:ins w:id="159" w:author="Vinícius Amaral" w:date="2010-10-11T10:59:00Z"/>
              <w:rFonts w:asciiTheme="minorHAnsi" w:eastAsiaTheme="minorEastAsia" w:hAnsiTheme="minorHAnsi" w:cstheme="minorBidi"/>
              <w:smallCaps w:val="0"/>
              <w:noProof/>
              <w:sz w:val="22"/>
              <w:szCs w:val="22"/>
            </w:rPr>
          </w:rPrChange>
        </w:rPr>
      </w:pPr>
      <w:ins w:id="160" w:author="Vinícius Amaral" w:date="2010-10-11T10:59:00Z">
        <w:r w:rsidRPr="00AF07FD">
          <w:rPr>
            <w:noProof/>
            <w:lang w:val="en-US"/>
            <w:rPrChange w:id="161" w:author="Vinícius Amaral" w:date="2010-10-11T10:59:00Z">
              <w:rPr>
                <w:smallCaps w:val="0"/>
                <w:noProof/>
                <w:sz w:val="22"/>
                <w:szCs w:val="22"/>
              </w:rPr>
            </w:rPrChange>
          </w:rPr>
          <w:t>3.6</w:t>
        </w:r>
        <w:r w:rsidRPr="00AF07FD">
          <w:rPr>
            <w:rFonts w:asciiTheme="minorHAnsi" w:eastAsiaTheme="minorEastAsia" w:hAnsiTheme="minorHAnsi" w:cstheme="minorBidi"/>
            <w:smallCaps w:val="0"/>
            <w:noProof/>
            <w:sz w:val="22"/>
            <w:szCs w:val="22"/>
            <w:lang w:val="en-US"/>
            <w:rPrChange w:id="162"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163" w:author="Vinícius Amaral" w:date="2010-10-11T10:59:00Z">
              <w:rPr>
                <w:smallCaps w:val="0"/>
                <w:noProof/>
                <w:sz w:val="22"/>
                <w:szCs w:val="22"/>
              </w:rPr>
            </w:rPrChange>
          </w:rPr>
          <w:t>Top Feature 3 Description</w:t>
        </w:r>
        <w:r w:rsidRPr="00AF07FD">
          <w:rPr>
            <w:noProof/>
            <w:lang w:val="en-US"/>
            <w:rPrChange w:id="164" w:author="Vinícius Amaral" w:date="2010-10-11T10:59:00Z">
              <w:rPr>
                <w:smallCaps w:val="0"/>
                <w:noProof/>
                <w:sz w:val="22"/>
                <w:szCs w:val="22"/>
              </w:rPr>
            </w:rPrChange>
          </w:rPr>
          <w:tab/>
        </w:r>
        <w:r>
          <w:rPr>
            <w:noProof/>
          </w:rPr>
          <w:fldChar w:fldCharType="begin"/>
        </w:r>
        <w:r w:rsidRPr="00AF07FD">
          <w:rPr>
            <w:noProof/>
            <w:lang w:val="en-US"/>
            <w:rPrChange w:id="165" w:author="Vinícius Amaral" w:date="2010-10-11T10:59:00Z">
              <w:rPr>
                <w:smallCaps w:val="0"/>
                <w:noProof/>
                <w:sz w:val="22"/>
                <w:szCs w:val="22"/>
              </w:rPr>
            </w:rPrChange>
          </w:rPr>
          <w:instrText xml:space="preserve"> PAGEREF _Toc274558115 \h </w:instrText>
        </w:r>
      </w:ins>
      <w:r>
        <w:rPr>
          <w:noProof/>
        </w:rPr>
      </w:r>
      <w:r>
        <w:rPr>
          <w:noProof/>
        </w:rPr>
        <w:fldChar w:fldCharType="separate"/>
      </w:r>
      <w:ins w:id="166" w:author="Vinícius Amaral" w:date="2010-10-11T10:59:00Z">
        <w:r w:rsidRPr="00AF07FD">
          <w:rPr>
            <w:noProof/>
            <w:lang w:val="en-US"/>
            <w:rPrChange w:id="167" w:author="Vinícius Amaral" w:date="2010-10-11T10:59:00Z">
              <w:rPr>
                <w:smallCaps w:val="0"/>
                <w:noProof/>
                <w:sz w:val="22"/>
                <w:szCs w:val="22"/>
              </w:rPr>
            </w:rPrChange>
          </w:rPr>
          <w:t>9</w:t>
        </w:r>
        <w:r>
          <w:rPr>
            <w:noProof/>
          </w:rPr>
          <w:fldChar w:fldCharType="end"/>
        </w:r>
      </w:ins>
    </w:p>
    <w:p w:rsidR="008E53BF" w:rsidRPr="008E53BF" w:rsidRDefault="00AF07FD">
      <w:pPr>
        <w:pStyle w:val="Sumrio3"/>
        <w:tabs>
          <w:tab w:val="left" w:pos="1320"/>
          <w:tab w:val="right" w:leader="dot" w:pos="9629"/>
        </w:tabs>
        <w:rPr>
          <w:ins w:id="168" w:author="Vinícius Amaral" w:date="2010-10-11T10:59:00Z"/>
          <w:rFonts w:asciiTheme="minorHAnsi" w:eastAsiaTheme="minorEastAsia" w:hAnsiTheme="minorHAnsi" w:cstheme="minorBidi"/>
          <w:iCs w:val="0"/>
          <w:noProof/>
          <w:szCs w:val="22"/>
          <w:lang w:val="en-US"/>
          <w:rPrChange w:id="169" w:author="Vinícius Amaral" w:date="2010-10-11T10:59:00Z">
            <w:rPr>
              <w:ins w:id="170" w:author="Vinícius Amaral" w:date="2010-10-11T10:59:00Z"/>
              <w:rFonts w:asciiTheme="minorHAnsi" w:eastAsiaTheme="minorEastAsia" w:hAnsiTheme="minorHAnsi" w:cstheme="minorBidi"/>
              <w:iCs w:val="0"/>
              <w:noProof/>
              <w:szCs w:val="22"/>
            </w:rPr>
          </w:rPrChange>
        </w:rPr>
      </w:pPr>
      <w:ins w:id="171" w:author="Vinícius Amaral" w:date="2010-10-11T10:59:00Z">
        <w:r w:rsidRPr="00AF07FD">
          <w:rPr>
            <w:noProof/>
            <w:lang w:val="en-US"/>
            <w:rPrChange w:id="172" w:author="Vinícius Amaral" w:date="2010-10-11T10:59:00Z">
              <w:rPr>
                <w:iCs w:val="0"/>
                <w:noProof/>
                <w:szCs w:val="22"/>
              </w:rPr>
            </w:rPrChange>
          </w:rPr>
          <w:t>3.6.1</w:t>
        </w:r>
        <w:r w:rsidRPr="00AF07FD">
          <w:rPr>
            <w:rFonts w:asciiTheme="minorHAnsi" w:eastAsiaTheme="minorEastAsia" w:hAnsiTheme="minorHAnsi" w:cstheme="minorBidi"/>
            <w:iCs w:val="0"/>
            <w:noProof/>
            <w:szCs w:val="22"/>
            <w:lang w:val="en-US"/>
            <w:rPrChange w:id="173" w:author="Vinícius Amaral" w:date="2010-10-11T10:59:00Z">
              <w:rPr>
                <w:rFonts w:asciiTheme="minorHAnsi" w:eastAsiaTheme="minorEastAsia" w:hAnsiTheme="minorHAnsi" w:cstheme="minorBidi"/>
                <w:iCs w:val="0"/>
                <w:noProof/>
                <w:szCs w:val="22"/>
              </w:rPr>
            </w:rPrChange>
          </w:rPr>
          <w:tab/>
        </w:r>
        <w:r w:rsidRPr="00AF07FD">
          <w:rPr>
            <w:noProof/>
            <w:lang w:val="en-US"/>
            <w:rPrChange w:id="174" w:author="Vinícius Amaral" w:date="2010-10-11T10:59:00Z">
              <w:rPr>
                <w:iCs w:val="0"/>
                <w:noProof/>
                <w:szCs w:val="22"/>
              </w:rPr>
            </w:rPrChange>
          </w:rPr>
          <w:t>Verification Steps for F3.V1</w:t>
        </w:r>
        <w:r w:rsidRPr="00AF07FD">
          <w:rPr>
            <w:noProof/>
            <w:lang w:val="en-US"/>
            <w:rPrChange w:id="175" w:author="Vinícius Amaral" w:date="2010-10-11T10:59:00Z">
              <w:rPr>
                <w:iCs w:val="0"/>
                <w:noProof/>
                <w:szCs w:val="22"/>
              </w:rPr>
            </w:rPrChange>
          </w:rPr>
          <w:tab/>
        </w:r>
        <w:r>
          <w:rPr>
            <w:noProof/>
          </w:rPr>
          <w:fldChar w:fldCharType="begin"/>
        </w:r>
        <w:r w:rsidRPr="00AF07FD">
          <w:rPr>
            <w:noProof/>
            <w:lang w:val="en-US"/>
            <w:rPrChange w:id="176" w:author="Vinícius Amaral" w:date="2010-10-11T10:59:00Z">
              <w:rPr>
                <w:iCs w:val="0"/>
                <w:noProof/>
                <w:szCs w:val="22"/>
              </w:rPr>
            </w:rPrChange>
          </w:rPr>
          <w:instrText xml:space="preserve"> PAGEREF _Toc274558116 \h </w:instrText>
        </w:r>
      </w:ins>
      <w:r>
        <w:rPr>
          <w:noProof/>
        </w:rPr>
      </w:r>
      <w:r>
        <w:rPr>
          <w:noProof/>
        </w:rPr>
        <w:fldChar w:fldCharType="separate"/>
      </w:r>
      <w:ins w:id="177" w:author="Vinícius Amaral" w:date="2010-10-11T10:59:00Z">
        <w:r w:rsidRPr="00AF07FD">
          <w:rPr>
            <w:noProof/>
            <w:lang w:val="en-US"/>
            <w:rPrChange w:id="178" w:author="Vinícius Amaral" w:date="2010-10-11T10:59:00Z">
              <w:rPr>
                <w:iCs w:val="0"/>
                <w:noProof/>
                <w:szCs w:val="22"/>
              </w:rPr>
            </w:rPrChange>
          </w:rPr>
          <w:t>9</w:t>
        </w:r>
        <w:r>
          <w:rPr>
            <w:noProof/>
          </w:rPr>
          <w:fldChar w:fldCharType="end"/>
        </w:r>
      </w:ins>
    </w:p>
    <w:p w:rsidR="008E53BF" w:rsidRPr="008E53BF" w:rsidRDefault="00AF07FD">
      <w:pPr>
        <w:pStyle w:val="Sumrio2"/>
        <w:tabs>
          <w:tab w:val="left" w:pos="1100"/>
          <w:tab w:val="right" w:leader="dot" w:pos="9629"/>
        </w:tabs>
        <w:rPr>
          <w:ins w:id="179" w:author="Vinícius Amaral" w:date="2010-10-11T10:59:00Z"/>
          <w:rFonts w:asciiTheme="minorHAnsi" w:eastAsiaTheme="minorEastAsia" w:hAnsiTheme="minorHAnsi" w:cstheme="minorBidi"/>
          <w:smallCaps w:val="0"/>
          <w:noProof/>
          <w:sz w:val="22"/>
          <w:szCs w:val="22"/>
          <w:lang w:val="en-US"/>
          <w:rPrChange w:id="180" w:author="Vinícius Amaral" w:date="2010-10-11T10:59:00Z">
            <w:rPr>
              <w:ins w:id="181" w:author="Vinícius Amaral" w:date="2010-10-11T10:59:00Z"/>
              <w:rFonts w:asciiTheme="minorHAnsi" w:eastAsiaTheme="minorEastAsia" w:hAnsiTheme="minorHAnsi" w:cstheme="minorBidi"/>
              <w:smallCaps w:val="0"/>
              <w:noProof/>
              <w:sz w:val="22"/>
              <w:szCs w:val="22"/>
            </w:rPr>
          </w:rPrChange>
        </w:rPr>
      </w:pPr>
      <w:ins w:id="182" w:author="Vinícius Amaral" w:date="2010-10-11T10:59:00Z">
        <w:r w:rsidRPr="00AF07FD">
          <w:rPr>
            <w:noProof/>
            <w:lang w:val="en-US"/>
            <w:rPrChange w:id="183" w:author="Vinícius Amaral" w:date="2010-10-11T10:59:00Z">
              <w:rPr>
                <w:smallCaps w:val="0"/>
                <w:noProof/>
                <w:sz w:val="22"/>
                <w:szCs w:val="22"/>
              </w:rPr>
            </w:rPrChange>
          </w:rPr>
          <w:t>3.7</w:t>
        </w:r>
        <w:r w:rsidRPr="00AF07FD">
          <w:rPr>
            <w:rFonts w:asciiTheme="minorHAnsi" w:eastAsiaTheme="minorEastAsia" w:hAnsiTheme="minorHAnsi" w:cstheme="minorBidi"/>
            <w:smallCaps w:val="0"/>
            <w:noProof/>
            <w:sz w:val="22"/>
            <w:szCs w:val="22"/>
            <w:lang w:val="en-US"/>
            <w:rPrChange w:id="184"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185" w:author="Vinícius Amaral" w:date="2010-10-11T10:59:00Z">
              <w:rPr>
                <w:smallCaps w:val="0"/>
                <w:noProof/>
                <w:sz w:val="22"/>
                <w:szCs w:val="22"/>
              </w:rPr>
            </w:rPrChange>
          </w:rPr>
          <w:t>Top Feature 4 Description</w:t>
        </w:r>
        <w:r w:rsidRPr="00AF07FD">
          <w:rPr>
            <w:noProof/>
            <w:lang w:val="en-US"/>
            <w:rPrChange w:id="186" w:author="Vinícius Amaral" w:date="2010-10-11T10:59:00Z">
              <w:rPr>
                <w:smallCaps w:val="0"/>
                <w:noProof/>
                <w:sz w:val="22"/>
                <w:szCs w:val="22"/>
              </w:rPr>
            </w:rPrChange>
          </w:rPr>
          <w:tab/>
        </w:r>
        <w:r>
          <w:rPr>
            <w:noProof/>
          </w:rPr>
          <w:fldChar w:fldCharType="begin"/>
        </w:r>
        <w:r w:rsidRPr="00AF07FD">
          <w:rPr>
            <w:noProof/>
            <w:lang w:val="en-US"/>
            <w:rPrChange w:id="187" w:author="Vinícius Amaral" w:date="2010-10-11T10:59:00Z">
              <w:rPr>
                <w:smallCaps w:val="0"/>
                <w:noProof/>
                <w:sz w:val="22"/>
                <w:szCs w:val="22"/>
              </w:rPr>
            </w:rPrChange>
          </w:rPr>
          <w:instrText xml:space="preserve"> PAGEREF _Toc274558117 \h </w:instrText>
        </w:r>
      </w:ins>
      <w:r>
        <w:rPr>
          <w:noProof/>
        </w:rPr>
      </w:r>
      <w:r>
        <w:rPr>
          <w:noProof/>
        </w:rPr>
        <w:fldChar w:fldCharType="separate"/>
      </w:r>
      <w:ins w:id="188" w:author="Vinícius Amaral" w:date="2010-10-11T10:59:00Z">
        <w:r w:rsidRPr="00AF07FD">
          <w:rPr>
            <w:noProof/>
            <w:lang w:val="en-US"/>
            <w:rPrChange w:id="189" w:author="Vinícius Amaral" w:date="2010-10-11T10:59:00Z">
              <w:rPr>
                <w:smallCaps w:val="0"/>
                <w:noProof/>
                <w:sz w:val="22"/>
                <w:szCs w:val="22"/>
              </w:rPr>
            </w:rPrChange>
          </w:rPr>
          <w:t>9</w:t>
        </w:r>
        <w:r>
          <w:rPr>
            <w:noProof/>
          </w:rPr>
          <w:fldChar w:fldCharType="end"/>
        </w:r>
      </w:ins>
    </w:p>
    <w:p w:rsidR="008E53BF" w:rsidRPr="008E53BF" w:rsidRDefault="00AF07FD">
      <w:pPr>
        <w:pStyle w:val="Sumrio3"/>
        <w:tabs>
          <w:tab w:val="left" w:pos="1320"/>
          <w:tab w:val="right" w:leader="dot" w:pos="9629"/>
        </w:tabs>
        <w:rPr>
          <w:ins w:id="190" w:author="Vinícius Amaral" w:date="2010-10-11T10:59:00Z"/>
          <w:rFonts w:asciiTheme="minorHAnsi" w:eastAsiaTheme="minorEastAsia" w:hAnsiTheme="minorHAnsi" w:cstheme="minorBidi"/>
          <w:iCs w:val="0"/>
          <w:noProof/>
          <w:szCs w:val="22"/>
          <w:lang w:val="en-US"/>
          <w:rPrChange w:id="191" w:author="Vinícius Amaral" w:date="2010-10-11T10:59:00Z">
            <w:rPr>
              <w:ins w:id="192" w:author="Vinícius Amaral" w:date="2010-10-11T10:59:00Z"/>
              <w:rFonts w:asciiTheme="minorHAnsi" w:eastAsiaTheme="minorEastAsia" w:hAnsiTheme="minorHAnsi" w:cstheme="minorBidi"/>
              <w:iCs w:val="0"/>
              <w:noProof/>
              <w:szCs w:val="22"/>
            </w:rPr>
          </w:rPrChange>
        </w:rPr>
      </w:pPr>
      <w:ins w:id="193" w:author="Vinícius Amaral" w:date="2010-10-11T10:59:00Z">
        <w:r w:rsidRPr="00AF07FD">
          <w:rPr>
            <w:noProof/>
            <w:lang w:val="en-US"/>
            <w:rPrChange w:id="194" w:author="Vinícius Amaral" w:date="2010-10-11T10:59:00Z">
              <w:rPr>
                <w:iCs w:val="0"/>
                <w:noProof/>
                <w:szCs w:val="22"/>
              </w:rPr>
            </w:rPrChange>
          </w:rPr>
          <w:t>3.7.1</w:t>
        </w:r>
        <w:r w:rsidRPr="00AF07FD">
          <w:rPr>
            <w:rFonts w:asciiTheme="minorHAnsi" w:eastAsiaTheme="minorEastAsia" w:hAnsiTheme="minorHAnsi" w:cstheme="minorBidi"/>
            <w:iCs w:val="0"/>
            <w:noProof/>
            <w:szCs w:val="22"/>
            <w:lang w:val="en-US"/>
            <w:rPrChange w:id="195" w:author="Vinícius Amaral" w:date="2010-10-11T10:59:00Z">
              <w:rPr>
                <w:rFonts w:asciiTheme="minorHAnsi" w:eastAsiaTheme="minorEastAsia" w:hAnsiTheme="minorHAnsi" w:cstheme="minorBidi"/>
                <w:iCs w:val="0"/>
                <w:noProof/>
                <w:szCs w:val="22"/>
              </w:rPr>
            </w:rPrChange>
          </w:rPr>
          <w:tab/>
        </w:r>
        <w:r w:rsidRPr="00AF07FD">
          <w:rPr>
            <w:noProof/>
            <w:lang w:val="en-US"/>
            <w:rPrChange w:id="196" w:author="Vinícius Amaral" w:date="2010-10-11T10:59:00Z">
              <w:rPr>
                <w:iCs w:val="0"/>
                <w:noProof/>
                <w:szCs w:val="22"/>
              </w:rPr>
            </w:rPrChange>
          </w:rPr>
          <w:t>Verification Steps for F4.V1</w:t>
        </w:r>
        <w:r w:rsidRPr="00AF07FD">
          <w:rPr>
            <w:noProof/>
            <w:lang w:val="en-US"/>
            <w:rPrChange w:id="197" w:author="Vinícius Amaral" w:date="2010-10-11T10:59:00Z">
              <w:rPr>
                <w:iCs w:val="0"/>
                <w:noProof/>
                <w:szCs w:val="22"/>
              </w:rPr>
            </w:rPrChange>
          </w:rPr>
          <w:tab/>
        </w:r>
        <w:r>
          <w:rPr>
            <w:noProof/>
          </w:rPr>
          <w:fldChar w:fldCharType="begin"/>
        </w:r>
        <w:r w:rsidRPr="00AF07FD">
          <w:rPr>
            <w:noProof/>
            <w:lang w:val="en-US"/>
            <w:rPrChange w:id="198" w:author="Vinícius Amaral" w:date="2010-10-11T10:59:00Z">
              <w:rPr>
                <w:iCs w:val="0"/>
                <w:noProof/>
                <w:szCs w:val="22"/>
              </w:rPr>
            </w:rPrChange>
          </w:rPr>
          <w:instrText xml:space="preserve"> PAGEREF _Toc274558118 \h </w:instrText>
        </w:r>
      </w:ins>
      <w:r>
        <w:rPr>
          <w:noProof/>
        </w:rPr>
      </w:r>
      <w:r>
        <w:rPr>
          <w:noProof/>
        </w:rPr>
        <w:fldChar w:fldCharType="separate"/>
      </w:r>
      <w:ins w:id="199" w:author="Vinícius Amaral" w:date="2010-10-11T10:59:00Z">
        <w:r w:rsidRPr="00AF07FD">
          <w:rPr>
            <w:noProof/>
            <w:lang w:val="en-US"/>
            <w:rPrChange w:id="200" w:author="Vinícius Amaral" w:date="2010-10-11T10:59:00Z">
              <w:rPr>
                <w:iCs w:val="0"/>
                <w:noProof/>
                <w:szCs w:val="22"/>
              </w:rPr>
            </w:rPrChange>
          </w:rPr>
          <w:t>10</w:t>
        </w:r>
        <w:r>
          <w:rPr>
            <w:noProof/>
          </w:rPr>
          <w:fldChar w:fldCharType="end"/>
        </w:r>
      </w:ins>
    </w:p>
    <w:p w:rsidR="008E53BF" w:rsidRPr="008E53BF" w:rsidRDefault="00AF07FD">
      <w:pPr>
        <w:pStyle w:val="Sumrio3"/>
        <w:tabs>
          <w:tab w:val="left" w:pos="1320"/>
          <w:tab w:val="right" w:leader="dot" w:pos="9629"/>
        </w:tabs>
        <w:rPr>
          <w:ins w:id="201" w:author="Vinícius Amaral" w:date="2010-10-11T10:59:00Z"/>
          <w:rFonts w:asciiTheme="minorHAnsi" w:eastAsiaTheme="minorEastAsia" w:hAnsiTheme="minorHAnsi" w:cstheme="minorBidi"/>
          <w:iCs w:val="0"/>
          <w:noProof/>
          <w:szCs w:val="22"/>
          <w:lang w:val="en-US"/>
          <w:rPrChange w:id="202" w:author="Vinícius Amaral" w:date="2010-10-11T10:59:00Z">
            <w:rPr>
              <w:ins w:id="203" w:author="Vinícius Amaral" w:date="2010-10-11T10:59:00Z"/>
              <w:rFonts w:asciiTheme="minorHAnsi" w:eastAsiaTheme="minorEastAsia" w:hAnsiTheme="minorHAnsi" w:cstheme="minorBidi"/>
              <w:iCs w:val="0"/>
              <w:noProof/>
              <w:szCs w:val="22"/>
            </w:rPr>
          </w:rPrChange>
        </w:rPr>
      </w:pPr>
      <w:ins w:id="204" w:author="Vinícius Amaral" w:date="2010-10-11T10:59:00Z">
        <w:r w:rsidRPr="00AF07FD">
          <w:rPr>
            <w:noProof/>
            <w:lang w:val="en-US"/>
            <w:rPrChange w:id="205" w:author="Vinícius Amaral" w:date="2010-10-11T10:59:00Z">
              <w:rPr>
                <w:iCs w:val="0"/>
                <w:noProof/>
                <w:szCs w:val="22"/>
              </w:rPr>
            </w:rPrChange>
          </w:rPr>
          <w:t>3.7.2</w:t>
        </w:r>
        <w:r w:rsidRPr="00AF07FD">
          <w:rPr>
            <w:rFonts w:asciiTheme="minorHAnsi" w:eastAsiaTheme="minorEastAsia" w:hAnsiTheme="minorHAnsi" w:cstheme="minorBidi"/>
            <w:iCs w:val="0"/>
            <w:noProof/>
            <w:szCs w:val="22"/>
            <w:lang w:val="en-US"/>
            <w:rPrChange w:id="206" w:author="Vinícius Amaral" w:date="2010-10-11T10:59:00Z">
              <w:rPr>
                <w:rFonts w:asciiTheme="minorHAnsi" w:eastAsiaTheme="minorEastAsia" w:hAnsiTheme="minorHAnsi" w:cstheme="minorBidi"/>
                <w:iCs w:val="0"/>
                <w:noProof/>
                <w:szCs w:val="22"/>
              </w:rPr>
            </w:rPrChange>
          </w:rPr>
          <w:tab/>
        </w:r>
        <w:r w:rsidRPr="00AF07FD">
          <w:rPr>
            <w:noProof/>
            <w:lang w:val="en-US"/>
            <w:rPrChange w:id="207" w:author="Vinícius Amaral" w:date="2010-10-11T10:59:00Z">
              <w:rPr>
                <w:iCs w:val="0"/>
                <w:noProof/>
                <w:szCs w:val="22"/>
              </w:rPr>
            </w:rPrChange>
          </w:rPr>
          <w:t>Verification Steps for F4.V2</w:t>
        </w:r>
        <w:r w:rsidRPr="00AF07FD">
          <w:rPr>
            <w:noProof/>
            <w:lang w:val="en-US"/>
            <w:rPrChange w:id="208" w:author="Vinícius Amaral" w:date="2010-10-11T10:59:00Z">
              <w:rPr>
                <w:iCs w:val="0"/>
                <w:noProof/>
                <w:szCs w:val="22"/>
              </w:rPr>
            </w:rPrChange>
          </w:rPr>
          <w:tab/>
        </w:r>
        <w:r>
          <w:rPr>
            <w:noProof/>
          </w:rPr>
          <w:fldChar w:fldCharType="begin"/>
        </w:r>
        <w:r w:rsidRPr="00AF07FD">
          <w:rPr>
            <w:noProof/>
            <w:lang w:val="en-US"/>
            <w:rPrChange w:id="209" w:author="Vinícius Amaral" w:date="2010-10-11T10:59:00Z">
              <w:rPr>
                <w:iCs w:val="0"/>
                <w:noProof/>
                <w:szCs w:val="22"/>
              </w:rPr>
            </w:rPrChange>
          </w:rPr>
          <w:instrText xml:space="preserve"> PAGEREF _Toc274558119 \h </w:instrText>
        </w:r>
      </w:ins>
      <w:r>
        <w:rPr>
          <w:noProof/>
        </w:rPr>
      </w:r>
      <w:r>
        <w:rPr>
          <w:noProof/>
        </w:rPr>
        <w:fldChar w:fldCharType="separate"/>
      </w:r>
      <w:ins w:id="210" w:author="Vinícius Amaral" w:date="2010-10-11T10:59:00Z">
        <w:r w:rsidRPr="00AF07FD">
          <w:rPr>
            <w:noProof/>
            <w:lang w:val="en-US"/>
            <w:rPrChange w:id="211" w:author="Vinícius Amaral" w:date="2010-10-11T10:59:00Z">
              <w:rPr>
                <w:iCs w:val="0"/>
                <w:noProof/>
                <w:szCs w:val="22"/>
              </w:rPr>
            </w:rPrChange>
          </w:rPr>
          <w:t>10</w:t>
        </w:r>
        <w:r>
          <w:rPr>
            <w:noProof/>
          </w:rPr>
          <w:fldChar w:fldCharType="end"/>
        </w:r>
      </w:ins>
    </w:p>
    <w:p w:rsidR="008E53BF" w:rsidRPr="008E53BF" w:rsidRDefault="00AF07FD">
      <w:pPr>
        <w:pStyle w:val="Sumrio3"/>
        <w:tabs>
          <w:tab w:val="left" w:pos="1320"/>
          <w:tab w:val="right" w:leader="dot" w:pos="9629"/>
        </w:tabs>
        <w:rPr>
          <w:ins w:id="212" w:author="Vinícius Amaral" w:date="2010-10-11T10:59:00Z"/>
          <w:rFonts w:asciiTheme="minorHAnsi" w:eastAsiaTheme="minorEastAsia" w:hAnsiTheme="minorHAnsi" w:cstheme="minorBidi"/>
          <w:iCs w:val="0"/>
          <w:noProof/>
          <w:szCs w:val="22"/>
          <w:lang w:val="en-US"/>
          <w:rPrChange w:id="213" w:author="Vinícius Amaral" w:date="2010-10-11T10:59:00Z">
            <w:rPr>
              <w:ins w:id="214" w:author="Vinícius Amaral" w:date="2010-10-11T10:59:00Z"/>
              <w:rFonts w:asciiTheme="minorHAnsi" w:eastAsiaTheme="minorEastAsia" w:hAnsiTheme="minorHAnsi" w:cstheme="minorBidi"/>
              <w:iCs w:val="0"/>
              <w:noProof/>
              <w:szCs w:val="22"/>
            </w:rPr>
          </w:rPrChange>
        </w:rPr>
      </w:pPr>
      <w:ins w:id="215" w:author="Vinícius Amaral" w:date="2010-10-11T10:59:00Z">
        <w:r w:rsidRPr="00AF07FD">
          <w:rPr>
            <w:noProof/>
            <w:lang w:val="en-US"/>
            <w:rPrChange w:id="216" w:author="Vinícius Amaral" w:date="2010-10-11T10:59:00Z">
              <w:rPr>
                <w:iCs w:val="0"/>
                <w:noProof/>
                <w:szCs w:val="22"/>
              </w:rPr>
            </w:rPrChange>
          </w:rPr>
          <w:t>3.7.3</w:t>
        </w:r>
        <w:r w:rsidRPr="00AF07FD">
          <w:rPr>
            <w:rFonts w:asciiTheme="minorHAnsi" w:eastAsiaTheme="minorEastAsia" w:hAnsiTheme="minorHAnsi" w:cstheme="minorBidi"/>
            <w:iCs w:val="0"/>
            <w:noProof/>
            <w:szCs w:val="22"/>
            <w:lang w:val="en-US"/>
            <w:rPrChange w:id="217" w:author="Vinícius Amaral" w:date="2010-10-11T10:59:00Z">
              <w:rPr>
                <w:rFonts w:asciiTheme="minorHAnsi" w:eastAsiaTheme="minorEastAsia" w:hAnsiTheme="minorHAnsi" w:cstheme="minorBidi"/>
                <w:iCs w:val="0"/>
                <w:noProof/>
                <w:szCs w:val="22"/>
              </w:rPr>
            </w:rPrChange>
          </w:rPr>
          <w:tab/>
        </w:r>
        <w:r w:rsidRPr="00AF07FD">
          <w:rPr>
            <w:noProof/>
            <w:lang w:val="en-US"/>
            <w:rPrChange w:id="218" w:author="Vinícius Amaral" w:date="2010-10-11T10:59:00Z">
              <w:rPr>
                <w:iCs w:val="0"/>
                <w:noProof/>
                <w:szCs w:val="22"/>
              </w:rPr>
            </w:rPrChange>
          </w:rPr>
          <w:t>Verification Steps for F4.V3</w:t>
        </w:r>
        <w:r w:rsidRPr="00AF07FD">
          <w:rPr>
            <w:noProof/>
            <w:lang w:val="en-US"/>
            <w:rPrChange w:id="219" w:author="Vinícius Amaral" w:date="2010-10-11T10:59:00Z">
              <w:rPr>
                <w:iCs w:val="0"/>
                <w:noProof/>
                <w:szCs w:val="22"/>
              </w:rPr>
            </w:rPrChange>
          </w:rPr>
          <w:tab/>
        </w:r>
        <w:r>
          <w:rPr>
            <w:noProof/>
          </w:rPr>
          <w:fldChar w:fldCharType="begin"/>
        </w:r>
        <w:r w:rsidRPr="00AF07FD">
          <w:rPr>
            <w:noProof/>
            <w:lang w:val="en-US"/>
            <w:rPrChange w:id="220" w:author="Vinícius Amaral" w:date="2010-10-11T10:59:00Z">
              <w:rPr>
                <w:iCs w:val="0"/>
                <w:noProof/>
                <w:szCs w:val="22"/>
              </w:rPr>
            </w:rPrChange>
          </w:rPr>
          <w:instrText xml:space="preserve"> PAGEREF _Toc274558120 \h </w:instrText>
        </w:r>
      </w:ins>
      <w:r>
        <w:rPr>
          <w:noProof/>
        </w:rPr>
      </w:r>
      <w:r>
        <w:rPr>
          <w:noProof/>
        </w:rPr>
        <w:fldChar w:fldCharType="separate"/>
      </w:r>
      <w:ins w:id="221" w:author="Vinícius Amaral" w:date="2010-10-11T10:59:00Z">
        <w:r w:rsidRPr="00AF07FD">
          <w:rPr>
            <w:noProof/>
            <w:lang w:val="en-US"/>
            <w:rPrChange w:id="222" w:author="Vinícius Amaral" w:date="2010-10-11T10:59:00Z">
              <w:rPr>
                <w:iCs w:val="0"/>
                <w:noProof/>
                <w:szCs w:val="22"/>
              </w:rPr>
            </w:rPrChange>
          </w:rPr>
          <w:t>10</w:t>
        </w:r>
        <w:r>
          <w:rPr>
            <w:noProof/>
          </w:rPr>
          <w:fldChar w:fldCharType="end"/>
        </w:r>
      </w:ins>
    </w:p>
    <w:p w:rsidR="008E53BF" w:rsidRPr="008E53BF" w:rsidRDefault="00AF07FD">
      <w:pPr>
        <w:pStyle w:val="Sumrio2"/>
        <w:tabs>
          <w:tab w:val="left" w:pos="1100"/>
          <w:tab w:val="right" w:leader="dot" w:pos="9629"/>
        </w:tabs>
        <w:rPr>
          <w:ins w:id="223" w:author="Vinícius Amaral" w:date="2010-10-11T10:59:00Z"/>
          <w:rFonts w:asciiTheme="minorHAnsi" w:eastAsiaTheme="minorEastAsia" w:hAnsiTheme="minorHAnsi" w:cstheme="minorBidi"/>
          <w:smallCaps w:val="0"/>
          <w:noProof/>
          <w:sz w:val="22"/>
          <w:szCs w:val="22"/>
          <w:lang w:val="en-US"/>
          <w:rPrChange w:id="224" w:author="Vinícius Amaral" w:date="2010-10-11T10:59:00Z">
            <w:rPr>
              <w:ins w:id="225" w:author="Vinícius Amaral" w:date="2010-10-11T10:59:00Z"/>
              <w:rFonts w:asciiTheme="minorHAnsi" w:eastAsiaTheme="minorEastAsia" w:hAnsiTheme="minorHAnsi" w:cstheme="minorBidi"/>
              <w:smallCaps w:val="0"/>
              <w:noProof/>
              <w:sz w:val="22"/>
              <w:szCs w:val="22"/>
            </w:rPr>
          </w:rPrChange>
        </w:rPr>
      </w:pPr>
      <w:ins w:id="226" w:author="Vinícius Amaral" w:date="2010-10-11T10:59:00Z">
        <w:r w:rsidRPr="00AF07FD">
          <w:rPr>
            <w:noProof/>
            <w:lang w:val="en-US"/>
            <w:rPrChange w:id="227" w:author="Vinícius Amaral" w:date="2010-10-11T10:59:00Z">
              <w:rPr>
                <w:smallCaps w:val="0"/>
                <w:noProof/>
                <w:sz w:val="22"/>
                <w:szCs w:val="22"/>
              </w:rPr>
            </w:rPrChange>
          </w:rPr>
          <w:t>3.8</w:t>
        </w:r>
        <w:r w:rsidRPr="00AF07FD">
          <w:rPr>
            <w:rFonts w:asciiTheme="minorHAnsi" w:eastAsiaTheme="minorEastAsia" w:hAnsiTheme="minorHAnsi" w:cstheme="minorBidi"/>
            <w:smallCaps w:val="0"/>
            <w:noProof/>
            <w:sz w:val="22"/>
            <w:szCs w:val="22"/>
            <w:lang w:val="en-US"/>
            <w:rPrChange w:id="228"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229" w:author="Vinícius Amaral" w:date="2010-10-11T10:59:00Z">
              <w:rPr>
                <w:smallCaps w:val="0"/>
                <w:noProof/>
                <w:sz w:val="22"/>
                <w:szCs w:val="22"/>
              </w:rPr>
            </w:rPrChange>
          </w:rPr>
          <w:t>Top Feature 5 Description</w:t>
        </w:r>
        <w:r w:rsidRPr="00AF07FD">
          <w:rPr>
            <w:noProof/>
            <w:lang w:val="en-US"/>
            <w:rPrChange w:id="230" w:author="Vinícius Amaral" w:date="2010-10-11T10:59:00Z">
              <w:rPr>
                <w:smallCaps w:val="0"/>
                <w:noProof/>
                <w:sz w:val="22"/>
                <w:szCs w:val="22"/>
              </w:rPr>
            </w:rPrChange>
          </w:rPr>
          <w:tab/>
        </w:r>
        <w:r>
          <w:rPr>
            <w:noProof/>
          </w:rPr>
          <w:fldChar w:fldCharType="begin"/>
        </w:r>
        <w:r w:rsidRPr="00AF07FD">
          <w:rPr>
            <w:noProof/>
            <w:lang w:val="en-US"/>
            <w:rPrChange w:id="231" w:author="Vinícius Amaral" w:date="2010-10-11T10:59:00Z">
              <w:rPr>
                <w:smallCaps w:val="0"/>
                <w:noProof/>
                <w:sz w:val="22"/>
                <w:szCs w:val="22"/>
              </w:rPr>
            </w:rPrChange>
          </w:rPr>
          <w:instrText xml:space="preserve"> PAGEREF _Toc274558121 \h </w:instrText>
        </w:r>
      </w:ins>
      <w:r>
        <w:rPr>
          <w:noProof/>
        </w:rPr>
      </w:r>
      <w:r>
        <w:rPr>
          <w:noProof/>
        </w:rPr>
        <w:fldChar w:fldCharType="separate"/>
      </w:r>
      <w:ins w:id="232" w:author="Vinícius Amaral" w:date="2010-10-11T10:59:00Z">
        <w:r w:rsidRPr="00AF07FD">
          <w:rPr>
            <w:noProof/>
            <w:lang w:val="en-US"/>
            <w:rPrChange w:id="233" w:author="Vinícius Amaral" w:date="2010-10-11T10:59:00Z">
              <w:rPr>
                <w:smallCaps w:val="0"/>
                <w:noProof/>
                <w:sz w:val="22"/>
                <w:szCs w:val="22"/>
              </w:rPr>
            </w:rPrChange>
          </w:rPr>
          <w:t>10</w:t>
        </w:r>
        <w:r>
          <w:rPr>
            <w:noProof/>
          </w:rPr>
          <w:fldChar w:fldCharType="end"/>
        </w:r>
      </w:ins>
    </w:p>
    <w:p w:rsidR="008E53BF" w:rsidRPr="008E53BF" w:rsidRDefault="00AF07FD">
      <w:pPr>
        <w:pStyle w:val="Sumrio3"/>
        <w:tabs>
          <w:tab w:val="left" w:pos="1320"/>
          <w:tab w:val="right" w:leader="dot" w:pos="9629"/>
        </w:tabs>
        <w:rPr>
          <w:ins w:id="234" w:author="Vinícius Amaral" w:date="2010-10-11T10:59:00Z"/>
          <w:rFonts w:asciiTheme="minorHAnsi" w:eastAsiaTheme="minorEastAsia" w:hAnsiTheme="minorHAnsi" w:cstheme="minorBidi"/>
          <w:iCs w:val="0"/>
          <w:noProof/>
          <w:szCs w:val="22"/>
          <w:lang w:val="en-US"/>
          <w:rPrChange w:id="235" w:author="Vinícius Amaral" w:date="2010-10-11T10:59:00Z">
            <w:rPr>
              <w:ins w:id="236" w:author="Vinícius Amaral" w:date="2010-10-11T10:59:00Z"/>
              <w:rFonts w:asciiTheme="minorHAnsi" w:eastAsiaTheme="minorEastAsia" w:hAnsiTheme="minorHAnsi" w:cstheme="minorBidi"/>
              <w:iCs w:val="0"/>
              <w:noProof/>
              <w:szCs w:val="22"/>
            </w:rPr>
          </w:rPrChange>
        </w:rPr>
      </w:pPr>
      <w:ins w:id="237" w:author="Vinícius Amaral" w:date="2010-10-11T10:59:00Z">
        <w:r w:rsidRPr="00AF07FD">
          <w:rPr>
            <w:noProof/>
            <w:lang w:val="en-US"/>
            <w:rPrChange w:id="238" w:author="Vinícius Amaral" w:date="2010-10-11T10:59:00Z">
              <w:rPr>
                <w:iCs w:val="0"/>
                <w:noProof/>
                <w:szCs w:val="22"/>
              </w:rPr>
            </w:rPrChange>
          </w:rPr>
          <w:t>3.8.1</w:t>
        </w:r>
        <w:r w:rsidRPr="00AF07FD">
          <w:rPr>
            <w:rFonts w:asciiTheme="minorHAnsi" w:eastAsiaTheme="minorEastAsia" w:hAnsiTheme="minorHAnsi" w:cstheme="minorBidi"/>
            <w:iCs w:val="0"/>
            <w:noProof/>
            <w:szCs w:val="22"/>
            <w:lang w:val="en-US"/>
            <w:rPrChange w:id="239" w:author="Vinícius Amaral" w:date="2010-10-11T10:59:00Z">
              <w:rPr>
                <w:rFonts w:asciiTheme="minorHAnsi" w:eastAsiaTheme="minorEastAsia" w:hAnsiTheme="minorHAnsi" w:cstheme="minorBidi"/>
                <w:iCs w:val="0"/>
                <w:noProof/>
                <w:szCs w:val="22"/>
              </w:rPr>
            </w:rPrChange>
          </w:rPr>
          <w:tab/>
        </w:r>
        <w:r w:rsidRPr="00AF07FD">
          <w:rPr>
            <w:noProof/>
            <w:lang w:val="en-US"/>
            <w:rPrChange w:id="240" w:author="Vinícius Amaral" w:date="2010-10-11T10:59:00Z">
              <w:rPr>
                <w:iCs w:val="0"/>
                <w:noProof/>
                <w:szCs w:val="22"/>
              </w:rPr>
            </w:rPrChange>
          </w:rPr>
          <w:t>Verification Steps for F5.V1</w:t>
        </w:r>
        <w:r w:rsidRPr="00AF07FD">
          <w:rPr>
            <w:noProof/>
            <w:lang w:val="en-US"/>
            <w:rPrChange w:id="241" w:author="Vinícius Amaral" w:date="2010-10-11T10:59:00Z">
              <w:rPr>
                <w:iCs w:val="0"/>
                <w:noProof/>
                <w:szCs w:val="22"/>
              </w:rPr>
            </w:rPrChange>
          </w:rPr>
          <w:tab/>
        </w:r>
        <w:r>
          <w:rPr>
            <w:noProof/>
          </w:rPr>
          <w:fldChar w:fldCharType="begin"/>
        </w:r>
        <w:r w:rsidRPr="00AF07FD">
          <w:rPr>
            <w:noProof/>
            <w:lang w:val="en-US"/>
            <w:rPrChange w:id="242" w:author="Vinícius Amaral" w:date="2010-10-11T10:59:00Z">
              <w:rPr>
                <w:iCs w:val="0"/>
                <w:noProof/>
                <w:szCs w:val="22"/>
              </w:rPr>
            </w:rPrChange>
          </w:rPr>
          <w:instrText xml:space="preserve"> PAGEREF _Toc274558122 \h </w:instrText>
        </w:r>
      </w:ins>
      <w:r>
        <w:rPr>
          <w:noProof/>
        </w:rPr>
      </w:r>
      <w:r>
        <w:rPr>
          <w:noProof/>
        </w:rPr>
        <w:fldChar w:fldCharType="separate"/>
      </w:r>
      <w:ins w:id="243" w:author="Vinícius Amaral" w:date="2010-10-11T10:59:00Z">
        <w:r w:rsidRPr="00AF07FD">
          <w:rPr>
            <w:noProof/>
            <w:lang w:val="en-US"/>
            <w:rPrChange w:id="244" w:author="Vinícius Amaral" w:date="2010-10-11T10:59:00Z">
              <w:rPr>
                <w:iCs w:val="0"/>
                <w:noProof/>
                <w:szCs w:val="22"/>
              </w:rPr>
            </w:rPrChange>
          </w:rPr>
          <w:t>11</w:t>
        </w:r>
        <w:r>
          <w:rPr>
            <w:noProof/>
          </w:rPr>
          <w:fldChar w:fldCharType="end"/>
        </w:r>
      </w:ins>
    </w:p>
    <w:p w:rsidR="008E53BF" w:rsidRDefault="008E53BF">
      <w:pPr>
        <w:pStyle w:val="Sumrio2"/>
        <w:tabs>
          <w:tab w:val="left" w:pos="1100"/>
          <w:tab w:val="right" w:leader="dot" w:pos="9629"/>
        </w:tabs>
        <w:rPr>
          <w:ins w:id="245" w:author="Vinícius Amaral" w:date="2010-10-11T10:59:00Z"/>
          <w:rFonts w:asciiTheme="minorHAnsi" w:eastAsiaTheme="minorEastAsia" w:hAnsiTheme="minorHAnsi" w:cstheme="minorBidi"/>
          <w:smallCaps w:val="0"/>
          <w:noProof/>
          <w:sz w:val="22"/>
          <w:szCs w:val="22"/>
        </w:rPr>
      </w:pPr>
      <w:ins w:id="246" w:author="Vinícius Amaral" w:date="2010-10-11T10:59:00Z">
        <w:r>
          <w:rPr>
            <w:noProof/>
          </w:rPr>
          <w:t>3.9</w:t>
        </w:r>
        <w:r>
          <w:rPr>
            <w:rFonts w:asciiTheme="minorHAnsi" w:eastAsiaTheme="minorEastAsia" w:hAnsiTheme="minorHAnsi" w:cstheme="minorBidi"/>
            <w:smallCaps w:val="0"/>
            <w:noProof/>
            <w:sz w:val="22"/>
            <w:szCs w:val="22"/>
          </w:rPr>
          <w:tab/>
        </w:r>
        <w:r>
          <w:rPr>
            <w:noProof/>
          </w:rPr>
          <w:t>Top Feature 6 Description</w:t>
        </w:r>
        <w:r>
          <w:rPr>
            <w:noProof/>
          </w:rPr>
          <w:tab/>
        </w:r>
        <w:r w:rsidR="00AF07FD">
          <w:rPr>
            <w:noProof/>
          </w:rPr>
          <w:fldChar w:fldCharType="begin"/>
        </w:r>
        <w:r>
          <w:rPr>
            <w:noProof/>
          </w:rPr>
          <w:instrText xml:space="preserve"> PAGEREF _Toc274558123 \h </w:instrText>
        </w:r>
      </w:ins>
      <w:r w:rsidR="00AF07FD">
        <w:rPr>
          <w:noProof/>
        </w:rPr>
      </w:r>
      <w:r w:rsidR="00AF07FD">
        <w:rPr>
          <w:noProof/>
        </w:rPr>
        <w:fldChar w:fldCharType="separate"/>
      </w:r>
      <w:ins w:id="247" w:author="Vinícius Amaral" w:date="2010-10-11T10:59:00Z">
        <w:r>
          <w:rPr>
            <w:noProof/>
          </w:rPr>
          <w:t>11</w:t>
        </w:r>
        <w:r w:rsidR="00AF07FD">
          <w:rPr>
            <w:noProof/>
          </w:rPr>
          <w:fldChar w:fldCharType="end"/>
        </w:r>
      </w:ins>
    </w:p>
    <w:p w:rsidR="008E53BF" w:rsidRPr="008E53BF" w:rsidRDefault="00AF07FD">
      <w:pPr>
        <w:pStyle w:val="Sumrio3"/>
        <w:tabs>
          <w:tab w:val="left" w:pos="1320"/>
          <w:tab w:val="right" w:leader="dot" w:pos="9629"/>
        </w:tabs>
        <w:rPr>
          <w:ins w:id="248" w:author="Vinícius Amaral" w:date="2010-10-11T10:59:00Z"/>
          <w:rFonts w:asciiTheme="minorHAnsi" w:eastAsiaTheme="minorEastAsia" w:hAnsiTheme="minorHAnsi" w:cstheme="minorBidi"/>
          <w:iCs w:val="0"/>
          <w:noProof/>
          <w:szCs w:val="22"/>
          <w:lang w:val="en-US"/>
          <w:rPrChange w:id="249" w:author="Vinícius Amaral" w:date="2010-10-11T10:59:00Z">
            <w:rPr>
              <w:ins w:id="250" w:author="Vinícius Amaral" w:date="2010-10-11T10:59:00Z"/>
              <w:rFonts w:asciiTheme="minorHAnsi" w:eastAsiaTheme="minorEastAsia" w:hAnsiTheme="minorHAnsi" w:cstheme="minorBidi"/>
              <w:iCs w:val="0"/>
              <w:noProof/>
              <w:szCs w:val="22"/>
            </w:rPr>
          </w:rPrChange>
        </w:rPr>
      </w:pPr>
      <w:ins w:id="251" w:author="Vinícius Amaral" w:date="2010-10-11T10:59:00Z">
        <w:r w:rsidRPr="00AF07FD">
          <w:rPr>
            <w:noProof/>
            <w:lang w:val="en-US"/>
            <w:rPrChange w:id="252" w:author="Vinícius Amaral" w:date="2010-10-11T10:59:00Z">
              <w:rPr>
                <w:iCs w:val="0"/>
                <w:noProof/>
                <w:szCs w:val="22"/>
              </w:rPr>
            </w:rPrChange>
          </w:rPr>
          <w:t>3.9.1</w:t>
        </w:r>
        <w:r w:rsidRPr="00AF07FD">
          <w:rPr>
            <w:rFonts w:asciiTheme="minorHAnsi" w:eastAsiaTheme="minorEastAsia" w:hAnsiTheme="minorHAnsi" w:cstheme="minorBidi"/>
            <w:iCs w:val="0"/>
            <w:noProof/>
            <w:szCs w:val="22"/>
            <w:lang w:val="en-US"/>
            <w:rPrChange w:id="253" w:author="Vinícius Amaral" w:date="2010-10-11T10:59:00Z">
              <w:rPr>
                <w:rFonts w:asciiTheme="minorHAnsi" w:eastAsiaTheme="minorEastAsia" w:hAnsiTheme="minorHAnsi" w:cstheme="minorBidi"/>
                <w:iCs w:val="0"/>
                <w:noProof/>
                <w:szCs w:val="22"/>
              </w:rPr>
            </w:rPrChange>
          </w:rPr>
          <w:tab/>
        </w:r>
        <w:r w:rsidRPr="00AF07FD">
          <w:rPr>
            <w:noProof/>
            <w:lang w:val="en-US"/>
            <w:rPrChange w:id="254" w:author="Vinícius Amaral" w:date="2010-10-11T10:59:00Z">
              <w:rPr>
                <w:iCs w:val="0"/>
                <w:noProof/>
                <w:szCs w:val="22"/>
              </w:rPr>
            </w:rPrChange>
          </w:rPr>
          <w:t>Verification Steps for F6.V1</w:t>
        </w:r>
        <w:r w:rsidRPr="00AF07FD">
          <w:rPr>
            <w:noProof/>
            <w:lang w:val="en-US"/>
            <w:rPrChange w:id="255" w:author="Vinícius Amaral" w:date="2010-10-11T10:59:00Z">
              <w:rPr>
                <w:iCs w:val="0"/>
                <w:noProof/>
                <w:szCs w:val="22"/>
              </w:rPr>
            </w:rPrChange>
          </w:rPr>
          <w:tab/>
        </w:r>
        <w:r>
          <w:rPr>
            <w:noProof/>
          </w:rPr>
          <w:fldChar w:fldCharType="begin"/>
        </w:r>
        <w:r w:rsidRPr="00AF07FD">
          <w:rPr>
            <w:noProof/>
            <w:lang w:val="en-US"/>
            <w:rPrChange w:id="256" w:author="Vinícius Amaral" w:date="2010-10-11T10:59:00Z">
              <w:rPr>
                <w:iCs w:val="0"/>
                <w:noProof/>
                <w:szCs w:val="22"/>
              </w:rPr>
            </w:rPrChange>
          </w:rPr>
          <w:instrText xml:space="preserve"> PAGEREF _Toc274558124 \h </w:instrText>
        </w:r>
      </w:ins>
      <w:r>
        <w:rPr>
          <w:noProof/>
        </w:rPr>
      </w:r>
      <w:r>
        <w:rPr>
          <w:noProof/>
        </w:rPr>
        <w:fldChar w:fldCharType="separate"/>
      </w:r>
      <w:ins w:id="257" w:author="Vinícius Amaral" w:date="2010-10-11T10:59:00Z">
        <w:r w:rsidRPr="00AF07FD">
          <w:rPr>
            <w:noProof/>
            <w:lang w:val="en-US"/>
            <w:rPrChange w:id="258" w:author="Vinícius Amaral" w:date="2010-10-11T10:59:00Z">
              <w:rPr>
                <w:iCs w:val="0"/>
                <w:noProof/>
                <w:szCs w:val="22"/>
              </w:rPr>
            </w:rPrChange>
          </w:rPr>
          <w:t>11</w:t>
        </w:r>
        <w:r>
          <w:rPr>
            <w:noProof/>
          </w:rPr>
          <w:fldChar w:fldCharType="end"/>
        </w:r>
      </w:ins>
    </w:p>
    <w:p w:rsidR="008E53BF" w:rsidRPr="008E53BF" w:rsidRDefault="00AF07FD">
      <w:pPr>
        <w:pStyle w:val="Sumrio3"/>
        <w:tabs>
          <w:tab w:val="left" w:pos="1320"/>
          <w:tab w:val="right" w:leader="dot" w:pos="9629"/>
        </w:tabs>
        <w:rPr>
          <w:ins w:id="259" w:author="Vinícius Amaral" w:date="2010-10-11T10:59:00Z"/>
          <w:rFonts w:asciiTheme="minorHAnsi" w:eastAsiaTheme="minorEastAsia" w:hAnsiTheme="minorHAnsi" w:cstheme="minorBidi"/>
          <w:iCs w:val="0"/>
          <w:noProof/>
          <w:szCs w:val="22"/>
          <w:lang w:val="en-US"/>
          <w:rPrChange w:id="260" w:author="Vinícius Amaral" w:date="2010-10-11T10:59:00Z">
            <w:rPr>
              <w:ins w:id="261" w:author="Vinícius Amaral" w:date="2010-10-11T10:59:00Z"/>
              <w:rFonts w:asciiTheme="minorHAnsi" w:eastAsiaTheme="minorEastAsia" w:hAnsiTheme="minorHAnsi" w:cstheme="minorBidi"/>
              <w:iCs w:val="0"/>
              <w:noProof/>
              <w:szCs w:val="22"/>
            </w:rPr>
          </w:rPrChange>
        </w:rPr>
      </w:pPr>
      <w:ins w:id="262" w:author="Vinícius Amaral" w:date="2010-10-11T10:59:00Z">
        <w:r w:rsidRPr="00AF07FD">
          <w:rPr>
            <w:noProof/>
            <w:lang w:val="en-US"/>
            <w:rPrChange w:id="263" w:author="Vinícius Amaral" w:date="2010-10-11T10:59:00Z">
              <w:rPr>
                <w:iCs w:val="0"/>
                <w:noProof/>
                <w:szCs w:val="22"/>
              </w:rPr>
            </w:rPrChange>
          </w:rPr>
          <w:t>3.9.2</w:t>
        </w:r>
        <w:r w:rsidRPr="00AF07FD">
          <w:rPr>
            <w:rFonts w:asciiTheme="minorHAnsi" w:eastAsiaTheme="minorEastAsia" w:hAnsiTheme="minorHAnsi" w:cstheme="minorBidi"/>
            <w:iCs w:val="0"/>
            <w:noProof/>
            <w:szCs w:val="22"/>
            <w:lang w:val="en-US"/>
            <w:rPrChange w:id="264" w:author="Vinícius Amaral" w:date="2010-10-11T10:59:00Z">
              <w:rPr>
                <w:rFonts w:asciiTheme="minorHAnsi" w:eastAsiaTheme="minorEastAsia" w:hAnsiTheme="minorHAnsi" w:cstheme="minorBidi"/>
                <w:iCs w:val="0"/>
                <w:noProof/>
                <w:szCs w:val="22"/>
              </w:rPr>
            </w:rPrChange>
          </w:rPr>
          <w:tab/>
        </w:r>
        <w:r w:rsidRPr="00AF07FD">
          <w:rPr>
            <w:noProof/>
            <w:lang w:val="en-US"/>
            <w:rPrChange w:id="265" w:author="Vinícius Amaral" w:date="2010-10-11T10:59:00Z">
              <w:rPr>
                <w:iCs w:val="0"/>
                <w:noProof/>
                <w:szCs w:val="22"/>
              </w:rPr>
            </w:rPrChange>
          </w:rPr>
          <w:t>Verification Steps for F6.V2</w:t>
        </w:r>
        <w:r w:rsidRPr="00AF07FD">
          <w:rPr>
            <w:noProof/>
            <w:lang w:val="en-US"/>
            <w:rPrChange w:id="266" w:author="Vinícius Amaral" w:date="2010-10-11T10:59:00Z">
              <w:rPr>
                <w:iCs w:val="0"/>
                <w:noProof/>
                <w:szCs w:val="22"/>
              </w:rPr>
            </w:rPrChange>
          </w:rPr>
          <w:tab/>
        </w:r>
        <w:r>
          <w:rPr>
            <w:noProof/>
          </w:rPr>
          <w:fldChar w:fldCharType="begin"/>
        </w:r>
        <w:r w:rsidRPr="00AF07FD">
          <w:rPr>
            <w:noProof/>
            <w:lang w:val="en-US"/>
            <w:rPrChange w:id="267" w:author="Vinícius Amaral" w:date="2010-10-11T10:59:00Z">
              <w:rPr>
                <w:iCs w:val="0"/>
                <w:noProof/>
                <w:szCs w:val="22"/>
              </w:rPr>
            </w:rPrChange>
          </w:rPr>
          <w:instrText xml:space="preserve"> PAGEREF _Toc274558125 \h </w:instrText>
        </w:r>
      </w:ins>
      <w:r>
        <w:rPr>
          <w:noProof/>
        </w:rPr>
      </w:r>
      <w:r>
        <w:rPr>
          <w:noProof/>
        </w:rPr>
        <w:fldChar w:fldCharType="separate"/>
      </w:r>
      <w:ins w:id="268" w:author="Vinícius Amaral" w:date="2010-10-11T10:59:00Z">
        <w:r w:rsidRPr="00AF07FD">
          <w:rPr>
            <w:noProof/>
            <w:lang w:val="en-US"/>
            <w:rPrChange w:id="269" w:author="Vinícius Amaral" w:date="2010-10-11T10:59:00Z">
              <w:rPr>
                <w:iCs w:val="0"/>
                <w:noProof/>
                <w:szCs w:val="22"/>
              </w:rPr>
            </w:rPrChange>
          </w:rPr>
          <w:t>11</w:t>
        </w:r>
        <w:r>
          <w:rPr>
            <w:noProof/>
          </w:rPr>
          <w:fldChar w:fldCharType="end"/>
        </w:r>
      </w:ins>
    </w:p>
    <w:p w:rsidR="008E53BF" w:rsidRPr="008E53BF" w:rsidRDefault="00AF07FD">
      <w:pPr>
        <w:pStyle w:val="Sumrio2"/>
        <w:tabs>
          <w:tab w:val="left" w:pos="1100"/>
          <w:tab w:val="right" w:leader="dot" w:pos="9629"/>
        </w:tabs>
        <w:rPr>
          <w:ins w:id="270" w:author="Vinícius Amaral" w:date="2010-10-11T10:59:00Z"/>
          <w:rFonts w:asciiTheme="minorHAnsi" w:eastAsiaTheme="minorEastAsia" w:hAnsiTheme="minorHAnsi" w:cstheme="minorBidi"/>
          <w:smallCaps w:val="0"/>
          <w:noProof/>
          <w:sz w:val="22"/>
          <w:szCs w:val="22"/>
          <w:lang w:val="en-US"/>
          <w:rPrChange w:id="271" w:author="Vinícius Amaral" w:date="2010-10-11T10:59:00Z">
            <w:rPr>
              <w:ins w:id="272" w:author="Vinícius Amaral" w:date="2010-10-11T10:59:00Z"/>
              <w:rFonts w:asciiTheme="minorHAnsi" w:eastAsiaTheme="minorEastAsia" w:hAnsiTheme="minorHAnsi" w:cstheme="minorBidi"/>
              <w:smallCaps w:val="0"/>
              <w:noProof/>
              <w:sz w:val="22"/>
              <w:szCs w:val="22"/>
            </w:rPr>
          </w:rPrChange>
        </w:rPr>
      </w:pPr>
      <w:ins w:id="273" w:author="Vinícius Amaral" w:date="2010-10-11T10:59:00Z">
        <w:r w:rsidRPr="00AF07FD">
          <w:rPr>
            <w:noProof/>
            <w:lang w:val="en-US"/>
            <w:rPrChange w:id="274" w:author="Vinícius Amaral" w:date="2010-10-11T10:59:00Z">
              <w:rPr>
                <w:smallCaps w:val="0"/>
                <w:noProof/>
                <w:sz w:val="22"/>
                <w:szCs w:val="22"/>
              </w:rPr>
            </w:rPrChange>
          </w:rPr>
          <w:t>3.10</w:t>
        </w:r>
        <w:r w:rsidRPr="00AF07FD">
          <w:rPr>
            <w:rFonts w:asciiTheme="minorHAnsi" w:eastAsiaTheme="minorEastAsia" w:hAnsiTheme="minorHAnsi" w:cstheme="minorBidi"/>
            <w:smallCaps w:val="0"/>
            <w:noProof/>
            <w:sz w:val="22"/>
            <w:szCs w:val="22"/>
            <w:lang w:val="en-US"/>
            <w:rPrChange w:id="275"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276" w:author="Vinícius Amaral" w:date="2010-10-11T10:59:00Z">
              <w:rPr>
                <w:smallCaps w:val="0"/>
                <w:noProof/>
                <w:sz w:val="22"/>
                <w:szCs w:val="22"/>
              </w:rPr>
            </w:rPrChange>
          </w:rPr>
          <w:t>Top Feature 7 Description</w:t>
        </w:r>
        <w:r w:rsidRPr="00AF07FD">
          <w:rPr>
            <w:noProof/>
            <w:lang w:val="en-US"/>
            <w:rPrChange w:id="277" w:author="Vinícius Amaral" w:date="2010-10-11T10:59:00Z">
              <w:rPr>
                <w:smallCaps w:val="0"/>
                <w:noProof/>
                <w:sz w:val="22"/>
                <w:szCs w:val="22"/>
              </w:rPr>
            </w:rPrChange>
          </w:rPr>
          <w:tab/>
        </w:r>
        <w:r>
          <w:rPr>
            <w:noProof/>
          </w:rPr>
          <w:fldChar w:fldCharType="begin"/>
        </w:r>
        <w:r w:rsidRPr="00AF07FD">
          <w:rPr>
            <w:noProof/>
            <w:lang w:val="en-US"/>
            <w:rPrChange w:id="278" w:author="Vinícius Amaral" w:date="2010-10-11T10:59:00Z">
              <w:rPr>
                <w:smallCaps w:val="0"/>
                <w:noProof/>
                <w:sz w:val="22"/>
                <w:szCs w:val="22"/>
              </w:rPr>
            </w:rPrChange>
          </w:rPr>
          <w:instrText xml:space="preserve"> PAGEREF _Toc274558126 \h </w:instrText>
        </w:r>
      </w:ins>
      <w:r>
        <w:rPr>
          <w:noProof/>
        </w:rPr>
      </w:r>
      <w:r>
        <w:rPr>
          <w:noProof/>
        </w:rPr>
        <w:fldChar w:fldCharType="separate"/>
      </w:r>
      <w:ins w:id="279" w:author="Vinícius Amaral" w:date="2010-10-11T10:59:00Z">
        <w:r w:rsidRPr="00AF07FD">
          <w:rPr>
            <w:noProof/>
            <w:lang w:val="en-US"/>
            <w:rPrChange w:id="280" w:author="Vinícius Amaral" w:date="2010-10-11T10:59:00Z">
              <w:rPr>
                <w:smallCaps w:val="0"/>
                <w:noProof/>
                <w:sz w:val="22"/>
                <w:szCs w:val="22"/>
              </w:rPr>
            </w:rPrChange>
          </w:rPr>
          <w:t>11</w:t>
        </w:r>
        <w:r>
          <w:rPr>
            <w:noProof/>
          </w:rPr>
          <w:fldChar w:fldCharType="end"/>
        </w:r>
      </w:ins>
    </w:p>
    <w:p w:rsidR="008E53BF" w:rsidRPr="008E53BF" w:rsidRDefault="00AF07FD">
      <w:pPr>
        <w:pStyle w:val="Sumrio3"/>
        <w:tabs>
          <w:tab w:val="left" w:pos="1320"/>
          <w:tab w:val="right" w:leader="dot" w:pos="9629"/>
        </w:tabs>
        <w:rPr>
          <w:ins w:id="281" w:author="Vinícius Amaral" w:date="2010-10-11T10:59:00Z"/>
          <w:rFonts w:asciiTheme="minorHAnsi" w:eastAsiaTheme="minorEastAsia" w:hAnsiTheme="minorHAnsi" w:cstheme="minorBidi"/>
          <w:iCs w:val="0"/>
          <w:noProof/>
          <w:szCs w:val="22"/>
          <w:lang w:val="en-US"/>
          <w:rPrChange w:id="282" w:author="Vinícius Amaral" w:date="2010-10-11T10:59:00Z">
            <w:rPr>
              <w:ins w:id="283" w:author="Vinícius Amaral" w:date="2010-10-11T10:59:00Z"/>
              <w:rFonts w:asciiTheme="minorHAnsi" w:eastAsiaTheme="minorEastAsia" w:hAnsiTheme="minorHAnsi" w:cstheme="minorBidi"/>
              <w:iCs w:val="0"/>
              <w:noProof/>
              <w:szCs w:val="22"/>
            </w:rPr>
          </w:rPrChange>
        </w:rPr>
      </w:pPr>
      <w:ins w:id="284" w:author="Vinícius Amaral" w:date="2010-10-11T10:59:00Z">
        <w:r w:rsidRPr="00AF07FD">
          <w:rPr>
            <w:noProof/>
            <w:lang w:val="en-US"/>
            <w:rPrChange w:id="285" w:author="Vinícius Amaral" w:date="2010-10-11T10:59:00Z">
              <w:rPr>
                <w:iCs w:val="0"/>
                <w:noProof/>
                <w:szCs w:val="22"/>
              </w:rPr>
            </w:rPrChange>
          </w:rPr>
          <w:t>3.10.1</w:t>
        </w:r>
        <w:r w:rsidRPr="00AF07FD">
          <w:rPr>
            <w:rFonts w:asciiTheme="minorHAnsi" w:eastAsiaTheme="minorEastAsia" w:hAnsiTheme="minorHAnsi" w:cstheme="minorBidi"/>
            <w:iCs w:val="0"/>
            <w:noProof/>
            <w:szCs w:val="22"/>
            <w:lang w:val="en-US"/>
            <w:rPrChange w:id="286" w:author="Vinícius Amaral" w:date="2010-10-11T10:59:00Z">
              <w:rPr>
                <w:rFonts w:asciiTheme="minorHAnsi" w:eastAsiaTheme="minorEastAsia" w:hAnsiTheme="minorHAnsi" w:cstheme="minorBidi"/>
                <w:iCs w:val="0"/>
                <w:noProof/>
                <w:szCs w:val="22"/>
              </w:rPr>
            </w:rPrChange>
          </w:rPr>
          <w:tab/>
        </w:r>
        <w:r w:rsidRPr="00AF07FD">
          <w:rPr>
            <w:noProof/>
            <w:lang w:val="en-US"/>
            <w:rPrChange w:id="287" w:author="Vinícius Amaral" w:date="2010-10-11T10:59:00Z">
              <w:rPr>
                <w:iCs w:val="0"/>
                <w:noProof/>
                <w:szCs w:val="22"/>
              </w:rPr>
            </w:rPrChange>
          </w:rPr>
          <w:t>Verification Steps for F7.V1</w:t>
        </w:r>
        <w:r w:rsidRPr="00AF07FD">
          <w:rPr>
            <w:noProof/>
            <w:lang w:val="en-US"/>
            <w:rPrChange w:id="288" w:author="Vinícius Amaral" w:date="2010-10-11T10:59:00Z">
              <w:rPr>
                <w:iCs w:val="0"/>
                <w:noProof/>
                <w:szCs w:val="22"/>
              </w:rPr>
            </w:rPrChange>
          </w:rPr>
          <w:tab/>
        </w:r>
        <w:r>
          <w:rPr>
            <w:noProof/>
          </w:rPr>
          <w:fldChar w:fldCharType="begin"/>
        </w:r>
        <w:r w:rsidRPr="00AF07FD">
          <w:rPr>
            <w:noProof/>
            <w:lang w:val="en-US"/>
            <w:rPrChange w:id="289" w:author="Vinícius Amaral" w:date="2010-10-11T10:59:00Z">
              <w:rPr>
                <w:iCs w:val="0"/>
                <w:noProof/>
                <w:szCs w:val="22"/>
              </w:rPr>
            </w:rPrChange>
          </w:rPr>
          <w:instrText xml:space="preserve"> PAGEREF _Toc274558127 \h </w:instrText>
        </w:r>
      </w:ins>
      <w:r>
        <w:rPr>
          <w:noProof/>
        </w:rPr>
      </w:r>
      <w:r>
        <w:rPr>
          <w:noProof/>
        </w:rPr>
        <w:fldChar w:fldCharType="separate"/>
      </w:r>
      <w:ins w:id="290" w:author="Vinícius Amaral" w:date="2010-10-11T10:59:00Z">
        <w:r w:rsidRPr="00AF07FD">
          <w:rPr>
            <w:noProof/>
            <w:lang w:val="en-US"/>
            <w:rPrChange w:id="291" w:author="Vinícius Amaral" w:date="2010-10-11T10:59:00Z">
              <w:rPr>
                <w:iCs w:val="0"/>
                <w:noProof/>
                <w:szCs w:val="22"/>
              </w:rPr>
            </w:rPrChange>
          </w:rPr>
          <w:t>11</w:t>
        </w:r>
        <w:r>
          <w:rPr>
            <w:noProof/>
          </w:rPr>
          <w:fldChar w:fldCharType="end"/>
        </w:r>
      </w:ins>
    </w:p>
    <w:p w:rsidR="008E53BF" w:rsidRPr="008E53BF" w:rsidRDefault="00AF07FD">
      <w:pPr>
        <w:pStyle w:val="Sumrio2"/>
        <w:tabs>
          <w:tab w:val="left" w:pos="1100"/>
          <w:tab w:val="right" w:leader="dot" w:pos="9629"/>
        </w:tabs>
        <w:rPr>
          <w:ins w:id="292" w:author="Vinícius Amaral" w:date="2010-10-11T10:59:00Z"/>
          <w:rFonts w:asciiTheme="minorHAnsi" w:eastAsiaTheme="minorEastAsia" w:hAnsiTheme="minorHAnsi" w:cstheme="minorBidi"/>
          <w:smallCaps w:val="0"/>
          <w:noProof/>
          <w:sz w:val="22"/>
          <w:szCs w:val="22"/>
          <w:lang w:val="en-US"/>
          <w:rPrChange w:id="293" w:author="Vinícius Amaral" w:date="2010-10-11T10:59:00Z">
            <w:rPr>
              <w:ins w:id="294" w:author="Vinícius Amaral" w:date="2010-10-11T10:59:00Z"/>
              <w:rFonts w:asciiTheme="minorHAnsi" w:eastAsiaTheme="minorEastAsia" w:hAnsiTheme="minorHAnsi" w:cstheme="minorBidi"/>
              <w:smallCaps w:val="0"/>
              <w:noProof/>
              <w:sz w:val="22"/>
              <w:szCs w:val="22"/>
            </w:rPr>
          </w:rPrChange>
        </w:rPr>
      </w:pPr>
      <w:ins w:id="295" w:author="Vinícius Amaral" w:date="2010-10-11T10:59:00Z">
        <w:r w:rsidRPr="00AF07FD">
          <w:rPr>
            <w:noProof/>
            <w:lang w:val="en-US"/>
            <w:rPrChange w:id="296" w:author="Vinícius Amaral" w:date="2010-10-11T10:59:00Z">
              <w:rPr>
                <w:smallCaps w:val="0"/>
                <w:noProof/>
                <w:sz w:val="22"/>
                <w:szCs w:val="22"/>
              </w:rPr>
            </w:rPrChange>
          </w:rPr>
          <w:t>3.11</w:t>
        </w:r>
        <w:r w:rsidRPr="00AF07FD">
          <w:rPr>
            <w:rFonts w:asciiTheme="minorHAnsi" w:eastAsiaTheme="minorEastAsia" w:hAnsiTheme="minorHAnsi" w:cstheme="minorBidi"/>
            <w:smallCaps w:val="0"/>
            <w:noProof/>
            <w:sz w:val="22"/>
            <w:szCs w:val="22"/>
            <w:lang w:val="en-US"/>
            <w:rPrChange w:id="297"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298" w:author="Vinícius Amaral" w:date="2010-10-11T10:59:00Z">
              <w:rPr>
                <w:smallCaps w:val="0"/>
                <w:noProof/>
                <w:sz w:val="22"/>
                <w:szCs w:val="22"/>
              </w:rPr>
            </w:rPrChange>
          </w:rPr>
          <w:t>Top Feature 8 Description</w:t>
        </w:r>
        <w:r w:rsidRPr="00AF07FD">
          <w:rPr>
            <w:noProof/>
            <w:lang w:val="en-US"/>
            <w:rPrChange w:id="299" w:author="Vinícius Amaral" w:date="2010-10-11T10:59:00Z">
              <w:rPr>
                <w:smallCaps w:val="0"/>
                <w:noProof/>
                <w:sz w:val="22"/>
                <w:szCs w:val="22"/>
              </w:rPr>
            </w:rPrChange>
          </w:rPr>
          <w:tab/>
        </w:r>
        <w:r>
          <w:rPr>
            <w:noProof/>
          </w:rPr>
          <w:fldChar w:fldCharType="begin"/>
        </w:r>
        <w:r w:rsidRPr="00AF07FD">
          <w:rPr>
            <w:noProof/>
            <w:lang w:val="en-US"/>
            <w:rPrChange w:id="300" w:author="Vinícius Amaral" w:date="2010-10-11T10:59:00Z">
              <w:rPr>
                <w:smallCaps w:val="0"/>
                <w:noProof/>
                <w:sz w:val="22"/>
                <w:szCs w:val="22"/>
              </w:rPr>
            </w:rPrChange>
          </w:rPr>
          <w:instrText xml:space="preserve"> PAGEREF _Toc274558128 \h </w:instrText>
        </w:r>
      </w:ins>
      <w:r>
        <w:rPr>
          <w:noProof/>
        </w:rPr>
      </w:r>
      <w:r>
        <w:rPr>
          <w:noProof/>
        </w:rPr>
        <w:fldChar w:fldCharType="separate"/>
      </w:r>
      <w:ins w:id="301" w:author="Vinícius Amaral" w:date="2010-10-11T10:59:00Z">
        <w:r w:rsidRPr="00AF07FD">
          <w:rPr>
            <w:noProof/>
            <w:lang w:val="en-US"/>
            <w:rPrChange w:id="302" w:author="Vinícius Amaral" w:date="2010-10-11T10:59:00Z">
              <w:rPr>
                <w:smallCaps w:val="0"/>
                <w:noProof/>
                <w:sz w:val="22"/>
                <w:szCs w:val="22"/>
              </w:rPr>
            </w:rPrChange>
          </w:rPr>
          <w:t>12</w:t>
        </w:r>
        <w:r>
          <w:rPr>
            <w:noProof/>
          </w:rPr>
          <w:fldChar w:fldCharType="end"/>
        </w:r>
      </w:ins>
    </w:p>
    <w:p w:rsidR="008E53BF" w:rsidRPr="008E53BF" w:rsidRDefault="00AF07FD">
      <w:pPr>
        <w:pStyle w:val="Sumrio3"/>
        <w:tabs>
          <w:tab w:val="left" w:pos="1320"/>
          <w:tab w:val="right" w:leader="dot" w:pos="9629"/>
        </w:tabs>
        <w:rPr>
          <w:ins w:id="303" w:author="Vinícius Amaral" w:date="2010-10-11T10:59:00Z"/>
          <w:rFonts w:asciiTheme="minorHAnsi" w:eastAsiaTheme="minorEastAsia" w:hAnsiTheme="minorHAnsi" w:cstheme="minorBidi"/>
          <w:iCs w:val="0"/>
          <w:noProof/>
          <w:szCs w:val="22"/>
          <w:lang w:val="en-US"/>
          <w:rPrChange w:id="304" w:author="Vinícius Amaral" w:date="2010-10-11T10:59:00Z">
            <w:rPr>
              <w:ins w:id="305" w:author="Vinícius Amaral" w:date="2010-10-11T10:59:00Z"/>
              <w:rFonts w:asciiTheme="minorHAnsi" w:eastAsiaTheme="minorEastAsia" w:hAnsiTheme="minorHAnsi" w:cstheme="minorBidi"/>
              <w:iCs w:val="0"/>
              <w:noProof/>
              <w:szCs w:val="22"/>
            </w:rPr>
          </w:rPrChange>
        </w:rPr>
      </w:pPr>
      <w:ins w:id="306" w:author="Vinícius Amaral" w:date="2010-10-11T10:59:00Z">
        <w:r w:rsidRPr="00AF07FD">
          <w:rPr>
            <w:noProof/>
            <w:lang w:val="en-US"/>
            <w:rPrChange w:id="307" w:author="Vinícius Amaral" w:date="2010-10-11T10:59:00Z">
              <w:rPr>
                <w:iCs w:val="0"/>
                <w:noProof/>
                <w:szCs w:val="22"/>
              </w:rPr>
            </w:rPrChange>
          </w:rPr>
          <w:t>3.11.1</w:t>
        </w:r>
        <w:r w:rsidRPr="00AF07FD">
          <w:rPr>
            <w:rFonts w:asciiTheme="minorHAnsi" w:eastAsiaTheme="minorEastAsia" w:hAnsiTheme="minorHAnsi" w:cstheme="minorBidi"/>
            <w:iCs w:val="0"/>
            <w:noProof/>
            <w:szCs w:val="22"/>
            <w:lang w:val="en-US"/>
            <w:rPrChange w:id="308" w:author="Vinícius Amaral" w:date="2010-10-11T10:59:00Z">
              <w:rPr>
                <w:rFonts w:asciiTheme="minorHAnsi" w:eastAsiaTheme="minorEastAsia" w:hAnsiTheme="minorHAnsi" w:cstheme="minorBidi"/>
                <w:iCs w:val="0"/>
                <w:noProof/>
                <w:szCs w:val="22"/>
              </w:rPr>
            </w:rPrChange>
          </w:rPr>
          <w:tab/>
        </w:r>
        <w:r w:rsidRPr="00AF07FD">
          <w:rPr>
            <w:noProof/>
            <w:lang w:val="en-US"/>
            <w:rPrChange w:id="309" w:author="Vinícius Amaral" w:date="2010-10-11T10:59:00Z">
              <w:rPr>
                <w:iCs w:val="0"/>
                <w:noProof/>
                <w:szCs w:val="22"/>
              </w:rPr>
            </w:rPrChange>
          </w:rPr>
          <w:t>Verification Steps for F8.V1</w:t>
        </w:r>
        <w:r w:rsidRPr="00AF07FD">
          <w:rPr>
            <w:noProof/>
            <w:lang w:val="en-US"/>
            <w:rPrChange w:id="310" w:author="Vinícius Amaral" w:date="2010-10-11T10:59:00Z">
              <w:rPr>
                <w:iCs w:val="0"/>
                <w:noProof/>
                <w:szCs w:val="22"/>
              </w:rPr>
            </w:rPrChange>
          </w:rPr>
          <w:tab/>
        </w:r>
        <w:r>
          <w:rPr>
            <w:noProof/>
          </w:rPr>
          <w:fldChar w:fldCharType="begin"/>
        </w:r>
        <w:r w:rsidRPr="00AF07FD">
          <w:rPr>
            <w:noProof/>
            <w:lang w:val="en-US"/>
            <w:rPrChange w:id="311" w:author="Vinícius Amaral" w:date="2010-10-11T10:59:00Z">
              <w:rPr>
                <w:iCs w:val="0"/>
                <w:noProof/>
                <w:szCs w:val="22"/>
              </w:rPr>
            </w:rPrChange>
          </w:rPr>
          <w:instrText xml:space="preserve"> PAGEREF _Toc274558129 \h </w:instrText>
        </w:r>
      </w:ins>
      <w:r>
        <w:rPr>
          <w:noProof/>
        </w:rPr>
      </w:r>
      <w:r>
        <w:rPr>
          <w:noProof/>
        </w:rPr>
        <w:fldChar w:fldCharType="separate"/>
      </w:r>
      <w:ins w:id="312" w:author="Vinícius Amaral" w:date="2010-10-11T10:59:00Z">
        <w:r w:rsidRPr="00AF07FD">
          <w:rPr>
            <w:noProof/>
            <w:lang w:val="en-US"/>
            <w:rPrChange w:id="313" w:author="Vinícius Amaral" w:date="2010-10-11T10:59:00Z">
              <w:rPr>
                <w:iCs w:val="0"/>
                <w:noProof/>
                <w:szCs w:val="22"/>
              </w:rPr>
            </w:rPrChange>
          </w:rPr>
          <w:t>12</w:t>
        </w:r>
        <w:r>
          <w:rPr>
            <w:noProof/>
          </w:rPr>
          <w:fldChar w:fldCharType="end"/>
        </w:r>
      </w:ins>
    </w:p>
    <w:p w:rsidR="008E53BF" w:rsidRPr="008E53BF" w:rsidRDefault="00AF07FD">
      <w:pPr>
        <w:pStyle w:val="Sumrio3"/>
        <w:tabs>
          <w:tab w:val="left" w:pos="1320"/>
          <w:tab w:val="right" w:leader="dot" w:pos="9629"/>
        </w:tabs>
        <w:rPr>
          <w:ins w:id="314" w:author="Vinícius Amaral" w:date="2010-10-11T10:59:00Z"/>
          <w:rFonts w:asciiTheme="minorHAnsi" w:eastAsiaTheme="minorEastAsia" w:hAnsiTheme="minorHAnsi" w:cstheme="minorBidi"/>
          <w:iCs w:val="0"/>
          <w:noProof/>
          <w:szCs w:val="22"/>
          <w:lang w:val="en-US"/>
          <w:rPrChange w:id="315" w:author="Vinícius Amaral" w:date="2010-10-11T10:59:00Z">
            <w:rPr>
              <w:ins w:id="316" w:author="Vinícius Amaral" w:date="2010-10-11T10:59:00Z"/>
              <w:rFonts w:asciiTheme="minorHAnsi" w:eastAsiaTheme="minorEastAsia" w:hAnsiTheme="minorHAnsi" w:cstheme="minorBidi"/>
              <w:iCs w:val="0"/>
              <w:noProof/>
              <w:szCs w:val="22"/>
            </w:rPr>
          </w:rPrChange>
        </w:rPr>
      </w:pPr>
      <w:ins w:id="317" w:author="Vinícius Amaral" w:date="2010-10-11T10:59:00Z">
        <w:r w:rsidRPr="00AF07FD">
          <w:rPr>
            <w:noProof/>
            <w:lang w:val="en-US"/>
            <w:rPrChange w:id="318" w:author="Vinícius Amaral" w:date="2010-10-11T10:59:00Z">
              <w:rPr>
                <w:iCs w:val="0"/>
                <w:noProof/>
                <w:szCs w:val="22"/>
              </w:rPr>
            </w:rPrChange>
          </w:rPr>
          <w:t>3.11.2</w:t>
        </w:r>
        <w:r w:rsidRPr="00AF07FD">
          <w:rPr>
            <w:rFonts w:asciiTheme="minorHAnsi" w:eastAsiaTheme="minorEastAsia" w:hAnsiTheme="minorHAnsi" w:cstheme="minorBidi"/>
            <w:iCs w:val="0"/>
            <w:noProof/>
            <w:szCs w:val="22"/>
            <w:lang w:val="en-US"/>
            <w:rPrChange w:id="319" w:author="Vinícius Amaral" w:date="2010-10-11T10:59:00Z">
              <w:rPr>
                <w:rFonts w:asciiTheme="minorHAnsi" w:eastAsiaTheme="minorEastAsia" w:hAnsiTheme="minorHAnsi" w:cstheme="minorBidi"/>
                <w:iCs w:val="0"/>
                <w:noProof/>
                <w:szCs w:val="22"/>
              </w:rPr>
            </w:rPrChange>
          </w:rPr>
          <w:tab/>
        </w:r>
        <w:r w:rsidRPr="00AF07FD">
          <w:rPr>
            <w:noProof/>
            <w:lang w:val="en-US"/>
            <w:rPrChange w:id="320" w:author="Vinícius Amaral" w:date="2010-10-11T10:59:00Z">
              <w:rPr>
                <w:iCs w:val="0"/>
                <w:noProof/>
                <w:szCs w:val="22"/>
              </w:rPr>
            </w:rPrChange>
          </w:rPr>
          <w:t>Verification Steps for F8.V2</w:t>
        </w:r>
        <w:r w:rsidRPr="00AF07FD">
          <w:rPr>
            <w:noProof/>
            <w:lang w:val="en-US"/>
            <w:rPrChange w:id="321" w:author="Vinícius Amaral" w:date="2010-10-11T10:59:00Z">
              <w:rPr>
                <w:iCs w:val="0"/>
                <w:noProof/>
                <w:szCs w:val="22"/>
              </w:rPr>
            </w:rPrChange>
          </w:rPr>
          <w:tab/>
        </w:r>
        <w:r>
          <w:rPr>
            <w:noProof/>
          </w:rPr>
          <w:fldChar w:fldCharType="begin"/>
        </w:r>
        <w:r w:rsidRPr="00AF07FD">
          <w:rPr>
            <w:noProof/>
            <w:lang w:val="en-US"/>
            <w:rPrChange w:id="322" w:author="Vinícius Amaral" w:date="2010-10-11T10:59:00Z">
              <w:rPr>
                <w:iCs w:val="0"/>
                <w:noProof/>
                <w:szCs w:val="22"/>
              </w:rPr>
            </w:rPrChange>
          </w:rPr>
          <w:instrText xml:space="preserve"> PAGEREF _Toc274558130 \h </w:instrText>
        </w:r>
      </w:ins>
      <w:r>
        <w:rPr>
          <w:noProof/>
        </w:rPr>
      </w:r>
      <w:r>
        <w:rPr>
          <w:noProof/>
        </w:rPr>
        <w:fldChar w:fldCharType="separate"/>
      </w:r>
      <w:ins w:id="323" w:author="Vinícius Amaral" w:date="2010-10-11T10:59:00Z">
        <w:r w:rsidRPr="00AF07FD">
          <w:rPr>
            <w:noProof/>
            <w:lang w:val="en-US"/>
            <w:rPrChange w:id="324" w:author="Vinícius Amaral" w:date="2010-10-11T10:59:00Z">
              <w:rPr>
                <w:iCs w:val="0"/>
                <w:noProof/>
                <w:szCs w:val="22"/>
              </w:rPr>
            </w:rPrChange>
          </w:rPr>
          <w:t>12</w:t>
        </w:r>
        <w:r>
          <w:rPr>
            <w:noProof/>
          </w:rPr>
          <w:fldChar w:fldCharType="end"/>
        </w:r>
      </w:ins>
    </w:p>
    <w:p w:rsidR="008E53BF" w:rsidRPr="008E53BF" w:rsidRDefault="00AF07FD">
      <w:pPr>
        <w:pStyle w:val="Sumrio3"/>
        <w:tabs>
          <w:tab w:val="left" w:pos="1320"/>
          <w:tab w:val="right" w:leader="dot" w:pos="9629"/>
        </w:tabs>
        <w:rPr>
          <w:ins w:id="325" w:author="Vinícius Amaral" w:date="2010-10-11T10:59:00Z"/>
          <w:rFonts w:asciiTheme="minorHAnsi" w:eastAsiaTheme="minorEastAsia" w:hAnsiTheme="minorHAnsi" w:cstheme="minorBidi"/>
          <w:iCs w:val="0"/>
          <w:noProof/>
          <w:szCs w:val="22"/>
          <w:lang w:val="en-US"/>
          <w:rPrChange w:id="326" w:author="Vinícius Amaral" w:date="2010-10-11T10:59:00Z">
            <w:rPr>
              <w:ins w:id="327" w:author="Vinícius Amaral" w:date="2010-10-11T10:59:00Z"/>
              <w:rFonts w:asciiTheme="minorHAnsi" w:eastAsiaTheme="minorEastAsia" w:hAnsiTheme="minorHAnsi" w:cstheme="minorBidi"/>
              <w:iCs w:val="0"/>
              <w:noProof/>
              <w:szCs w:val="22"/>
            </w:rPr>
          </w:rPrChange>
        </w:rPr>
      </w:pPr>
      <w:ins w:id="328" w:author="Vinícius Amaral" w:date="2010-10-11T10:59:00Z">
        <w:r w:rsidRPr="00AF07FD">
          <w:rPr>
            <w:noProof/>
            <w:lang w:val="en-US"/>
            <w:rPrChange w:id="329" w:author="Vinícius Amaral" w:date="2010-10-11T10:59:00Z">
              <w:rPr>
                <w:iCs w:val="0"/>
                <w:noProof/>
                <w:szCs w:val="22"/>
              </w:rPr>
            </w:rPrChange>
          </w:rPr>
          <w:t>3.11.3</w:t>
        </w:r>
        <w:r w:rsidRPr="00AF07FD">
          <w:rPr>
            <w:rFonts w:asciiTheme="minorHAnsi" w:eastAsiaTheme="minorEastAsia" w:hAnsiTheme="minorHAnsi" w:cstheme="minorBidi"/>
            <w:iCs w:val="0"/>
            <w:noProof/>
            <w:szCs w:val="22"/>
            <w:lang w:val="en-US"/>
            <w:rPrChange w:id="330" w:author="Vinícius Amaral" w:date="2010-10-11T10:59:00Z">
              <w:rPr>
                <w:rFonts w:asciiTheme="minorHAnsi" w:eastAsiaTheme="minorEastAsia" w:hAnsiTheme="minorHAnsi" w:cstheme="minorBidi"/>
                <w:iCs w:val="0"/>
                <w:noProof/>
                <w:szCs w:val="22"/>
              </w:rPr>
            </w:rPrChange>
          </w:rPr>
          <w:tab/>
        </w:r>
        <w:r w:rsidRPr="00AF07FD">
          <w:rPr>
            <w:noProof/>
            <w:lang w:val="en-US"/>
            <w:rPrChange w:id="331" w:author="Vinícius Amaral" w:date="2010-10-11T10:59:00Z">
              <w:rPr>
                <w:iCs w:val="0"/>
                <w:noProof/>
                <w:szCs w:val="22"/>
              </w:rPr>
            </w:rPrChange>
          </w:rPr>
          <w:t>Verification Steps for F8.V3</w:t>
        </w:r>
        <w:r w:rsidRPr="00AF07FD">
          <w:rPr>
            <w:noProof/>
            <w:lang w:val="en-US"/>
            <w:rPrChange w:id="332" w:author="Vinícius Amaral" w:date="2010-10-11T10:59:00Z">
              <w:rPr>
                <w:iCs w:val="0"/>
                <w:noProof/>
                <w:szCs w:val="22"/>
              </w:rPr>
            </w:rPrChange>
          </w:rPr>
          <w:tab/>
        </w:r>
        <w:r>
          <w:rPr>
            <w:noProof/>
          </w:rPr>
          <w:fldChar w:fldCharType="begin"/>
        </w:r>
        <w:r w:rsidRPr="00AF07FD">
          <w:rPr>
            <w:noProof/>
            <w:lang w:val="en-US"/>
            <w:rPrChange w:id="333" w:author="Vinícius Amaral" w:date="2010-10-11T10:59:00Z">
              <w:rPr>
                <w:iCs w:val="0"/>
                <w:noProof/>
                <w:szCs w:val="22"/>
              </w:rPr>
            </w:rPrChange>
          </w:rPr>
          <w:instrText xml:space="preserve"> PAGEREF _Toc274558131 \h </w:instrText>
        </w:r>
      </w:ins>
      <w:r>
        <w:rPr>
          <w:noProof/>
        </w:rPr>
      </w:r>
      <w:r>
        <w:rPr>
          <w:noProof/>
        </w:rPr>
        <w:fldChar w:fldCharType="separate"/>
      </w:r>
      <w:ins w:id="334" w:author="Vinícius Amaral" w:date="2010-10-11T10:59:00Z">
        <w:r w:rsidRPr="00AF07FD">
          <w:rPr>
            <w:noProof/>
            <w:lang w:val="en-US"/>
            <w:rPrChange w:id="335" w:author="Vinícius Amaral" w:date="2010-10-11T10:59:00Z">
              <w:rPr>
                <w:iCs w:val="0"/>
                <w:noProof/>
                <w:szCs w:val="22"/>
              </w:rPr>
            </w:rPrChange>
          </w:rPr>
          <w:t>12</w:t>
        </w:r>
        <w:r>
          <w:rPr>
            <w:noProof/>
          </w:rPr>
          <w:fldChar w:fldCharType="end"/>
        </w:r>
      </w:ins>
    </w:p>
    <w:p w:rsidR="008E53BF" w:rsidRPr="008E53BF" w:rsidRDefault="00AF07FD">
      <w:pPr>
        <w:pStyle w:val="Sumrio2"/>
        <w:tabs>
          <w:tab w:val="left" w:pos="1100"/>
          <w:tab w:val="right" w:leader="dot" w:pos="9629"/>
        </w:tabs>
        <w:rPr>
          <w:ins w:id="336" w:author="Vinícius Amaral" w:date="2010-10-11T10:59:00Z"/>
          <w:rFonts w:asciiTheme="minorHAnsi" w:eastAsiaTheme="minorEastAsia" w:hAnsiTheme="minorHAnsi" w:cstheme="minorBidi"/>
          <w:smallCaps w:val="0"/>
          <w:noProof/>
          <w:sz w:val="22"/>
          <w:szCs w:val="22"/>
          <w:lang w:val="en-US"/>
          <w:rPrChange w:id="337" w:author="Vinícius Amaral" w:date="2010-10-11T10:59:00Z">
            <w:rPr>
              <w:ins w:id="338" w:author="Vinícius Amaral" w:date="2010-10-11T10:59:00Z"/>
              <w:rFonts w:asciiTheme="minorHAnsi" w:eastAsiaTheme="minorEastAsia" w:hAnsiTheme="minorHAnsi" w:cstheme="minorBidi"/>
              <w:smallCaps w:val="0"/>
              <w:noProof/>
              <w:sz w:val="22"/>
              <w:szCs w:val="22"/>
            </w:rPr>
          </w:rPrChange>
        </w:rPr>
      </w:pPr>
      <w:ins w:id="339" w:author="Vinícius Amaral" w:date="2010-10-11T10:59:00Z">
        <w:r w:rsidRPr="00AF07FD">
          <w:rPr>
            <w:noProof/>
            <w:lang w:val="en-US"/>
            <w:rPrChange w:id="340" w:author="Vinícius Amaral" w:date="2010-10-11T10:59:00Z">
              <w:rPr>
                <w:smallCaps w:val="0"/>
                <w:noProof/>
                <w:sz w:val="22"/>
                <w:szCs w:val="22"/>
              </w:rPr>
            </w:rPrChange>
          </w:rPr>
          <w:t>3.12</w:t>
        </w:r>
        <w:r w:rsidRPr="00AF07FD">
          <w:rPr>
            <w:rFonts w:asciiTheme="minorHAnsi" w:eastAsiaTheme="minorEastAsia" w:hAnsiTheme="minorHAnsi" w:cstheme="minorBidi"/>
            <w:smallCaps w:val="0"/>
            <w:noProof/>
            <w:sz w:val="22"/>
            <w:szCs w:val="22"/>
            <w:lang w:val="en-US"/>
            <w:rPrChange w:id="341"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342" w:author="Vinícius Amaral" w:date="2010-10-11T10:59:00Z">
              <w:rPr>
                <w:smallCaps w:val="0"/>
                <w:noProof/>
                <w:sz w:val="22"/>
                <w:szCs w:val="22"/>
              </w:rPr>
            </w:rPrChange>
          </w:rPr>
          <w:t>Top Feature 9 Description</w:t>
        </w:r>
        <w:r w:rsidRPr="00AF07FD">
          <w:rPr>
            <w:noProof/>
            <w:lang w:val="en-US"/>
            <w:rPrChange w:id="343" w:author="Vinícius Amaral" w:date="2010-10-11T10:59:00Z">
              <w:rPr>
                <w:smallCaps w:val="0"/>
                <w:noProof/>
                <w:sz w:val="22"/>
                <w:szCs w:val="22"/>
              </w:rPr>
            </w:rPrChange>
          </w:rPr>
          <w:tab/>
        </w:r>
        <w:r>
          <w:rPr>
            <w:noProof/>
          </w:rPr>
          <w:fldChar w:fldCharType="begin"/>
        </w:r>
        <w:r w:rsidRPr="00AF07FD">
          <w:rPr>
            <w:noProof/>
            <w:lang w:val="en-US"/>
            <w:rPrChange w:id="344" w:author="Vinícius Amaral" w:date="2010-10-11T10:59:00Z">
              <w:rPr>
                <w:smallCaps w:val="0"/>
                <w:noProof/>
                <w:sz w:val="22"/>
                <w:szCs w:val="22"/>
              </w:rPr>
            </w:rPrChange>
          </w:rPr>
          <w:instrText xml:space="preserve"> PAGEREF _Toc274558132 \h </w:instrText>
        </w:r>
      </w:ins>
      <w:r>
        <w:rPr>
          <w:noProof/>
        </w:rPr>
      </w:r>
      <w:r>
        <w:rPr>
          <w:noProof/>
        </w:rPr>
        <w:fldChar w:fldCharType="separate"/>
      </w:r>
      <w:ins w:id="345" w:author="Vinícius Amaral" w:date="2010-10-11T10:59:00Z">
        <w:r w:rsidRPr="00AF07FD">
          <w:rPr>
            <w:noProof/>
            <w:lang w:val="en-US"/>
            <w:rPrChange w:id="346" w:author="Vinícius Amaral" w:date="2010-10-11T10:59:00Z">
              <w:rPr>
                <w:smallCaps w:val="0"/>
                <w:noProof/>
                <w:sz w:val="22"/>
                <w:szCs w:val="22"/>
              </w:rPr>
            </w:rPrChange>
          </w:rPr>
          <w:t>12</w:t>
        </w:r>
        <w:r>
          <w:rPr>
            <w:noProof/>
          </w:rPr>
          <w:fldChar w:fldCharType="end"/>
        </w:r>
      </w:ins>
    </w:p>
    <w:p w:rsidR="008E53BF" w:rsidRPr="008E53BF" w:rsidRDefault="00AF07FD">
      <w:pPr>
        <w:pStyle w:val="Sumrio3"/>
        <w:tabs>
          <w:tab w:val="left" w:pos="1320"/>
          <w:tab w:val="right" w:leader="dot" w:pos="9629"/>
        </w:tabs>
        <w:rPr>
          <w:ins w:id="347" w:author="Vinícius Amaral" w:date="2010-10-11T10:59:00Z"/>
          <w:rFonts w:asciiTheme="minorHAnsi" w:eastAsiaTheme="minorEastAsia" w:hAnsiTheme="minorHAnsi" w:cstheme="minorBidi"/>
          <w:iCs w:val="0"/>
          <w:noProof/>
          <w:szCs w:val="22"/>
          <w:lang w:val="en-US"/>
          <w:rPrChange w:id="348" w:author="Vinícius Amaral" w:date="2010-10-11T10:59:00Z">
            <w:rPr>
              <w:ins w:id="349" w:author="Vinícius Amaral" w:date="2010-10-11T10:59:00Z"/>
              <w:rFonts w:asciiTheme="minorHAnsi" w:eastAsiaTheme="minorEastAsia" w:hAnsiTheme="minorHAnsi" w:cstheme="minorBidi"/>
              <w:iCs w:val="0"/>
              <w:noProof/>
              <w:szCs w:val="22"/>
            </w:rPr>
          </w:rPrChange>
        </w:rPr>
      </w:pPr>
      <w:ins w:id="350" w:author="Vinícius Amaral" w:date="2010-10-11T10:59:00Z">
        <w:r w:rsidRPr="00AF07FD">
          <w:rPr>
            <w:noProof/>
            <w:lang w:val="en-US"/>
            <w:rPrChange w:id="351" w:author="Vinícius Amaral" w:date="2010-10-11T10:59:00Z">
              <w:rPr>
                <w:iCs w:val="0"/>
                <w:noProof/>
                <w:szCs w:val="22"/>
              </w:rPr>
            </w:rPrChange>
          </w:rPr>
          <w:t>3.12.1</w:t>
        </w:r>
        <w:r w:rsidRPr="00AF07FD">
          <w:rPr>
            <w:rFonts w:asciiTheme="minorHAnsi" w:eastAsiaTheme="minorEastAsia" w:hAnsiTheme="minorHAnsi" w:cstheme="minorBidi"/>
            <w:iCs w:val="0"/>
            <w:noProof/>
            <w:szCs w:val="22"/>
            <w:lang w:val="en-US"/>
            <w:rPrChange w:id="352" w:author="Vinícius Amaral" w:date="2010-10-11T10:59:00Z">
              <w:rPr>
                <w:rFonts w:asciiTheme="minorHAnsi" w:eastAsiaTheme="minorEastAsia" w:hAnsiTheme="minorHAnsi" w:cstheme="minorBidi"/>
                <w:iCs w:val="0"/>
                <w:noProof/>
                <w:szCs w:val="22"/>
              </w:rPr>
            </w:rPrChange>
          </w:rPr>
          <w:tab/>
        </w:r>
        <w:r w:rsidRPr="00AF07FD">
          <w:rPr>
            <w:noProof/>
            <w:lang w:val="en-US"/>
            <w:rPrChange w:id="353" w:author="Vinícius Amaral" w:date="2010-10-11T10:59:00Z">
              <w:rPr>
                <w:iCs w:val="0"/>
                <w:noProof/>
                <w:szCs w:val="22"/>
              </w:rPr>
            </w:rPrChange>
          </w:rPr>
          <w:t>Verification Steps for F9.V1</w:t>
        </w:r>
        <w:r w:rsidRPr="00AF07FD">
          <w:rPr>
            <w:noProof/>
            <w:lang w:val="en-US"/>
            <w:rPrChange w:id="354" w:author="Vinícius Amaral" w:date="2010-10-11T10:59:00Z">
              <w:rPr>
                <w:iCs w:val="0"/>
                <w:noProof/>
                <w:szCs w:val="22"/>
              </w:rPr>
            </w:rPrChange>
          </w:rPr>
          <w:tab/>
        </w:r>
        <w:r>
          <w:rPr>
            <w:noProof/>
          </w:rPr>
          <w:fldChar w:fldCharType="begin"/>
        </w:r>
        <w:r w:rsidRPr="00AF07FD">
          <w:rPr>
            <w:noProof/>
            <w:lang w:val="en-US"/>
            <w:rPrChange w:id="355" w:author="Vinícius Amaral" w:date="2010-10-11T10:59:00Z">
              <w:rPr>
                <w:iCs w:val="0"/>
                <w:noProof/>
                <w:szCs w:val="22"/>
              </w:rPr>
            </w:rPrChange>
          </w:rPr>
          <w:instrText xml:space="preserve"> PAGEREF _Toc274558133 \h </w:instrText>
        </w:r>
      </w:ins>
      <w:r>
        <w:rPr>
          <w:noProof/>
        </w:rPr>
      </w:r>
      <w:r>
        <w:rPr>
          <w:noProof/>
        </w:rPr>
        <w:fldChar w:fldCharType="separate"/>
      </w:r>
      <w:ins w:id="356" w:author="Vinícius Amaral" w:date="2010-10-11T10:59:00Z">
        <w:r w:rsidRPr="00AF07FD">
          <w:rPr>
            <w:noProof/>
            <w:lang w:val="en-US"/>
            <w:rPrChange w:id="357" w:author="Vinícius Amaral" w:date="2010-10-11T10:59:00Z">
              <w:rPr>
                <w:iCs w:val="0"/>
                <w:noProof/>
                <w:szCs w:val="22"/>
              </w:rPr>
            </w:rPrChange>
          </w:rPr>
          <w:t>13</w:t>
        </w:r>
        <w:r>
          <w:rPr>
            <w:noProof/>
          </w:rPr>
          <w:fldChar w:fldCharType="end"/>
        </w:r>
      </w:ins>
    </w:p>
    <w:p w:rsidR="008E53BF" w:rsidRPr="008E53BF" w:rsidRDefault="00AF07FD">
      <w:pPr>
        <w:pStyle w:val="Sumrio3"/>
        <w:tabs>
          <w:tab w:val="left" w:pos="1320"/>
          <w:tab w:val="right" w:leader="dot" w:pos="9629"/>
        </w:tabs>
        <w:rPr>
          <w:ins w:id="358" w:author="Vinícius Amaral" w:date="2010-10-11T10:59:00Z"/>
          <w:rFonts w:asciiTheme="minorHAnsi" w:eastAsiaTheme="minorEastAsia" w:hAnsiTheme="minorHAnsi" w:cstheme="minorBidi"/>
          <w:iCs w:val="0"/>
          <w:noProof/>
          <w:szCs w:val="22"/>
          <w:lang w:val="en-US"/>
          <w:rPrChange w:id="359" w:author="Vinícius Amaral" w:date="2010-10-11T10:59:00Z">
            <w:rPr>
              <w:ins w:id="360" w:author="Vinícius Amaral" w:date="2010-10-11T10:59:00Z"/>
              <w:rFonts w:asciiTheme="minorHAnsi" w:eastAsiaTheme="minorEastAsia" w:hAnsiTheme="minorHAnsi" w:cstheme="minorBidi"/>
              <w:iCs w:val="0"/>
              <w:noProof/>
              <w:szCs w:val="22"/>
            </w:rPr>
          </w:rPrChange>
        </w:rPr>
      </w:pPr>
      <w:ins w:id="361" w:author="Vinícius Amaral" w:date="2010-10-11T10:59:00Z">
        <w:r w:rsidRPr="00AF07FD">
          <w:rPr>
            <w:noProof/>
            <w:lang w:val="en-US"/>
            <w:rPrChange w:id="362" w:author="Vinícius Amaral" w:date="2010-10-11T10:59:00Z">
              <w:rPr>
                <w:iCs w:val="0"/>
                <w:noProof/>
                <w:szCs w:val="22"/>
              </w:rPr>
            </w:rPrChange>
          </w:rPr>
          <w:t>3.12.2</w:t>
        </w:r>
        <w:r w:rsidRPr="00AF07FD">
          <w:rPr>
            <w:rFonts w:asciiTheme="minorHAnsi" w:eastAsiaTheme="minorEastAsia" w:hAnsiTheme="minorHAnsi" w:cstheme="minorBidi"/>
            <w:iCs w:val="0"/>
            <w:noProof/>
            <w:szCs w:val="22"/>
            <w:lang w:val="en-US"/>
            <w:rPrChange w:id="363" w:author="Vinícius Amaral" w:date="2010-10-11T10:59:00Z">
              <w:rPr>
                <w:rFonts w:asciiTheme="minorHAnsi" w:eastAsiaTheme="minorEastAsia" w:hAnsiTheme="minorHAnsi" w:cstheme="minorBidi"/>
                <w:iCs w:val="0"/>
                <w:noProof/>
                <w:szCs w:val="22"/>
              </w:rPr>
            </w:rPrChange>
          </w:rPr>
          <w:tab/>
        </w:r>
        <w:r w:rsidRPr="00AF07FD">
          <w:rPr>
            <w:noProof/>
            <w:lang w:val="en-US"/>
            <w:rPrChange w:id="364" w:author="Vinícius Amaral" w:date="2010-10-11T10:59:00Z">
              <w:rPr>
                <w:iCs w:val="0"/>
                <w:noProof/>
                <w:szCs w:val="22"/>
              </w:rPr>
            </w:rPrChange>
          </w:rPr>
          <w:t>Verification Steps for F9.V2</w:t>
        </w:r>
        <w:r w:rsidRPr="00AF07FD">
          <w:rPr>
            <w:noProof/>
            <w:lang w:val="en-US"/>
            <w:rPrChange w:id="365" w:author="Vinícius Amaral" w:date="2010-10-11T10:59:00Z">
              <w:rPr>
                <w:iCs w:val="0"/>
                <w:noProof/>
                <w:szCs w:val="22"/>
              </w:rPr>
            </w:rPrChange>
          </w:rPr>
          <w:tab/>
        </w:r>
        <w:r>
          <w:rPr>
            <w:noProof/>
          </w:rPr>
          <w:fldChar w:fldCharType="begin"/>
        </w:r>
        <w:r w:rsidRPr="00AF07FD">
          <w:rPr>
            <w:noProof/>
            <w:lang w:val="en-US"/>
            <w:rPrChange w:id="366" w:author="Vinícius Amaral" w:date="2010-10-11T10:59:00Z">
              <w:rPr>
                <w:iCs w:val="0"/>
                <w:noProof/>
                <w:szCs w:val="22"/>
              </w:rPr>
            </w:rPrChange>
          </w:rPr>
          <w:instrText xml:space="preserve"> PAGEREF _Toc274558134 \h </w:instrText>
        </w:r>
      </w:ins>
      <w:r>
        <w:rPr>
          <w:noProof/>
        </w:rPr>
      </w:r>
      <w:r>
        <w:rPr>
          <w:noProof/>
        </w:rPr>
        <w:fldChar w:fldCharType="separate"/>
      </w:r>
      <w:ins w:id="367" w:author="Vinícius Amaral" w:date="2010-10-11T10:59:00Z">
        <w:r w:rsidRPr="00AF07FD">
          <w:rPr>
            <w:noProof/>
            <w:lang w:val="en-US"/>
            <w:rPrChange w:id="368" w:author="Vinícius Amaral" w:date="2010-10-11T10:59:00Z">
              <w:rPr>
                <w:iCs w:val="0"/>
                <w:noProof/>
                <w:szCs w:val="22"/>
              </w:rPr>
            </w:rPrChange>
          </w:rPr>
          <w:t>13</w:t>
        </w:r>
        <w:r>
          <w:rPr>
            <w:noProof/>
          </w:rPr>
          <w:fldChar w:fldCharType="end"/>
        </w:r>
      </w:ins>
    </w:p>
    <w:p w:rsidR="008E53BF" w:rsidRPr="008E53BF" w:rsidRDefault="00AF07FD">
      <w:pPr>
        <w:pStyle w:val="Sumrio2"/>
        <w:tabs>
          <w:tab w:val="left" w:pos="880"/>
          <w:tab w:val="right" w:leader="dot" w:pos="9629"/>
        </w:tabs>
        <w:rPr>
          <w:ins w:id="369" w:author="Vinícius Amaral" w:date="2010-10-11T10:59:00Z"/>
          <w:rFonts w:asciiTheme="minorHAnsi" w:eastAsiaTheme="minorEastAsia" w:hAnsiTheme="minorHAnsi" w:cstheme="minorBidi"/>
          <w:smallCaps w:val="0"/>
          <w:noProof/>
          <w:sz w:val="22"/>
          <w:szCs w:val="22"/>
          <w:lang w:val="en-US"/>
          <w:rPrChange w:id="370" w:author="Vinícius Amaral" w:date="2010-10-11T10:59:00Z">
            <w:rPr>
              <w:ins w:id="371" w:author="Vinícius Amaral" w:date="2010-10-11T10:59:00Z"/>
              <w:rFonts w:asciiTheme="minorHAnsi" w:eastAsiaTheme="minorEastAsia" w:hAnsiTheme="minorHAnsi" w:cstheme="minorBidi"/>
              <w:smallCaps w:val="0"/>
              <w:noProof/>
              <w:sz w:val="22"/>
              <w:szCs w:val="22"/>
            </w:rPr>
          </w:rPrChange>
        </w:rPr>
      </w:pPr>
      <w:ins w:id="372" w:author="Vinícius Amaral" w:date="2010-10-11T10:59:00Z">
        <w:r w:rsidRPr="00AF07FD">
          <w:rPr>
            <w:noProof/>
            <w:lang w:val="en-US"/>
            <w:rPrChange w:id="373" w:author="Vinícius Amaral" w:date="2010-10-11T10:59:00Z">
              <w:rPr>
                <w:smallCaps w:val="0"/>
                <w:noProof/>
                <w:sz w:val="22"/>
                <w:szCs w:val="22"/>
              </w:rPr>
            </w:rPrChange>
          </w:rPr>
          <w:lastRenderedPageBreak/>
          <w:t>4.</w:t>
        </w:r>
        <w:r w:rsidRPr="00AF07FD">
          <w:rPr>
            <w:rFonts w:asciiTheme="minorHAnsi" w:eastAsiaTheme="minorEastAsia" w:hAnsiTheme="minorHAnsi" w:cstheme="minorBidi"/>
            <w:smallCaps w:val="0"/>
            <w:noProof/>
            <w:sz w:val="22"/>
            <w:szCs w:val="22"/>
            <w:lang w:val="en-US"/>
            <w:rPrChange w:id="374"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375" w:author="Vinícius Amaral" w:date="2010-10-11T10:59:00Z">
              <w:rPr>
                <w:smallCaps w:val="0"/>
                <w:noProof/>
                <w:sz w:val="22"/>
                <w:szCs w:val="22"/>
              </w:rPr>
            </w:rPrChange>
          </w:rPr>
          <w:t>Testbench</w:t>
        </w:r>
        <w:r w:rsidRPr="00AF07FD">
          <w:rPr>
            <w:noProof/>
            <w:lang w:val="en-US"/>
            <w:rPrChange w:id="376" w:author="Vinícius Amaral" w:date="2010-10-11T10:59:00Z">
              <w:rPr>
                <w:smallCaps w:val="0"/>
                <w:noProof/>
                <w:sz w:val="22"/>
                <w:szCs w:val="22"/>
              </w:rPr>
            </w:rPrChange>
          </w:rPr>
          <w:tab/>
        </w:r>
        <w:r>
          <w:rPr>
            <w:noProof/>
          </w:rPr>
          <w:fldChar w:fldCharType="begin"/>
        </w:r>
        <w:r w:rsidRPr="00AF07FD">
          <w:rPr>
            <w:noProof/>
            <w:lang w:val="en-US"/>
            <w:rPrChange w:id="377" w:author="Vinícius Amaral" w:date="2010-10-11T10:59:00Z">
              <w:rPr>
                <w:smallCaps w:val="0"/>
                <w:noProof/>
                <w:sz w:val="22"/>
                <w:szCs w:val="22"/>
              </w:rPr>
            </w:rPrChange>
          </w:rPr>
          <w:instrText xml:space="preserve"> PAGEREF _Toc274558135 \h </w:instrText>
        </w:r>
      </w:ins>
      <w:r>
        <w:rPr>
          <w:noProof/>
        </w:rPr>
      </w:r>
      <w:r>
        <w:rPr>
          <w:noProof/>
        </w:rPr>
        <w:fldChar w:fldCharType="separate"/>
      </w:r>
      <w:ins w:id="378" w:author="Vinícius Amaral" w:date="2010-10-11T10:59:00Z">
        <w:r w:rsidRPr="00AF07FD">
          <w:rPr>
            <w:noProof/>
            <w:lang w:val="en-US"/>
            <w:rPrChange w:id="379" w:author="Vinícius Amaral" w:date="2010-10-11T10:59:00Z">
              <w:rPr>
                <w:smallCaps w:val="0"/>
                <w:noProof/>
                <w:sz w:val="22"/>
                <w:szCs w:val="22"/>
              </w:rPr>
            </w:rPrChange>
          </w:rPr>
          <w:t>13</w:t>
        </w:r>
        <w:r>
          <w:rPr>
            <w:noProof/>
          </w:rPr>
          <w:fldChar w:fldCharType="end"/>
        </w:r>
      </w:ins>
    </w:p>
    <w:p w:rsidR="008E53BF" w:rsidRPr="008E53BF" w:rsidRDefault="00AF07FD">
      <w:pPr>
        <w:pStyle w:val="Sumrio2"/>
        <w:tabs>
          <w:tab w:val="left" w:pos="1100"/>
          <w:tab w:val="right" w:leader="dot" w:pos="9629"/>
        </w:tabs>
        <w:rPr>
          <w:ins w:id="380" w:author="Vinícius Amaral" w:date="2010-10-11T10:59:00Z"/>
          <w:rFonts w:asciiTheme="minorHAnsi" w:eastAsiaTheme="minorEastAsia" w:hAnsiTheme="minorHAnsi" w:cstheme="minorBidi"/>
          <w:smallCaps w:val="0"/>
          <w:noProof/>
          <w:sz w:val="22"/>
          <w:szCs w:val="22"/>
          <w:lang w:val="en-US"/>
          <w:rPrChange w:id="381" w:author="Vinícius Amaral" w:date="2010-10-11T10:59:00Z">
            <w:rPr>
              <w:ins w:id="382" w:author="Vinícius Amaral" w:date="2010-10-11T10:59:00Z"/>
              <w:rFonts w:asciiTheme="minorHAnsi" w:eastAsiaTheme="minorEastAsia" w:hAnsiTheme="minorHAnsi" w:cstheme="minorBidi"/>
              <w:smallCaps w:val="0"/>
              <w:noProof/>
              <w:sz w:val="22"/>
              <w:szCs w:val="22"/>
            </w:rPr>
          </w:rPrChange>
        </w:rPr>
      </w:pPr>
      <w:ins w:id="383" w:author="Vinícius Amaral" w:date="2010-10-11T10:59:00Z">
        <w:r w:rsidRPr="00AF07FD">
          <w:rPr>
            <w:noProof/>
            <w:lang w:val="en-US"/>
            <w:rPrChange w:id="384" w:author="Vinícius Amaral" w:date="2010-10-11T10:59:00Z">
              <w:rPr>
                <w:smallCaps w:val="0"/>
                <w:noProof/>
                <w:sz w:val="22"/>
                <w:szCs w:val="22"/>
              </w:rPr>
            </w:rPrChange>
          </w:rPr>
          <w:t>4.1</w:t>
        </w:r>
        <w:r w:rsidRPr="00AF07FD">
          <w:rPr>
            <w:rFonts w:asciiTheme="minorHAnsi" w:eastAsiaTheme="minorEastAsia" w:hAnsiTheme="minorHAnsi" w:cstheme="minorBidi"/>
            <w:smallCaps w:val="0"/>
            <w:noProof/>
            <w:sz w:val="22"/>
            <w:szCs w:val="22"/>
            <w:lang w:val="en-US"/>
            <w:rPrChange w:id="385"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386" w:author="Vinícius Amaral" w:date="2010-10-11T10:59:00Z">
              <w:rPr>
                <w:smallCaps w:val="0"/>
                <w:noProof/>
                <w:sz w:val="22"/>
                <w:szCs w:val="22"/>
              </w:rPr>
            </w:rPrChange>
          </w:rPr>
          <w:t>Testbench Overview</w:t>
        </w:r>
        <w:r w:rsidRPr="00AF07FD">
          <w:rPr>
            <w:noProof/>
            <w:lang w:val="en-US"/>
            <w:rPrChange w:id="387" w:author="Vinícius Amaral" w:date="2010-10-11T10:59:00Z">
              <w:rPr>
                <w:smallCaps w:val="0"/>
                <w:noProof/>
                <w:sz w:val="22"/>
                <w:szCs w:val="22"/>
              </w:rPr>
            </w:rPrChange>
          </w:rPr>
          <w:tab/>
        </w:r>
        <w:r>
          <w:rPr>
            <w:noProof/>
          </w:rPr>
          <w:fldChar w:fldCharType="begin"/>
        </w:r>
        <w:r w:rsidRPr="00AF07FD">
          <w:rPr>
            <w:noProof/>
            <w:lang w:val="en-US"/>
            <w:rPrChange w:id="388" w:author="Vinícius Amaral" w:date="2010-10-11T10:59:00Z">
              <w:rPr>
                <w:smallCaps w:val="0"/>
                <w:noProof/>
                <w:sz w:val="22"/>
                <w:szCs w:val="22"/>
              </w:rPr>
            </w:rPrChange>
          </w:rPr>
          <w:instrText xml:space="preserve"> PAGEREF _Toc274558136 \h </w:instrText>
        </w:r>
      </w:ins>
      <w:r>
        <w:rPr>
          <w:noProof/>
        </w:rPr>
      </w:r>
      <w:r>
        <w:rPr>
          <w:noProof/>
        </w:rPr>
        <w:fldChar w:fldCharType="separate"/>
      </w:r>
      <w:ins w:id="389" w:author="Vinícius Amaral" w:date="2010-10-11T10:59:00Z">
        <w:r w:rsidRPr="00AF07FD">
          <w:rPr>
            <w:noProof/>
            <w:lang w:val="en-US"/>
            <w:rPrChange w:id="390" w:author="Vinícius Amaral" w:date="2010-10-11T10:59:00Z">
              <w:rPr>
                <w:smallCaps w:val="0"/>
                <w:noProof/>
                <w:sz w:val="22"/>
                <w:szCs w:val="22"/>
              </w:rPr>
            </w:rPrChange>
          </w:rPr>
          <w:t>13</w:t>
        </w:r>
        <w:r>
          <w:rPr>
            <w:noProof/>
          </w:rPr>
          <w:fldChar w:fldCharType="end"/>
        </w:r>
      </w:ins>
    </w:p>
    <w:p w:rsidR="008E53BF" w:rsidRPr="008E53BF" w:rsidRDefault="00AF07FD">
      <w:pPr>
        <w:pStyle w:val="Sumrio2"/>
        <w:tabs>
          <w:tab w:val="left" w:pos="1100"/>
          <w:tab w:val="right" w:leader="dot" w:pos="9629"/>
        </w:tabs>
        <w:rPr>
          <w:ins w:id="391" w:author="Vinícius Amaral" w:date="2010-10-11T10:59:00Z"/>
          <w:rFonts w:asciiTheme="minorHAnsi" w:eastAsiaTheme="minorEastAsia" w:hAnsiTheme="minorHAnsi" w:cstheme="minorBidi"/>
          <w:smallCaps w:val="0"/>
          <w:noProof/>
          <w:sz w:val="22"/>
          <w:szCs w:val="22"/>
          <w:lang w:val="en-US"/>
          <w:rPrChange w:id="392" w:author="Vinícius Amaral" w:date="2010-10-11T10:59:00Z">
            <w:rPr>
              <w:ins w:id="393" w:author="Vinícius Amaral" w:date="2010-10-11T10:59:00Z"/>
              <w:rFonts w:asciiTheme="minorHAnsi" w:eastAsiaTheme="minorEastAsia" w:hAnsiTheme="minorHAnsi" w:cstheme="minorBidi"/>
              <w:smallCaps w:val="0"/>
              <w:noProof/>
              <w:sz w:val="22"/>
              <w:szCs w:val="22"/>
            </w:rPr>
          </w:rPrChange>
        </w:rPr>
      </w:pPr>
      <w:ins w:id="394" w:author="Vinícius Amaral" w:date="2010-10-11T10:59:00Z">
        <w:r w:rsidRPr="00AF07FD">
          <w:rPr>
            <w:noProof/>
            <w:lang w:val="en-US"/>
            <w:rPrChange w:id="395" w:author="Vinícius Amaral" w:date="2010-10-11T10:59:00Z">
              <w:rPr>
                <w:smallCaps w:val="0"/>
                <w:noProof/>
                <w:sz w:val="22"/>
                <w:szCs w:val="22"/>
              </w:rPr>
            </w:rPrChange>
          </w:rPr>
          <w:t>4.2</w:t>
        </w:r>
        <w:r w:rsidRPr="00AF07FD">
          <w:rPr>
            <w:rFonts w:asciiTheme="minorHAnsi" w:eastAsiaTheme="minorEastAsia" w:hAnsiTheme="minorHAnsi" w:cstheme="minorBidi"/>
            <w:smallCaps w:val="0"/>
            <w:noProof/>
            <w:sz w:val="22"/>
            <w:szCs w:val="22"/>
            <w:lang w:val="en-US"/>
            <w:rPrChange w:id="396"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397" w:author="Vinícius Amaral" w:date="2010-10-11T10:59:00Z">
              <w:rPr>
                <w:smallCaps w:val="0"/>
                <w:noProof/>
                <w:sz w:val="22"/>
                <w:szCs w:val="22"/>
              </w:rPr>
            </w:rPrChange>
          </w:rPr>
          <w:t>Partitioning</w:t>
        </w:r>
        <w:r w:rsidRPr="00AF07FD">
          <w:rPr>
            <w:noProof/>
            <w:lang w:val="en-US"/>
            <w:rPrChange w:id="398" w:author="Vinícius Amaral" w:date="2010-10-11T10:59:00Z">
              <w:rPr>
                <w:smallCaps w:val="0"/>
                <w:noProof/>
                <w:sz w:val="22"/>
                <w:szCs w:val="22"/>
              </w:rPr>
            </w:rPrChange>
          </w:rPr>
          <w:tab/>
        </w:r>
        <w:r>
          <w:rPr>
            <w:noProof/>
          </w:rPr>
          <w:fldChar w:fldCharType="begin"/>
        </w:r>
        <w:r w:rsidRPr="00AF07FD">
          <w:rPr>
            <w:noProof/>
            <w:lang w:val="en-US"/>
            <w:rPrChange w:id="399" w:author="Vinícius Amaral" w:date="2010-10-11T10:59:00Z">
              <w:rPr>
                <w:smallCaps w:val="0"/>
                <w:noProof/>
                <w:sz w:val="22"/>
                <w:szCs w:val="22"/>
              </w:rPr>
            </w:rPrChange>
          </w:rPr>
          <w:instrText xml:space="preserve"> PAGEREF _Toc274558137 \h </w:instrText>
        </w:r>
      </w:ins>
      <w:r>
        <w:rPr>
          <w:noProof/>
        </w:rPr>
      </w:r>
      <w:r>
        <w:rPr>
          <w:noProof/>
        </w:rPr>
        <w:fldChar w:fldCharType="separate"/>
      </w:r>
      <w:ins w:id="400" w:author="Vinícius Amaral" w:date="2010-10-11T10:59:00Z">
        <w:r w:rsidRPr="00AF07FD">
          <w:rPr>
            <w:noProof/>
            <w:lang w:val="en-US"/>
            <w:rPrChange w:id="401" w:author="Vinícius Amaral" w:date="2010-10-11T10:59:00Z">
              <w:rPr>
                <w:smallCaps w:val="0"/>
                <w:noProof/>
                <w:sz w:val="22"/>
                <w:szCs w:val="22"/>
              </w:rPr>
            </w:rPrChange>
          </w:rPr>
          <w:t>13</w:t>
        </w:r>
        <w:r>
          <w:rPr>
            <w:noProof/>
          </w:rPr>
          <w:fldChar w:fldCharType="end"/>
        </w:r>
      </w:ins>
    </w:p>
    <w:p w:rsidR="008E53BF" w:rsidRPr="008E53BF" w:rsidRDefault="00AF07FD">
      <w:pPr>
        <w:pStyle w:val="Sumrio2"/>
        <w:tabs>
          <w:tab w:val="left" w:pos="1100"/>
          <w:tab w:val="right" w:leader="dot" w:pos="9629"/>
        </w:tabs>
        <w:rPr>
          <w:ins w:id="402" w:author="Vinícius Amaral" w:date="2010-10-11T10:59:00Z"/>
          <w:rFonts w:asciiTheme="minorHAnsi" w:eastAsiaTheme="minorEastAsia" w:hAnsiTheme="minorHAnsi" w:cstheme="minorBidi"/>
          <w:smallCaps w:val="0"/>
          <w:noProof/>
          <w:sz w:val="22"/>
          <w:szCs w:val="22"/>
          <w:lang w:val="en-US"/>
          <w:rPrChange w:id="403" w:author="Vinícius Amaral" w:date="2010-10-11T10:59:00Z">
            <w:rPr>
              <w:ins w:id="404" w:author="Vinícius Amaral" w:date="2010-10-11T10:59:00Z"/>
              <w:rFonts w:asciiTheme="minorHAnsi" w:eastAsiaTheme="minorEastAsia" w:hAnsiTheme="minorHAnsi" w:cstheme="minorBidi"/>
              <w:smallCaps w:val="0"/>
              <w:noProof/>
              <w:sz w:val="22"/>
              <w:szCs w:val="22"/>
            </w:rPr>
          </w:rPrChange>
        </w:rPr>
      </w:pPr>
      <w:ins w:id="405" w:author="Vinícius Amaral" w:date="2010-10-11T10:59:00Z">
        <w:r w:rsidRPr="00AF07FD">
          <w:rPr>
            <w:noProof/>
            <w:lang w:val="en-US"/>
            <w:rPrChange w:id="406" w:author="Vinícius Amaral" w:date="2010-10-11T10:59:00Z">
              <w:rPr>
                <w:smallCaps w:val="0"/>
                <w:noProof/>
                <w:sz w:val="22"/>
                <w:szCs w:val="22"/>
              </w:rPr>
            </w:rPrChange>
          </w:rPr>
          <w:t>4.3</w:t>
        </w:r>
        <w:r w:rsidRPr="00AF07FD">
          <w:rPr>
            <w:rFonts w:asciiTheme="minorHAnsi" w:eastAsiaTheme="minorEastAsia" w:hAnsiTheme="minorHAnsi" w:cstheme="minorBidi"/>
            <w:smallCaps w:val="0"/>
            <w:noProof/>
            <w:sz w:val="22"/>
            <w:szCs w:val="22"/>
            <w:lang w:val="en-US"/>
            <w:rPrChange w:id="407"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408" w:author="Vinícius Amaral" w:date="2010-10-11T10:59:00Z">
              <w:rPr>
                <w:smallCaps w:val="0"/>
                <w:noProof/>
                <w:sz w:val="22"/>
                <w:szCs w:val="22"/>
              </w:rPr>
            </w:rPrChange>
          </w:rPr>
          <w:t>Global Routines</w:t>
        </w:r>
        <w:r w:rsidRPr="00AF07FD">
          <w:rPr>
            <w:noProof/>
            <w:lang w:val="en-US"/>
            <w:rPrChange w:id="409" w:author="Vinícius Amaral" w:date="2010-10-11T10:59:00Z">
              <w:rPr>
                <w:smallCaps w:val="0"/>
                <w:noProof/>
                <w:sz w:val="22"/>
                <w:szCs w:val="22"/>
              </w:rPr>
            </w:rPrChange>
          </w:rPr>
          <w:tab/>
        </w:r>
        <w:r>
          <w:rPr>
            <w:noProof/>
          </w:rPr>
          <w:fldChar w:fldCharType="begin"/>
        </w:r>
        <w:r w:rsidRPr="00AF07FD">
          <w:rPr>
            <w:noProof/>
            <w:lang w:val="en-US"/>
            <w:rPrChange w:id="410" w:author="Vinícius Amaral" w:date="2010-10-11T10:59:00Z">
              <w:rPr>
                <w:smallCaps w:val="0"/>
                <w:noProof/>
                <w:sz w:val="22"/>
                <w:szCs w:val="22"/>
              </w:rPr>
            </w:rPrChange>
          </w:rPr>
          <w:instrText xml:space="preserve"> PAGEREF _Toc274558138 \h </w:instrText>
        </w:r>
      </w:ins>
      <w:r>
        <w:rPr>
          <w:noProof/>
        </w:rPr>
      </w:r>
      <w:r>
        <w:rPr>
          <w:noProof/>
        </w:rPr>
        <w:fldChar w:fldCharType="separate"/>
      </w:r>
      <w:ins w:id="411" w:author="Vinícius Amaral" w:date="2010-10-11T10:59:00Z">
        <w:r w:rsidRPr="00AF07FD">
          <w:rPr>
            <w:noProof/>
            <w:lang w:val="en-US"/>
            <w:rPrChange w:id="412" w:author="Vinícius Amaral" w:date="2010-10-11T10:59:00Z">
              <w:rPr>
                <w:smallCaps w:val="0"/>
                <w:noProof/>
                <w:sz w:val="22"/>
                <w:szCs w:val="22"/>
              </w:rPr>
            </w:rPrChange>
          </w:rPr>
          <w:t>14</w:t>
        </w:r>
        <w:r>
          <w:rPr>
            <w:noProof/>
          </w:rPr>
          <w:fldChar w:fldCharType="end"/>
        </w:r>
      </w:ins>
    </w:p>
    <w:p w:rsidR="008E53BF" w:rsidRPr="008E53BF" w:rsidRDefault="00AF07FD">
      <w:pPr>
        <w:pStyle w:val="Sumrio2"/>
        <w:tabs>
          <w:tab w:val="left" w:pos="1100"/>
          <w:tab w:val="right" w:leader="dot" w:pos="9629"/>
        </w:tabs>
        <w:rPr>
          <w:ins w:id="413" w:author="Vinícius Amaral" w:date="2010-10-11T10:59:00Z"/>
          <w:rFonts w:asciiTheme="minorHAnsi" w:eastAsiaTheme="minorEastAsia" w:hAnsiTheme="minorHAnsi" w:cstheme="minorBidi"/>
          <w:smallCaps w:val="0"/>
          <w:noProof/>
          <w:sz w:val="22"/>
          <w:szCs w:val="22"/>
          <w:lang w:val="en-US"/>
          <w:rPrChange w:id="414" w:author="Vinícius Amaral" w:date="2010-10-11T10:59:00Z">
            <w:rPr>
              <w:ins w:id="415" w:author="Vinícius Amaral" w:date="2010-10-11T10:59:00Z"/>
              <w:rFonts w:asciiTheme="minorHAnsi" w:eastAsiaTheme="minorEastAsia" w:hAnsiTheme="minorHAnsi" w:cstheme="minorBidi"/>
              <w:smallCaps w:val="0"/>
              <w:noProof/>
              <w:sz w:val="22"/>
              <w:szCs w:val="22"/>
            </w:rPr>
          </w:rPrChange>
        </w:rPr>
      </w:pPr>
      <w:ins w:id="416" w:author="Vinícius Amaral" w:date="2010-10-11T10:59:00Z">
        <w:r w:rsidRPr="00AF07FD">
          <w:rPr>
            <w:noProof/>
            <w:lang w:val="en-US"/>
            <w:rPrChange w:id="417" w:author="Vinícius Amaral" w:date="2010-10-11T10:59:00Z">
              <w:rPr>
                <w:smallCaps w:val="0"/>
                <w:noProof/>
                <w:sz w:val="22"/>
                <w:szCs w:val="22"/>
              </w:rPr>
            </w:rPrChange>
          </w:rPr>
          <w:t>4.4</w:t>
        </w:r>
        <w:r w:rsidRPr="00AF07FD">
          <w:rPr>
            <w:rFonts w:asciiTheme="minorHAnsi" w:eastAsiaTheme="minorEastAsia" w:hAnsiTheme="minorHAnsi" w:cstheme="minorBidi"/>
            <w:smallCaps w:val="0"/>
            <w:noProof/>
            <w:sz w:val="22"/>
            <w:szCs w:val="22"/>
            <w:lang w:val="en-US"/>
            <w:rPrChange w:id="418"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419" w:author="Vinícius Amaral" w:date="2010-10-11T10:59:00Z">
              <w:rPr>
                <w:smallCaps w:val="0"/>
                <w:noProof/>
                <w:sz w:val="22"/>
                <w:szCs w:val="22"/>
              </w:rPr>
            </w:rPrChange>
          </w:rPr>
          <w:t>External Interface Functions</w:t>
        </w:r>
        <w:r w:rsidRPr="00AF07FD">
          <w:rPr>
            <w:noProof/>
            <w:lang w:val="en-US"/>
            <w:rPrChange w:id="420" w:author="Vinícius Amaral" w:date="2010-10-11T10:59:00Z">
              <w:rPr>
                <w:smallCaps w:val="0"/>
                <w:noProof/>
                <w:sz w:val="22"/>
                <w:szCs w:val="22"/>
              </w:rPr>
            </w:rPrChange>
          </w:rPr>
          <w:tab/>
        </w:r>
        <w:r>
          <w:rPr>
            <w:noProof/>
          </w:rPr>
          <w:fldChar w:fldCharType="begin"/>
        </w:r>
        <w:r w:rsidRPr="00AF07FD">
          <w:rPr>
            <w:noProof/>
            <w:lang w:val="en-US"/>
            <w:rPrChange w:id="421" w:author="Vinícius Amaral" w:date="2010-10-11T10:59:00Z">
              <w:rPr>
                <w:smallCaps w:val="0"/>
                <w:noProof/>
                <w:sz w:val="22"/>
                <w:szCs w:val="22"/>
              </w:rPr>
            </w:rPrChange>
          </w:rPr>
          <w:instrText xml:space="preserve"> PAGEREF _Toc274558139 \h </w:instrText>
        </w:r>
      </w:ins>
      <w:r>
        <w:rPr>
          <w:noProof/>
        </w:rPr>
      </w:r>
      <w:r>
        <w:rPr>
          <w:noProof/>
        </w:rPr>
        <w:fldChar w:fldCharType="separate"/>
      </w:r>
      <w:ins w:id="422" w:author="Vinícius Amaral" w:date="2010-10-11T10:59:00Z">
        <w:r w:rsidRPr="00AF07FD">
          <w:rPr>
            <w:noProof/>
            <w:lang w:val="en-US"/>
            <w:rPrChange w:id="423" w:author="Vinícius Amaral" w:date="2010-10-11T10:59:00Z">
              <w:rPr>
                <w:smallCaps w:val="0"/>
                <w:noProof/>
                <w:sz w:val="22"/>
                <w:szCs w:val="22"/>
              </w:rPr>
            </w:rPrChange>
          </w:rPr>
          <w:t>14</w:t>
        </w:r>
        <w:r>
          <w:rPr>
            <w:noProof/>
          </w:rPr>
          <w:fldChar w:fldCharType="end"/>
        </w:r>
      </w:ins>
    </w:p>
    <w:p w:rsidR="008E53BF" w:rsidRPr="008E53BF" w:rsidRDefault="00AF07FD">
      <w:pPr>
        <w:pStyle w:val="Sumrio2"/>
        <w:tabs>
          <w:tab w:val="left" w:pos="1100"/>
          <w:tab w:val="right" w:leader="dot" w:pos="9629"/>
        </w:tabs>
        <w:rPr>
          <w:ins w:id="424" w:author="Vinícius Amaral" w:date="2010-10-11T10:59:00Z"/>
          <w:rFonts w:asciiTheme="minorHAnsi" w:eastAsiaTheme="minorEastAsia" w:hAnsiTheme="minorHAnsi" w:cstheme="minorBidi"/>
          <w:smallCaps w:val="0"/>
          <w:noProof/>
          <w:sz w:val="22"/>
          <w:szCs w:val="22"/>
          <w:lang w:val="en-US"/>
          <w:rPrChange w:id="425" w:author="Vinícius Amaral" w:date="2010-10-11T10:59:00Z">
            <w:rPr>
              <w:ins w:id="426" w:author="Vinícius Amaral" w:date="2010-10-11T10:59:00Z"/>
              <w:rFonts w:asciiTheme="minorHAnsi" w:eastAsiaTheme="minorEastAsia" w:hAnsiTheme="minorHAnsi" w:cstheme="minorBidi"/>
              <w:smallCaps w:val="0"/>
              <w:noProof/>
              <w:sz w:val="22"/>
              <w:szCs w:val="22"/>
            </w:rPr>
          </w:rPrChange>
        </w:rPr>
      </w:pPr>
      <w:ins w:id="427" w:author="Vinícius Amaral" w:date="2010-10-11T10:59:00Z">
        <w:r w:rsidRPr="00AF07FD">
          <w:rPr>
            <w:noProof/>
            <w:lang w:val="en-US"/>
            <w:rPrChange w:id="428" w:author="Vinícius Amaral" w:date="2010-10-11T10:59:00Z">
              <w:rPr>
                <w:smallCaps w:val="0"/>
                <w:noProof/>
                <w:sz w:val="22"/>
                <w:szCs w:val="22"/>
              </w:rPr>
            </w:rPrChange>
          </w:rPr>
          <w:t>4.5</w:t>
        </w:r>
        <w:r w:rsidRPr="00AF07FD">
          <w:rPr>
            <w:rFonts w:asciiTheme="minorHAnsi" w:eastAsiaTheme="minorEastAsia" w:hAnsiTheme="minorHAnsi" w:cstheme="minorBidi"/>
            <w:smallCaps w:val="0"/>
            <w:noProof/>
            <w:sz w:val="22"/>
            <w:szCs w:val="22"/>
            <w:lang w:val="en-US"/>
            <w:rPrChange w:id="429"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430" w:author="Vinícius Amaral" w:date="2010-10-11T10:59:00Z">
              <w:rPr>
                <w:smallCaps w:val="0"/>
                <w:noProof/>
                <w:sz w:val="22"/>
                <w:szCs w:val="22"/>
              </w:rPr>
            </w:rPrChange>
          </w:rPr>
          <w:t>Memory Map</w:t>
        </w:r>
        <w:r w:rsidRPr="00AF07FD">
          <w:rPr>
            <w:noProof/>
            <w:lang w:val="en-US"/>
            <w:rPrChange w:id="431" w:author="Vinícius Amaral" w:date="2010-10-11T10:59:00Z">
              <w:rPr>
                <w:smallCaps w:val="0"/>
                <w:noProof/>
                <w:sz w:val="22"/>
                <w:szCs w:val="22"/>
              </w:rPr>
            </w:rPrChange>
          </w:rPr>
          <w:tab/>
        </w:r>
        <w:r>
          <w:rPr>
            <w:noProof/>
          </w:rPr>
          <w:fldChar w:fldCharType="begin"/>
        </w:r>
        <w:r w:rsidRPr="00AF07FD">
          <w:rPr>
            <w:noProof/>
            <w:lang w:val="en-US"/>
            <w:rPrChange w:id="432" w:author="Vinícius Amaral" w:date="2010-10-11T10:59:00Z">
              <w:rPr>
                <w:smallCaps w:val="0"/>
                <w:noProof/>
                <w:sz w:val="22"/>
                <w:szCs w:val="22"/>
              </w:rPr>
            </w:rPrChange>
          </w:rPr>
          <w:instrText xml:space="preserve"> PAGEREF _Toc274558140 \h </w:instrText>
        </w:r>
      </w:ins>
      <w:r>
        <w:rPr>
          <w:noProof/>
        </w:rPr>
      </w:r>
      <w:r>
        <w:rPr>
          <w:noProof/>
        </w:rPr>
        <w:fldChar w:fldCharType="separate"/>
      </w:r>
      <w:ins w:id="433" w:author="Vinícius Amaral" w:date="2010-10-11T10:59:00Z">
        <w:r w:rsidRPr="00AF07FD">
          <w:rPr>
            <w:noProof/>
            <w:lang w:val="en-US"/>
            <w:rPrChange w:id="434" w:author="Vinícius Amaral" w:date="2010-10-11T10:59:00Z">
              <w:rPr>
                <w:smallCaps w:val="0"/>
                <w:noProof/>
                <w:sz w:val="22"/>
                <w:szCs w:val="22"/>
              </w:rPr>
            </w:rPrChange>
          </w:rPr>
          <w:t>14</w:t>
        </w:r>
        <w:r>
          <w:rPr>
            <w:noProof/>
          </w:rPr>
          <w:fldChar w:fldCharType="end"/>
        </w:r>
      </w:ins>
    </w:p>
    <w:p w:rsidR="008E53BF" w:rsidRPr="008E53BF" w:rsidRDefault="00AF07FD">
      <w:pPr>
        <w:pStyle w:val="Sumrio2"/>
        <w:tabs>
          <w:tab w:val="left" w:pos="1100"/>
          <w:tab w:val="right" w:leader="dot" w:pos="9629"/>
        </w:tabs>
        <w:rPr>
          <w:ins w:id="435" w:author="Vinícius Amaral" w:date="2010-10-11T10:59:00Z"/>
          <w:rFonts w:asciiTheme="minorHAnsi" w:eastAsiaTheme="minorEastAsia" w:hAnsiTheme="minorHAnsi" w:cstheme="minorBidi"/>
          <w:smallCaps w:val="0"/>
          <w:noProof/>
          <w:sz w:val="22"/>
          <w:szCs w:val="22"/>
          <w:lang w:val="en-US"/>
          <w:rPrChange w:id="436" w:author="Vinícius Amaral" w:date="2010-10-11T10:59:00Z">
            <w:rPr>
              <w:ins w:id="437" w:author="Vinícius Amaral" w:date="2010-10-11T10:59:00Z"/>
              <w:rFonts w:asciiTheme="minorHAnsi" w:eastAsiaTheme="minorEastAsia" w:hAnsiTheme="minorHAnsi" w:cstheme="minorBidi"/>
              <w:smallCaps w:val="0"/>
              <w:noProof/>
              <w:sz w:val="22"/>
              <w:szCs w:val="22"/>
            </w:rPr>
          </w:rPrChange>
        </w:rPr>
      </w:pPr>
      <w:ins w:id="438" w:author="Vinícius Amaral" w:date="2010-10-11T10:59:00Z">
        <w:r w:rsidRPr="00AF07FD">
          <w:rPr>
            <w:noProof/>
            <w:lang w:val="en-US"/>
            <w:rPrChange w:id="439" w:author="Vinícius Amaral" w:date="2010-10-11T10:59:00Z">
              <w:rPr>
                <w:smallCaps w:val="0"/>
                <w:noProof/>
                <w:sz w:val="22"/>
                <w:szCs w:val="22"/>
              </w:rPr>
            </w:rPrChange>
          </w:rPr>
          <w:t>4.6</w:t>
        </w:r>
        <w:r w:rsidRPr="00AF07FD">
          <w:rPr>
            <w:rFonts w:asciiTheme="minorHAnsi" w:eastAsiaTheme="minorEastAsia" w:hAnsiTheme="minorHAnsi" w:cstheme="minorBidi"/>
            <w:smallCaps w:val="0"/>
            <w:noProof/>
            <w:sz w:val="22"/>
            <w:szCs w:val="22"/>
            <w:lang w:val="en-US"/>
            <w:rPrChange w:id="440"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441" w:author="Vinícius Amaral" w:date="2010-10-11T10:59:00Z">
              <w:rPr>
                <w:smallCaps w:val="0"/>
                <w:noProof/>
                <w:sz w:val="22"/>
                <w:szCs w:val="22"/>
              </w:rPr>
            </w:rPrChange>
          </w:rPr>
          <w:t>Verification and Debug Registers</w:t>
        </w:r>
        <w:r w:rsidRPr="00AF07FD">
          <w:rPr>
            <w:noProof/>
            <w:lang w:val="en-US"/>
            <w:rPrChange w:id="442" w:author="Vinícius Amaral" w:date="2010-10-11T10:59:00Z">
              <w:rPr>
                <w:smallCaps w:val="0"/>
                <w:noProof/>
                <w:sz w:val="22"/>
                <w:szCs w:val="22"/>
              </w:rPr>
            </w:rPrChange>
          </w:rPr>
          <w:tab/>
        </w:r>
        <w:r>
          <w:rPr>
            <w:noProof/>
          </w:rPr>
          <w:fldChar w:fldCharType="begin"/>
        </w:r>
        <w:r w:rsidRPr="00AF07FD">
          <w:rPr>
            <w:noProof/>
            <w:lang w:val="en-US"/>
            <w:rPrChange w:id="443" w:author="Vinícius Amaral" w:date="2010-10-11T10:59:00Z">
              <w:rPr>
                <w:smallCaps w:val="0"/>
                <w:noProof/>
                <w:sz w:val="22"/>
                <w:szCs w:val="22"/>
              </w:rPr>
            </w:rPrChange>
          </w:rPr>
          <w:instrText xml:space="preserve"> PAGEREF _Toc274558141 \h </w:instrText>
        </w:r>
      </w:ins>
      <w:r>
        <w:rPr>
          <w:noProof/>
        </w:rPr>
      </w:r>
      <w:r>
        <w:rPr>
          <w:noProof/>
        </w:rPr>
        <w:fldChar w:fldCharType="separate"/>
      </w:r>
      <w:ins w:id="444" w:author="Vinícius Amaral" w:date="2010-10-11T10:59:00Z">
        <w:r w:rsidRPr="00AF07FD">
          <w:rPr>
            <w:noProof/>
            <w:lang w:val="en-US"/>
            <w:rPrChange w:id="445" w:author="Vinícius Amaral" w:date="2010-10-11T10:59:00Z">
              <w:rPr>
                <w:smallCaps w:val="0"/>
                <w:noProof/>
                <w:sz w:val="22"/>
                <w:szCs w:val="22"/>
              </w:rPr>
            </w:rPrChange>
          </w:rPr>
          <w:t>14</w:t>
        </w:r>
        <w:r>
          <w:rPr>
            <w:noProof/>
          </w:rPr>
          <w:fldChar w:fldCharType="end"/>
        </w:r>
      </w:ins>
    </w:p>
    <w:p w:rsidR="008E53BF" w:rsidRPr="008E53BF" w:rsidRDefault="00AF07FD">
      <w:pPr>
        <w:pStyle w:val="Sumrio2"/>
        <w:tabs>
          <w:tab w:val="left" w:pos="1100"/>
          <w:tab w:val="right" w:leader="dot" w:pos="9629"/>
        </w:tabs>
        <w:rPr>
          <w:ins w:id="446" w:author="Vinícius Amaral" w:date="2010-10-11T10:59:00Z"/>
          <w:rFonts w:asciiTheme="minorHAnsi" w:eastAsiaTheme="minorEastAsia" w:hAnsiTheme="minorHAnsi" w:cstheme="minorBidi"/>
          <w:smallCaps w:val="0"/>
          <w:noProof/>
          <w:sz w:val="22"/>
          <w:szCs w:val="22"/>
          <w:lang w:val="en-US"/>
          <w:rPrChange w:id="447" w:author="Vinícius Amaral" w:date="2010-10-11T10:59:00Z">
            <w:rPr>
              <w:ins w:id="448" w:author="Vinícius Amaral" w:date="2010-10-11T10:59:00Z"/>
              <w:rFonts w:asciiTheme="minorHAnsi" w:eastAsiaTheme="minorEastAsia" w:hAnsiTheme="minorHAnsi" w:cstheme="minorBidi"/>
              <w:smallCaps w:val="0"/>
              <w:noProof/>
              <w:sz w:val="22"/>
              <w:szCs w:val="22"/>
            </w:rPr>
          </w:rPrChange>
        </w:rPr>
      </w:pPr>
      <w:ins w:id="449" w:author="Vinícius Amaral" w:date="2010-10-11T10:59:00Z">
        <w:r w:rsidRPr="00AF07FD">
          <w:rPr>
            <w:noProof/>
            <w:lang w:val="en-US"/>
            <w:rPrChange w:id="450" w:author="Vinícius Amaral" w:date="2010-10-11T10:59:00Z">
              <w:rPr>
                <w:smallCaps w:val="0"/>
                <w:noProof/>
                <w:sz w:val="22"/>
                <w:szCs w:val="22"/>
              </w:rPr>
            </w:rPrChange>
          </w:rPr>
          <w:t>4.7</w:t>
        </w:r>
        <w:r w:rsidRPr="00AF07FD">
          <w:rPr>
            <w:rFonts w:asciiTheme="minorHAnsi" w:eastAsiaTheme="minorEastAsia" w:hAnsiTheme="minorHAnsi" w:cstheme="minorBidi"/>
            <w:smallCaps w:val="0"/>
            <w:noProof/>
            <w:sz w:val="22"/>
            <w:szCs w:val="22"/>
            <w:lang w:val="en-US"/>
            <w:rPrChange w:id="451"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452" w:author="Vinícius Amaral" w:date="2010-10-11T10:59:00Z">
              <w:rPr>
                <w:smallCaps w:val="0"/>
                <w:noProof/>
                <w:sz w:val="22"/>
                <w:szCs w:val="22"/>
              </w:rPr>
            </w:rPrChange>
          </w:rPr>
          <w:t>Clocking</w:t>
        </w:r>
        <w:r w:rsidRPr="00AF07FD">
          <w:rPr>
            <w:noProof/>
            <w:lang w:val="en-US"/>
            <w:rPrChange w:id="453" w:author="Vinícius Amaral" w:date="2010-10-11T10:59:00Z">
              <w:rPr>
                <w:smallCaps w:val="0"/>
                <w:noProof/>
                <w:sz w:val="22"/>
                <w:szCs w:val="22"/>
              </w:rPr>
            </w:rPrChange>
          </w:rPr>
          <w:tab/>
        </w:r>
        <w:r>
          <w:rPr>
            <w:noProof/>
          </w:rPr>
          <w:fldChar w:fldCharType="begin"/>
        </w:r>
        <w:r w:rsidRPr="00AF07FD">
          <w:rPr>
            <w:noProof/>
            <w:lang w:val="en-US"/>
            <w:rPrChange w:id="454" w:author="Vinícius Amaral" w:date="2010-10-11T10:59:00Z">
              <w:rPr>
                <w:smallCaps w:val="0"/>
                <w:noProof/>
                <w:sz w:val="22"/>
                <w:szCs w:val="22"/>
              </w:rPr>
            </w:rPrChange>
          </w:rPr>
          <w:instrText xml:space="preserve"> PAGEREF _Toc274558142 \h </w:instrText>
        </w:r>
      </w:ins>
      <w:r>
        <w:rPr>
          <w:noProof/>
        </w:rPr>
      </w:r>
      <w:r>
        <w:rPr>
          <w:noProof/>
        </w:rPr>
        <w:fldChar w:fldCharType="separate"/>
      </w:r>
      <w:ins w:id="455" w:author="Vinícius Amaral" w:date="2010-10-11T10:59:00Z">
        <w:r w:rsidRPr="00AF07FD">
          <w:rPr>
            <w:noProof/>
            <w:lang w:val="en-US"/>
            <w:rPrChange w:id="456" w:author="Vinícius Amaral" w:date="2010-10-11T10:59:00Z">
              <w:rPr>
                <w:smallCaps w:val="0"/>
                <w:noProof/>
                <w:sz w:val="22"/>
                <w:szCs w:val="22"/>
              </w:rPr>
            </w:rPrChange>
          </w:rPr>
          <w:t>14</w:t>
        </w:r>
        <w:r>
          <w:rPr>
            <w:noProof/>
          </w:rPr>
          <w:fldChar w:fldCharType="end"/>
        </w:r>
      </w:ins>
    </w:p>
    <w:p w:rsidR="008E53BF" w:rsidRPr="008E53BF" w:rsidRDefault="00AF07FD">
      <w:pPr>
        <w:pStyle w:val="Sumrio2"/>
        <w:tabs>
          <w:tab w:val="left" w:pos="1100"/>
          <w:tab w:val="right" w:leader="dot" w:pos="9629"/>
        </w:tabs>
        <w:rPr>
          <w:ins w:id="457" w:author="Vinícius Amaral" w:date="2010-10-11T10:59:00Z"/>
          <w:rFonts w:asciiTheme="minorHAnsi" w:eastAsiaTheme="minorEastAsia" w:hAnsiTheme="minorHAnsi" w:cstheme="minorBidi"/>
          <w:smallCaps w:val="0"/>
          <w:noProof/>
          <w:sz w:val="22"/>
          <w:szCs w:val="22"/>
          <w:lang w:val="en-US"/>
          <w:rPrChange w:id="458" w:author="Vinícius Amaral" w:date="2010-10-11T10:59:00Z">
            <w:rPr>
              <w:ins w:id="459" w:author="Vinícius Amaral" w:date="2010-10-11T10:59:00Z"/>
              <w:rFonts w:asciiTheme="minorHAnsi" w:eastAsiaTheme="minorEastAsia" w:hAnsiTheme="minorHAnsi" w:cstheme="minorBidi"/>
              <w:smallCaps w:val="0"/>
              <w:noProof/>
              <w:sz w:val="22"/>
              <w:szCs w:val="22"/>
            </w:rPr>
          </w:rPrChange>
        </w:rPr>
      </w:pPr>
      <w:ins w:id="460" w:author="Vinícius Amaral" w:date="2010-10-11T10:59:00Z">
        <w:r w:rsidRPr="00AF07FD">
          <w:rPr>
            <w:noProof/>
            <w:lang w:val="en-US"/>
            <w:rPrChange w:id="461" w:author="Vinícius Amaral" w:date="2010-10-11T10:59:00Z">
              <w:rPr>
                <w:smallCaps w:val="0"/>
                <w:noProof/>
                <w:sz w:val="22"/>
                <w:szCs w:val="22"/>
              </w:rPr>
            </w:rPrChange>
          </w:rPr>
          <w:t>4.8</w:t>
        </w:r>
        <w:r w:rsidRPr="00AF07FD">
          <w:rPr>
            <w:rFonts w:asciiTheme="minorHAnsi" w:eastAsiaTheme="minorEastAsia" w:hAnsiTheme="minorHAnsi" w:cstheme="minorBidi"/>
            <w:smallCaps w:val="0"/>
            <w:noProof/>
            <w:sz w:val="22"/>
            <w:szCs w:val="22"/>
            <w:lang w:val="en-US"/>
            <w:rPrChange w:id="462"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463" w:author="Vinícius Amaral" w:date="2010-10-11T10:59:00Z">
              <w:rPr>
                <w:smallCaps w:val="0"/>
                <w:noProof/>
                <w:sz w:val="22"/>
                <w:szCs w:val="22"/>
              </w:rPr>
            </w:rPrChange>
          </w:rPr>
          <w:t>Reset</w:t>
        </w:r>
        <w:r w:rsidRPr="00AF07FD">
          <w:rPr>
            <w:noProof/>
            <w:lang w:val="en-US"/>
            <w:rPrChange w:id="464" w:author="Vinícius Amaral" w:date="2010-10-11T10:59:00Z">
              <w:rPr>
                <w:smallCaps w:val="0"/>
                <w:noProof/>
                <w:sz w:val="22"/>
                <w:szCs w:val="22"/>
              </w:rPr>
            </w:rPrChange>
          </w:rPr>
          <w:tab/>
        </w:r>
        <w:r>
          <w:rPr>
            <w:noProof/>
          </w:rPr>
          <w:fldChar w:fldCharType="begin"/>
        </w:r>
        <w:r w:rsidRPr="00AF07FD">
          <w:rPr>
            <w:noProof/>
            <w:lang w:val="en-US"/>
            <w:rPrChange w:id="465" w:author="Vinícius Amaral" w:date="2010-10-11T10:59:00Z">
              <w:rPr>
                <w:smallCaps w:val="0"/>
                <w:noProof/>
                <w:sz w:val="22"/>
                <w:szCs w:val="22"/>
              </w:rPr>
            </w:rPrChange>
          </w:rPr>
          <w:instrText xml:space="preserve"> PAGEREF _Toc274558143 \h </w:instrText>
        </w:r>
      </w:ins>
      <w:r>
        <w:rPr>
          <w:noProof/>
        </w:rPr>
      </w:r>
      <w:r>
        <w:rPr>
          <w:noProof/>
        </w:rPr>
        <w:fldChar w:fldCharType="separate"/>
      </w:r>
      <w:ins w:id="466" w:author="Vinícius Amaral" w:date="2010-10-11T10:59:00Z">
        <w:r w:rsidRPr="00AF07FD">
          <w:rPr>
            <w:noProof/>
            <w:lang w:val="en-US"/>
            <w:rPrChange w:id="467" w:author="Vinícius Amaral" w:date="2010-10-11T10:59:00Z">
              <w:rPr>
                <w:smallCaps w:val="0"/>
                <w:noProof/>
                <w:sz w:val="22"/>
                <w:szCs w:val="22"/>
              </w:rPr>
            </w:rPrChange>
          </w:rPr>
          <w:t>14</w:t>
        </w:r>
        <w:r>
          <w:rPr>
            <w:noProof/>
          </w:rPr>
          <w:fldChar w:fldCharType="end"/>
        </w:r>
      </w:ins>
    </w:p>
    <w:p w:rsidR="008E53BF" w:rsidRPr="008E53BF" w:rsidRDefault="00AF07FD">
      <w:pPr>
        <w:pStyle w:val="Sumrio2"/>
        <w:tabs>
          <w:tab w:val="left" w:pos="1100"/>
          <w:tab w:val="right" w:leader="dot" w:pos="9629"/>
        </w:tabs>
        <w:rPr>
          <w:ins w:id="468" w:author="Vinícius Amaral" w:date="2010-10-11T10:59:00Z"/>
          <w:rFonts w:asciiTheme="minorHAnsi" w:eastAsiaTheme="minorEastAsia" w:hAnsiTheme="minorHAnsi" w:cstheme="minorBidi"/>
          <w:smallCaps w:val="0"/>
          <w:noProof/>
          <w:sz w:val="22"/>
          <w:szCs w:val="22"/>
          <w:lang w:val="en-US"/>
          <w:rPrChange w:id="469" w:author="Vinícius Amaral" w:date="2010-10-11T10:59:00Z">
            <w:rPr>
              <w:ins w:id="470" w:author="Vinícius Amaral" w:date="2010-10-11T10:59:00Z"/>
              <w:rFonts w:asciiTheme="minorHAnsi" w:eastAsiaTheme="minorEastAsia" w:hAnsiTheme="minorHAnsi" w:cstheme="minorBidi"/>
              <w:smallCaps w:val="0"/>
              <w:noProof/>
              <w:sz w:val="22"/>
              <w:szCs w:val="22"/>
            </w:rPr>
          </w:rPrChange>
        </w:rPr>
      </w:pPr>
      <w:ins w:id="471" w:author="Vinícius Amaral" w:date="2010-10-11T10:59:00Z">
        <w:r w:rsidRPr="00AF07FD">
          <w:rPr>
            <w:noProof/>
            <w:lang w:val="en-US"/>
            <w:rPrChange w:id="472" w:author="Vinícius Amaral" w:date="2010-10-11T10:59:00Z">
              <w:rPr>
                <w:smallCaps w:val="0"/>
                <w:noProof/>
                <w:sz w:val="22"/>
                <w:szCs w:val="22"/>
              </w:rPr>
            </w:rPrChange>
          </w:rPr>
          <w:t>4.9</w:t>
        </w:r>
        <w:r w:rsidRPr="00AF07FD">
          <w:rPr>
            <w:rFonts w:asciiTheme="minorHAnsi" w:eastAsiaTheme="minorEastAsia" w:hAnsiTheme="minorHAnsi" w:cstheme="minorBidi"/>
            <w:smallCaps w:val="0"/>
            <w:noProof/>
            <w:sz w:val="22"/>
            <w:szCs w:val="22"/>
            <w:lang w:val="en-US"/>
            <w:rPrChange w:id="473"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474" w:author="Vinícius Amaral" w:date="2010-10-11T10:59:00Z">
              <w:rPr>
                <w:smallCaps w:val="0"/>
                <w:noProof/>
                <w:sz w:val="22"/>
                <w:szCs w:val="22"/>
              </w:rPr>
            </w:rPrChange>
          </w:rPr>
          <w:t>Termination</w:t>
        </w:r>
        <w:r w:rsidRPr="00AF07FD">
          <w:rPr>
            <w:noProof/>
            <w:lang w:val="en-US"/>
            <w:rPrChange w:id="475" w:author="Vinícius Amaral" w:date="2010-10-11T10:59:00Z">
              <w:rPr>
                <w:smallCaps w:val="0"/>
                <w:noProof/>
                <w:sz w:val="22"/>
                <w:szCs w:val="22"/>
              </w:rPr>
            </w:rPrChange>
          </w:rPr>
          <w:tab/>
        </w:r>
        <w:r>
          <w:rPr>
            <w:noProof/>
          </w:rPr>
          <w:fldChar w:fldCharType="begin"/>
        </w:r>
        <w:r w:rsidRPr="00AF07FD">
          <w:rPr>
            <w:noProof/>
            <w:lang w:val="en-US"/>
            <w:rPrChange w:id="476" w:author="Vinícius Amaral" w:date="2010-10-11T10:59:00Z">
              <w:rPr>
                <w:smallCaps w:val="0"/>
                <w:noProof/>
                <w:sz w:val="22"/>
                <w:szCs w:val="22"/>
              </w:rPr>
            </w:rPrChange>
          </w:rPr>
          <w:instrText xml:space="preserve"> PAGEREF _Toc274558144 \h </w:instrText>
        </w:r>
      </w:ins>
      <w:r>
        <w:rPr>
          <w:noProof/>
        </w:rPr>
      </w:r>
      <w:r>
        <w:rPr>
          <w:noProof/>
        </w:rPr>
        <w:fldChar w:fldCharType="separate"/>
      </w:r>
      <w:ins w:id="477" w:author="Vinícius Amaral" w:date="2010-10-11T10:59:00Z">
        <w:r w:rsidRPr="00AF07FD">
          <w:rPr>
            <w:noProof/>
            <w:lang w:val="en-US"/>
            <w:rPrChange w:id="478" w:author="Vinícius Amaral" w:date="2010-10-11T10:59:00Z">
              <w:rPr>
                <w:smallCaps w:val="0"/>
                <w:noProof/>
                <w:sz w:val="22"/>
                <w:szCs w:val="22"/>
              </w:rPr>
            </w:rPrChange>
          </w:rPr>
          <w:t>14</w:t>
        </w:r>
        <w:r>
          <w:rPr>
            <w:noProof/>
          </w:rPr>
          <w:fldChar w:fldCharType="end"/>
        </w:r>
      </w:ins>
    </w:p>
    <w:p w:rsidR="008E53BF" w:rsidRPr="008E53BF" w:rsidRDefault="00AF07FD">
      <w:pPr>
        <w:pStyle w:val="Sumrio2"/>
        <w:tabs>
          <w:tab w:val="left" w:pos="880"/>
          <w:tab w:val="right" w:leader="dot" w:pos="9629"/>
        </w:tabs>
        <w:rPr>
          <w:ins w:id="479" w:author="Vinícius Amaral" w:date="2010-10-11T10:59:00Z"/>
          <w:rFonts w:asciiTheme="minorHAnsi" w:eastAsiaTheme="minorEastAsia" w:hAnsiTheme="minorHAnsi" w:cstheme="minorBidi"/>
          <w:smallCaps w:val="0"/>
          <w:noProof/>
          <w:sz w:val="22"/>
          <w:szCs w:val="22"/>
          <w:lang w:val="en-US"/>
          <w:rPrChange w:id="480" w:author="Vinícius Amaral" w:date="2010-10-11T10:59:00Z">
            <w:rPr>
              <w:ins w:id="481" w:author="Vinícius Amaral" w:date="2010-10-11T10:59:00Z"/>
              <w:rFonts w:asciiTheme="minorHAnsi" w:eastAsiaTheme="minorEastAsia" w:hAnsiTheme="minorHAnsi" w:cstheme="minorBidi"/>
              <w:smallCaps w:val="0"/>
              <w:noProof/>
              <w:sz w:val="22"/>
              <w:szCs w:val="22"/>
            </w:rPr>
          </w:rPrChange>
        </w:rPr>
      </w:pPr>
      <w:ins w:id="482" w:author="Vinícius Amaral" w:date="2010-10-11T10:59:00Z">
        <w:r w:rsidRPr="00AF07FD">
          <w:rPr>
            <w:noProof/>
            <w:lang w:val="en-US"/>
            <w:rPrChange w:id="483" w:author="Vinícius Amaral" w:date="2010-10-11T10:59:00Z">
              <w:rPr>
                <w:smallCaps w:val="0"/>
                <w:noProof/>
                <w:sz w:val="22"/>
                <w:szCs w:val="22"/>
              </w:rPr>
            </w:rPrChange>
          </w:rPr>
          <w:t>5.</w:t>
        </w:r>
        <w:r w:rsidRPr="00AF07FD">
          <w:rPr>
            <w:rFonts w:asciiTheme="minorHAnsi" w:eastAsiaTheme="minorEastAsia" w:hAnsiTheme="minorHAnsi" w:cstheme="minorBidi"/>
            <w:smallCaps w:val="0"/>
            <w:noProof/>
            <w:sz w:val="22"/>
            <w:szCs w:val="22"/>
            <w:lang w:val="en-US"/>
            <w:rPrChange w:id="484"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485" w:author="Vinícius Amaral" w:date="2010-10-11T10:59:00Z">
              <w:rPr>
                <w:smallCaps w:val="0"/>
                <w:noProof/>
                <w:sz w:val="22"/>
                <w:szCs w:val="22"/>
              </w:rPr>
            </w:rPrChange>
          </w:rPr>
          <w:t>Drivers and Monitors</w:t>
        </w:r>
        <w:r w:rsidRPr="00AF07FD">
          <w:rPr>
            <w:noProof/>
            <w:lang w:val="en-US"/>
            <w:rPrChange w:id="486" w:author="Vinícius Amaral" w:date="2010-10-11T10:59:00Z">
              <w:rPr>
                <w:smallCaps w:val="0"/>
                <w:noProof/>
                <w:sz w:val="22"/>
                <w:szCs w:val="22"/>
              </w:rPr>
            </w:rPrChange>
          </w:rPr>
          <w:tab/>
        </w:r>
        <w:r>
          <w:rPr>
            <w:noProof/>
          </w:rPr>
          <w:fldChar w:fldCharType="begin"/>
        </w:r>
        <w:r w:rsidRPr="00AF07FD">
          <w:rPr>
            <w:noProof/>
            <w:lang w:val="en-US"/>
            <w:rPrChange w:id="487" w:author="Vinícius Amaral" w:date="2010-10-11T10:59:00Z">
              <w:rPr>
                <w:smallCaps w:val="0"/>
                <w:noProof/>
                <w:sz w:val="22"/>
                <w:szCs w:val="22"/>
              </w:rPr>
            </w:rPrChange>
          </w:rPr>
          <w:instrText xml:space="preserve"> PAGEREF _Toc274558145 \h </w:instrText>
        </w:r>
      </w:ins>
      <w:r>
        <w:rPr>
          <w:noProof/>
        </w:rPr>
      </w:r>
      <w:r>
        <w:rPr>
          <w:noProof/>
        </w:rPr>
        <w:fldChar w:fldCharType="separate"/>
      </w:r>
      <w:ins w:id="488" w:author="Vinícius Amaral" w:date="2010-10-11T10:59:00Z">
        <w:r w:rsidRPr="00AF07FD">
          <w:rPr>
            <w:noProof/>
            <w:lang w:val="en-US"/>
            <w:rPrChange w:id="489" w:author="Vinícius Amaral" w:date="2010-10-11T10:59:00Z">
              <w:rPr>
                <w:smallCaps w:val="0"/>
                <w:noProof/>
                <w:sz w:val="22"/>
                <w:szCs w:val="22"/>
              </w:rPr>
            </w:rPrChange>
          </w:rPr>
          <w:t>14</w:t>
        </w:r>
        <w:r>
          <w:rPr>
            <w:noProof/>
          </w:rPr>
          <w:fldChar w:fldCharType="end"/>
        </w:r>
      </w:ins>
    </w:p>
    <w:p w:rsidR="008E53BF" w:rsidRPr="008E53BF" w:rsidRDefault="00AF07FD">
      <w:pPr>
        <w:pStyle w:val="Sumrio2"/>
        <w:tabs>
          <w:tab w:val="left" w:pos="1100"/>
          <w:tab w:val="right" w:leader="dot" w:pos="9629"/>
        </w:tabs>
        <w:rPr>
          <w:ins w:id="490" w:author="Vinícius Amaral" w:date="2010-10-11T10:59:00Z"/>
          <w:rFonts w:asciiTheme="minorHAnsi" w:eastAsiaTheme="minorEastAsia" w:hAnsiTheme="minorHAnsi" w:cstheme="minorBidi"/>
          <w:smallCaps w:val="0"/>
          <w:noProof/>
          <w:sz w:val="22"/>
          <w:szCs w:val="22"/>
          <w:lang w:val="en-US"/>
          <w:rPrChange w:id="491" w:author="Vinícius Amaral" w:date="2010-10-11T10:59:00Z">
            <w:rPr>
              <w:ins w:id="492" w:author="Vinícius Amaral" w:date="2010-10-11T10:59:00Z"/>
              <w:rFonts w:asciiTheme="minorHAnsi" w:eastAsiaTheme="minorEastAsia" w:hAnsiTheme="minorHAnsi" w:cstheme="minorBidi"/>
              <w:smallCaps w:val="0"/>
              <w:noProof/>
              <w:sz w:val="22"/>
              <w:szCs w:val="22"/>
            </w:rPr>
          </w:rPrChange>
        </w:rPr>
      </w:pPr>
      <w:ins w:id="493" w:author="Vinícius Amaral" w:date="2010-10-11T10:59:00Z">
        <w:r w:rsidRPr="00AF07FD">
          <w:rPr>
            <w:noProof/>
            <w:lang w:val="en-US"/>
            <w:rPrChange w:id="494" w:author="Vinícius Amaral" w:date="2010-10-11T10:59:00Z">
              <w:rPr>
                <w:smallCaps w:val="0"/>
                <w:noProof/>
                <w:sz w:val="22"/>
                <w:szCs w:val="22"/>
              </w:rPr>
            </w:rPrChange>
          </w:rPr>
          <w:t>5.1</w:t>
        </w:r>
        <w:r w:rsidRPr="00AF07FD">
          <w:rPr>
            <w:rFonts w:asciiTheme="minorHAnsi" w:eastAsiaTheme="minorEastAsia" w:hAnsiTheme="minorHAnsi" w:cstheme="minorBidi"/>
            <w:smallCaps w:val="0"/>
            <w:noProof/>
            <w:sz w:val="22"/>
            <w:szCs w:val="22"/>
            <w:lang w:val="en-US"/>
            <w:rPrChange w:id="495"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496" w:author="Vinícius Amaral" w:date="2010-10-11T10:59:00Z">
              <w:rPr>
                <w:smallCaps w:val="0"/>
                <w:noProof/>
                <w:sz w:val="22"/>
                <w:szCs w:val="22"/>
              </w:rPr>
            </w:rPrChange>
          </w:rPr>
          <w:t>Driver and Monitor Overview</w:t>
        </w:r>
        <w:r w:rsidRPr="00AF07FD">
          <w:rPr>
            <w:noProof/>
            <w:lang w:val="en-US"/>
            <w:rPrChange w:id="497" w:author="Vinícius Amaral" w:date="2010-10-11T10:59:00Z">
              <w:rPr>
                <w:smallCaps w:val="0"/>
                <w:noProof/>
                <w:sz w:val="22"/>
                <w:szCs w:val="22"/>
              </w:rPr>
            </w:rPrChange>
          </w:rPr>
          <w:tab/>
        </w:r>
        <w:r>
          <w:rPr>
            <w:noProof/>
          </w:rPr>
          <w:fldChar w:fldCharType="begin"/>
        </w:r>
        <w:r w:rsidRPr="00AF07FD">
          <w:rPr>
            <w:noProof/>
            <w:lang w:val="en-US"/>
            <w:rPrChange w:id="498" w:author="Vinícius Amaral" w:date="2010-10-11T10:59:00Z">
              <w:rPr>
                <w:smallCaps w:val="0"/>
                <w:noProof/>
                <w:sz w:val="22"/>
                <w:szCs w:val="22"/>
              </w:rPr>
            </w:rPrChange>
          </w:rPr>
          <w:instrText xml:space="preserve"> PAGEREF _Toc274558146 \h </w:instrText>
        </w:r>
      </w:ins>
      <w:r>
        <w:rPr>
          <w:noProof/>
        </w:rPr>
      </w:r>
      <w:r>
        <w:rPr>
          <w:noProof/>
        </w:rPr>
        <w:fldChar w:fldCharType="separate"/>
      </w:r>
      <w:ins w:id="499" w:author="Vinícius Amaral" w:date="2010-10-11T10:59:00Z">
        <w:r w:rsidRPr="00AF07FD">
          <w:rPr>
            <w:noProof/>
            <w:lang w:val="en-US"/>
            <w:rPrChange w:id="500" w:author="Vinícius Amaral" w:date="2010-10-11T10:59:00Z">
              <w:rPr>
                <w:smallCaps w:val="0"/>
                <w:noProof/>
                <w:sz w:val="22"/>
                <w:szCs w:val="22"/>
              </w:rPr>
            </w:rPrChange>
          </w:rPr>
          <w:t>14</w:t>
        </w:r>
        <w:r>
          <w:rPr>
            <w:noProof/>
          </w:rPr>
          <w:fldChar w:fldCharType="end"/>
        </w:r>
      </w:ins>
    </w:p>
    <w:p w:rsidR="008E53BF" w:rsidRPr="008E53BF" w:rsidRDefault="00AF07FD">
      <w:pPr>
        <w:pStyle w:val="Sumrio2"/>
        <w:tabs>
          <w:tab w:val="left" w:pos="880"/>
          <w:tab w:val="right" w:leader="dot" w:pos="9629"/>
        </w:tabs>
        <w:rPr>
          <w:ins w:id="501" w:author="Vinícius Amaral" w:date="2010-10-11T10:59:00Z"/>
          <w:rFonts w:asciiTheme="minorHAnsi" w:eastAsiaTheme="minorEastAsia" w:hAnsiTheme="minorHAnsi" w:cstheme="minorBidi"/>
          <w:smallCaps w:val="0"/>
          <w:noProof/>
          <w:sz w:val="22"/>
          <w:szCs w:val="22"/>
          <w:lang w:val="en-US"/>
          <w:rPrChange w:id="502" w:author="Vinícius Amaral" w:date="2010-10-11T10:59:00Z">
            <w:rPr>
              <w:ins w:id="503" w:author="Vinícius Amaral" w:date="2010-10-11T10:59:00Z"/>
              <w:rFonts w:asciiTheme="minorHAnsi" w:eastAsiaTheme="minorEastAsia" w:hAnsiTheme="minorHAnsi" w:cstheme="minorBidi"/>
              <w:smallCaps w:val="0"/>
              <w:noProof/>
              <w:sz w:val="22"/>
              <w:szCs w:val="22"/>
            </w:rPr>
          </w:rPrChange>
        </w:rPr>
      </w:pPr>
      <w:ins w:id="504" w:author="Vinícius Amaral" w:date="2010-10-11T10:59:00Z">
        <w:r w:rsidRPr="00AF07FD">
          <w:rPr>
            <w:noProof/>
            <w:lang w:val="en-US"/>
            <w:rPrChange w:id="505" w:author="Vinícius Amaral" w:date="2010-10-11T10:59:00Z">
              <w:rPr>
                <w:smallCaps w:val="0"/>
                <w:noProof/>
                <w:sz w:val="22"/>
                <w:szCs w:val="22"/>
              </w:rPr>
            </w:rPrChange>
          </w:rPr>
          <w:t>6.</w:t>
        </w:r>
        <w:r w:rsidRPr="00AF07FD">
          <w:rPr>
            <w:rFonts w:asciiTheme="minorHAnsi" w:eastAsiaTheme="minorEastAsia" w:hAnsiTheme="minorHAnsi" w:cstheme="minorBidi"/>
            <w:smallCaps w:val="0"/>
            <w:noProof/>
            <w:sz w:val="22"/>
            <w:szCs w:val="22"/>
            <w:lang w:val="en-US"/>
            <w:rPrChange w:id="506"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507" w:author="Vinícius Amaral" w:date="2010-10-11T10:59:00Z">
              <w:rPr>
                <w:smallCaps w:val="0"/>
                <w:noProof/>
                <w:sz w:val="22"/>
                <w:szCs w:val="22"/>
              </w:rPr>
            </w:rPrChange>
          </w:rPr>
          <w:t>Models</w:t>
        </w:r>
        <w:r w:rsidRPr="00AF07FD">
          <w:rPr>
            <w:noProof/>
            <w:lang w:val="en-US"/>
            <w:rPrChange w:id="508" w:author="Vinícius Amaral" w:date="2010-10-11T10:59:00Z">
              <w:rPr>
                <w:smallCaps w:val="0"/>
                <w:noProof/>
                <w:sz w:val="22"/>
                <w:szCs w:val="22"/>
              </w:rPr>
            </w:rPrChange>
          </w:rPr>
          <w:tab/>
        </w:r>
        <w:r>
          <w:rPr>
            <w:noProof/>
          </w:rPr>
          <w:fldChar w:fldCharType="begin"/>
        </w:r>
        <w:r w:rsidRPr="00AF07FD">
          <w:rPr>
            <w:noProof/>
            <w:lang w:val="en-US"/>
            <w:rPrChange w:id="509" w:author="Vinícius Amaral" w:date="2010-10-11T10:59:00Z">
              <w:rPr>
                <w:smallCaps w:val="0"/>
                <w:noProof/>
                <w:sz w:val="22"/>
                <w:szCs w:val="22"/>
              </w:rPr>
            </w:rPrChange>
          </w:rPr>
          <w:instrText xml:space="preserve"> PAGEREF _Toc274558147 \h </w:instrText>
        </w:r>
      </w:ins>
      <w:r>
        <w:rPr>
          <w:noProof/>
        </w:rPr>
      </w:r>
      <w:r>
        <w:rPr>
          <w:noProof/>
        </w:rPr>
        <w:fldChar w:fldCharType="separate"/>
      </w:r>
      <w:ins w:id="510" w:author="Vinícius Amaral" w:date="2010-10-11T10:59:00Z">
        <w:r w:rsidRPr="00AF07FD">
          <w:rPr>
            <w:noProof/>
            <w:lang w:val="en-US"/>
            <w:rPrChange w:id="511" w:author="Vinícius Amaral" w:date="2010-10-11T10:59:00Z">
              <w:rPr>
                <w:smallCaps w:val="0"/>
                <w:noProof/>
                <w:sz w:val="22"/>
                <w:szCs w:val="22"/>
              </w:rPr>
            </w:rPrChange>
          </w:rPr>
          <w:t>15</w:t>
        </w:r>
        <w:r>
          <w:rPr>
            <w:noProof/>
          </w:rPr>
          <w:fldChar w:fldCharType="end"/>
        </w:r>
      </w:ins>
    </w:p>
    <w:p w:rsidR="008E53BF" w:rsidRPr="008E53BF" w:rsidRDefault="00AF07FD">
      <w:pPr>
        <w:pStyle w:val="Sumrio2"/>
        <w:tabs>
          <w:tab w:val="left" w:pos="1100"/>
          <w:tab w:val="right" w:leader="dot" w:pos="9629"/>
        </w:tabs>
        <w:rPr>
          <w:ins w:id="512" w:author="Vinícius Amaral" w:date="2010-10-11T10:59:00Z"/>
          <w:rFonts w:asciiTheme="minorHAnsi" w:eastAsiaTheme="minorEastAsia" w:hAnsiTheme="minorHAnsi" w:cstheme="minorBidi"/>
          <w:smallCaps w:val="0"/>
          <w:noProof/>
          <w:sz w:val="22"/>
          <w:szCs w:val="22"/>
          <w:lang w:val="en-US"/>
          <w:rPrChange w:id="513" w:author="Vinícius Amaral" w:date="2010-10-11T10:59:00Z">
            <w:rPr>
              <w:ins w:id="514" w:author="Vinícius Amaral" w:date="2010-10-11T10:59:00Z"/>
              <w:rFonts w:asciiTheme="minorHAnsi" w:eastAsiaTheme="minorEastAsia" w:hAnsiTheme="minorHAnsi" w:cstheme="minorBidi"/>
              <w:smallCaps w:val="0"/>
              <w:noProof/>
              <w:sz w:val="22"/>
              <w:szCs w:val="22"/>
            </w:rPr>
          </w:rPrChange>
        </w:rPr>
      </w:pPr>
      <w:ins w:id="515" w:author="Vinícius Amaral" w:date="2010-10-11T10:59:00Z">
        <w:r w:rsidRPr="00AF07FD">
          <w:rPr>
            <w:noProof/>
            <w:lang w:val="en-US"/>
            <w:rPrChange w:id="516" w:author="Vinícius Amaral" w:date="2010-10-11T10:59:00Z">
              <w:rPr>
                <w:smallCaps w:val="0"/>
                <w:noProof/>
                <w:sz w:val="22"/>
                <w:szCs w:val="22"/>
              </w:rPr>
            </w:rPrChange>
          </w:rPr>
          <w:t>6.1</w:t>
        </w:r>
        <w:r w:rsidRPr="00AF07FD">
          <w:rPr>
            <w:rFonts w:asciiTheme="minorHAnsi" w:eastAsiaTheme="minorEastAsia" w:hAnsiTheme="minorHAnsi" w:cstheme="minorBidi"/>
            <w:smallCaps w:val="0"/>
            <w:noProof/>
            <w:sz w:val="22"/>
            <w:szCs w:val="22"/>
            <w:lang w:val="en-US"/>
            <w:rPrChange w:id="517"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518" w:author="Vinícius Amaral" w:date="2010-10-11T10:59:00Z">
              <w:rPr>
                <w:smallCaps w:val="0"/>
                <w:noProof/>
                <w:sz w:val="22"/>
                <w:szCs w:val="22"/>
              </w:rPr>
            </w:rPrChange>
          </w:rPr>
          <w:t>Functional Models</w:t>
        </w:r>
        <w:r w:rsidRPr="00AF07FD">
          <w:rPr>
            <w:noProof/>
            <w:lang w:val="en-US"/>
            <w:rPrChange w:id="519" w:author="Vinícius Amaral" w:date="2010-10-11T10:59:00Z">
              <w:rPr>
                <w:smallCaps w:val="0"/>
                <w:noProof/>
                <w:sz w:val="22"/>
                <w:szCs w:val="22"/>
              </w:rPr>
            </w:rPrChange>
          </w:rPr>
          <w:tab/>
        </w:r>
        <w:r>
          <w:rPr>
            <w:noProof/>
          </w:rPr>
          <w:fldChar w:fldCharType="begin"/>
        </w:r>
        <w:r w:rsidRPr="00AF07FD">
          <w:rPr>
            <w:noProof/>
            <w:lang w:val="en-US"/>
            <w:rPrChange w:id="520" w:author="Vinícius Amaral" w:date="2010-10-11T10:59:00Z">
              <w:rPr>
                <w:smallCaps w:val="0"/>
                <w:noProof/>
                <w:sz w:val="22"/>
                <w:szCs w:val="22"/>
              </w:rPr>
            </w:rPrChange>
          </w:rPr>
          <w:instrText xml:space="preserve"> PAGEREF _Toc274558148 \h </w:instrText>
        </w:r>
      </w:ins>
      <w:r>
        <w:rPr>
          <w:noProof/>
        </w:rPr>
      </w:r>
      <w:r>
        <w:rPr>
          <w:noProof/>
        </w:rPr>
        <w:fldChar w:fldCharType="separate"/>
      </w:r>
      <w:ins w:id="521" w:author="Vinícius Amaral" w:date="2010-10-11T10:59:00Z">
        <w:r w:rsidRPr="00AF07FD">
          <w:rPr>
            <w:noProof/>
            <w:lang w:val="en-US"/>
            <w:rPrChange w:id="522" w:author="Vinícius Amaral" w:date="2010-10-11T10:59:00Z">
              <w:rPr>
                <w:smallCaps w:val="0"/>
                <w:noProof/>
                <w:sz w:val="22"/>
                <w:szCs w:val="22"/>
              </w:rPr>
            </w:rPrChange>
          </w:rPr>
          <w:t>15</w:t>
        </w:r>
        <w:r>
          <w:rPr>
            <w:noProof/>
          </w:rPr>
          <w:fldChar w:fldCharType="end"/>
        </w:r>
      </w:ins>
    </w:p>
    <w:p w:rsidR="008E53BF" w:rsidRPr="008E53BF" w:rsidRDefault="00AF07FD">
      <w:pPr>
        <w:pStyle w:val="Sumrio2"/>
        <w:tabs>
          <w:tab w:val="left" w:pos="1100"/>
          <w:tab w:val="right" w:leader="dot" w:pos="9629"/>
        </w:tabs>
        <w:rPr>
          <w:ins w:id="523" w:author="Vinícius Amaral" w:date="2010-10-11T10:59:00Z"/>
          <w:rFonts w:asciiTheme="minorHAnsi" w:eastAsiaTheme="minorEastAsia" w:hAnsiTheme="minorHAnsi" w:cstheme="minorBidi"/>
          <w:smallCaps w:val="0"/>
          <w:noProof/>
          <w:sz w:val="22"/>
          <w:szCs w:val="22"/>
          <w:lang w:val="en-US"/>
          <w:rPrChange w:id="524" w:author="Vinícius Amaral" w:date="2010-10-11T10:59:00Z">
            <w:rPr>
              <w:ins w:id="525" w:author="Vinícius Amaral" w:date="2010-10-11T10:59:00Z"/>
              <w:rFonts w:asciiTheme="minorHAnsi" w:eastAsiaTheme="minorEastAsia" w:hAnsiTheme="minorHAnsi" w:cstheme="minorBidi"/>
              <w:smallCaps w:val="0"/>
              <w:noProof/>
              <w:sz w:val="22"/>
              <w:szCs w:val="22"/>
            </w:rPr>
          </w:rPrChange>
        </w:rPr>
      </w:pPr>
      <w:ins w:id="526" w:author="Vinícius Amaral" w:date="2010-10-11T10:59:00Z">
        <w:r w:rsidRPr="00AF07FD">
          <w:rPr>
            <w:noProof/>
            <w:lang w:val="en-US"/>
            <w:rPrChange w:id="527" w:author="Vinícius Amaral" w:date="2010-10-11T10:59:00Z">
              <w:rPr>
                <w:smallCaps w:val="0"/>
                <w:noProof/>
                <w:sz w:val="22"/>
                <w:szCs w:val="22"/>
              </w:rPr>
            </w:rPrChange>
          </w:rPr>
          <w:t>6.2</w:t>
        </w:r>
        <w:r w:rsidRPr="00AF07FD">
          <w:rPr>
            <w:rFonts w:asciiTheme="minorHAnsi" w:eastAsiaTheme="minorEastAsia" w:hAnsiTheme="minorHAnsi" w:cstheme="minorBidi"/>
            <w:smallCaps w:val="0"/>
            <w:noProof/>
            <w:sz w:val="22"/>
            <w:szCs w:val="22"/>
            <w:lang w:val="en-US"/>
            <w:rPrChange w:id="528"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529" w:author="Vinícius Amaral" w:date="2010-10-11T10:59:00Z">
              <w:rPr>
                <w:smallCaps w:val="0"/>
                <w:noProof/>
                <w:sz w:val="22"/>
                <w:szCs w:val="22"/>
              </w:rPr>
            </w:rPrChange>
          </w:rPr>
          <w:t>Memory Models</w:t>
        </w:r>
        <w:r w:rsidRPr="00AF07FD">
          <w:rPr>
            <w:noProof/>
            <w:lang w:val="en-US"/>
            <w:rPrChange w:id="530" w:author="Vinícius Amaral" w:date="2010-10-11T10:59:00Z">
              <w:rPr>
                <w:smallCaps w:val="0"/>
                <w:noProof/>
                <w:sz w:val="22"/>
                <w:szCs w:val="22"/>
              </w:rPr>
            </w:rPrChange>
          </w:rPr>
          <w:tab/>
        </w:r>
        <w:r>
          <w:rPr>
            <w:noProof/>
          </w:rPr>
          <w:fldChar w:fldCharType="begin"/>
        </w:r>
        <w:r w:rsidRPr="00AF07FD">
          <w:rPr>
            <w:noProof/>
            <w:lang w:val="en-US"/>
            <w:rPrChange w:id="531" w:author="Vinícius Amaral" w:date="2010-10-11T10:59:00Z">
              <w:rPr>
                <w:smallCaps w:val="0"/>
                <w:noProof/>
                <w:sz w:val="22"/>
                <w:szCs w:val="22"/>
              </w:rPr>
            </w:rPrChange>
          </w:rPr>
          <w:instrText xml:space="preserve"> PAGEREF _Toc274558149 \h </w:instrText>
        </w:r>
      </w:ins>
      <w:r>
        <w:rPr>
          <w:noProof/>
        </w:rPr>
      </w:r>
      <w:r>
        <w:rPr>
          <w:noProof/>
        </w:rPr>
        <w:fldChar w:fldCharType="separate"/>
      </w:r>
      <w:ins w:id="532" w:author="Vinícius Amaral" w:date="2010-10-11T10:59:00Z">
        <w:r w:rsidRPr="00AF07FD">
          <w:rPr>
            <w:noProof/>
            <w:lang w:val="en-US"/>
            <w:rPrChange w:id="533" w:author="Vinícius Amaral" w:date="2010-10-11T10:59:00Z">
              <w:rPr>
                <w:smallCaps w:val="0"/>
                <w:noProof/>
                <w:sz w:val="22"/>
                <w:szCs w:val="22"/>
              </w:rPr>
            </w:rPrChange>
          </w:rPr>
          <w:t>15</w:t>
        </w:r>
        <w:r>
          <w:rPr>
            <w:noProof/>
          </w:rPr>
          <w:fldChar w:fldCharType="end"/>
        </w:r>
      </w:ins>
    </w:p>
    <w:p w:rsidR="008E53BF" w:rsidRPr="008E53BF" w:rsidRDefault="00AF07FD">
      <w:pPr>
        <w:pStyle w:val="Sumrio2"/>
        <w:tabs>
          <w:tab w:val="left" w:pos="1100"/>
          <w:tab w:val="right" w:leader="dot" w:pos="9629"/>
        </w:tabs>
        <w:rPr>
          <w:ins w:id="534" w:author="Vinícius Amaral" w:date="2010-10-11T10:59:00Z"/>
          <w:rFonts w:asciiTheme="minorHAnsi" w:eastAsiaTheme="minorEastAsia" w:hAnsiTheme="minorHAnsi" w:cstheme="minorBidi"/>
          <w:smallCaps w:val="0"/>
          <w:noProof/>
          <w:sz w:val="22"/>
          <w:szCs w:val="22"/>
          <w:lang w:val="en-US"/>
          <w:rPrChange w:id="535" w:author="Vinícius Amaral" w:date="2010-10-11T10:59:00Z">
            <w:rPr>
              <w:ins w:id="536" w:author="Vinícius Amaral" w:date="2010-10-11T10:59:00Z"/>
              <w:rFonts w:asciiTheme="minorHAnsi" w:eastAsiaTheme="minorEastAsia" w:hAnsiTheme="minorHAnsi" w:cstheme="minorBidi"/>
              <w:smallCaps w:val="0"/>
              <w:noProof/>
              <w:sz w:val="22"/>
              <w:szCs w:val="22"/>
            </w:rPr>
          </w:rPrChange>
        </w:rPr>
      </w:pPr>
      <w:ins w:id="537" w:author="Vinícius Amaral" w:date="2010-10-11T10:59:00Z">
        <w:r w:rsidRPr="00AF07FD">
          <w:rPr>
            <w:noProof/>
            <w:lang w:val="en-US"/>
            <w:rPrChange w:id="538" w:author="Vinícius Amaral" w:date="2010-10-11T10:59:00Z">
              <w:rPr>
                <w:smallCaps w:val="0"/>
                <w:noProof/>
                <w:sz w:val="22"/>
                <w:szCs w:val="22"/>
              </w:rPr>
            </w:rPrChange>
          </w:rPr>
          <w:t>6.3</w:t>
        </w:r>
        <w:r w:rsidRPr="00AF07FD">
          <w:rPr>
            <w:rFonts w:asciiTheme="minorHAnsi" w:eastAsiaTheme="minorEastAsia" w:hAnsiTheme="minorHAnsi" w:cstheme="minorBidi"/>
            <w:smallCaps w:val="0"/>
            <w:noProof/>
            <w:sz w:val="22"/>
            <w:szCs w:val="22"/>
            <w:lang w:val="en-US"/>
            <w:rPrChange w:id="539"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540" w:author="Vinícius Amaral" w:date="2010-10-11T10:59:00Z">
              <w:rPr>
                <w:smallCaps w:val="0"/>
                <w:noProof/>
                <w:sz w:val="22"/>
                <w:szCs w:val="22"/>
              </w:rPr>
            </w:rPrChange>
          </w:rPr>
          <w:t>Stub Models</w:t>
        </w:r>
        <w:r w:rsidRPr="00AF07FD">
          <w:rPr>
            <w:noProof/>
            <w:lang w:val="en-US"/>
            <w:rPrChange w:id="541" w:author="Vinícius Amaral" w:date="2010-10-11T10:59:00Z">
              <w:rPr>
                <w:smallCaps w:val="0"/>
                <w:noProof/>
                <w:sz w:val="22"/>
                <w:szCs w:val="22"/>
              </w:rPr>
            </w:rPrChange>
          </w:rPr>
          <w:tab/>
        </w:r>
        <w:r>
          <w:rPr>
            <w:noProof/>
          </w:rPr>
          <w:fldChar w:fldCharType="begin"/>
        </w:r>
        <w:r w:rsidRPr="00AF07FD">
          <w:rPr>
            <w:noProof/>
            <w:lang w:val="en-US"/>
            <w:rPrChange w:id="542" w:author="Vinícius Amaral" w:date="2010-10-11T10:59:00Z">
              <w:rPr>
                <w:smallCaps w:val="0"/>
                <w:noProof/>
                <w:sz w:val="22"/>
                <w:szCs w:val="22"/>
              </w:rPr>
            </w:rPrChange>
          </w:rPr>
          <w:instrText xml:space="preserve"> PAGEREF _Toc274558150 \h </w:instrText>
        </w:r>
      </w:ins>
      <w:r>
        <w:rPr>
          <w:noProof/>
        </w:rPr>
      </w:r>
      <w:r>
        <w:rPr>
          <w:noProof/>
        </w:rPr>
        <w:fldChar w:fldCharType="separate"/>
      </w:r>
      <w:ins w:id="543" w:author="Vinícius Amaral" w:date="2010-10-11T10:59:00Z">
        <w:r w:rsidRPr="00AF07FD">
          <w:rPr>
            <w:noProof/>
            <w:lang w:val="en-US"/>
            <w:rPrChange w:id="544" w:author="Vinícius Amaral" w:date="2010-10-11T10:59:00Z">
              <w:rPr>
                <w:smallCaps w:val="0"/>
                <w:noProof/>
                <w:sz w:val="22"/>
                <w:szCs w:val="22"/>
              </w:rPr>
            </w:rPrChange>
          </w:rPr>
          <w:t>15</w:t>
        </w:r>
        <w:r>
          <w:rPr>
            <w:noProof/>
          </w:rPr>
          <w:fldChar w:fldCharType="end"/>
        </w:r>
      </w:ins>
    </w:p>
    <w:p w:rsidR="008E53BF" w:rsidRPr="008E53BF" w:rsidRDefault="00AF07FD">
      <w:pPr>
        <w:pStyle w:val="Sumrio2"/>
        <w:tabs>
          <w:tab w:val="left" w:pos="1100"/>
          <w:tab w:val="right" w:leader="dot" w:pos="9629"/>
        </w:tabs>
        <w:rPr>
          <w:ins w:id="545" w:author="Vinícius Amaral" w:date="2010-10-11T10:59:00Z"/>
          <w:rFonts w:asciiTheme="minorHAnsi" w:eastAsiaTheme="minorEastAsia" w:hAnsiTheme="minorHAnsi" w:cstheme="minorBidi"/>
          <w:smallCaps w:val="0"/>
          <w:noProof/>
          <w:sz w:val="22"/>
          <w:szCs w:val="22"/>
          <w:lang w:val="en-US"/>
          <w:rPrChange w:id="546" w:author="Vinícius Amaral" w:date="2010-10-11T10:59:00Z">
            <w:rPr>
              <w:ins w:id="547" w:author="Vinícius Amaral" w:date="2010-10-11T10:59:00Z"/>
              <w:rFonts w:asciiTheme="minorHAnsi" w:eastAsiaTheme="minorEastAsia" w:hAnsiTheme="minorHAnsi" w:cstheme="minorBidi"/>
              <w:smallCaps w:val="0"/>
              <w:noProof/>
              <w:sz w:val="22"/>
              <w:szCs w:val="22"/>
            </w:rPr>
          </w:rPrChange>
        </w:rPr>
      </w:pPr>
      <w:ins w:id="548" w:author="Vinícius Amaral" w:date="2010-10-11T10:59:00Z">
        <w:r w:rsidRPr="00AF07FD">
          <w:rPr>
            <w:noProof/>
            <w:lang w:val="en-US"/>
            <w:rPrChange w:id="549" w:author="Vinícius Amaral" w:date="2010-10-11T10:59:00Z">
              <w:rPr>
                <w:smallCaps w:val="0"/>
                <w:noProof/>
                <w:sz w:val="22"/>
                <w:szCs w:val="22"/>
              </w:rPr>
            </w:rPrChange>
          </w:rPr>
          <w:t>6.4</w:t>
        </w:r>
        <w:r w:rsidRPr="00AF07FD">
          <w:rPr>
            <w:rFonts w:asciiTheme="minorHAnsi" w:eastAsiaTheme="minorEastAsia" w:hAnsiTheme="minorHAnsi" w:cstheme="minorBidi"/>
            <w:smallCaps w:val="0"/>
            <w:noProof/>
            <w:sz w:val="22"/>
            <w:szCs w:val="22"/>
            <w:lang w:val="en-US"/>
            <w:rPrChange w:id="550"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551" w:author="Vinícius Amaral" w:date="2010-10-11T10:59:00Z">
              <w:rPr>
                <w:smallCaps w:val="0"/>
                <w:noProof/>
                <w:sz w:val="22"/>
                <w:szCs w:val="22"/>
              </w:rPr>
            </w:rPrChange>
          </w:rPr>
          <w:t>IO and Pads</w:t>
        </w:r>
        <w:r w:rsidRPr="00AF07FD">
          <w:rPr>
            <w:noProof/>
            <w:lang w:val="en-US"/>
            <w:rPrChange w:id="552" w:author="Vinícius Amaral" w:date="2010-10-11T10:59:00Z">
              <w:rPr>
                <w:smallCaps w:val="0"/>
                <w:noProof/>
                <w:sz w:val="22"/>
                <w:szCs w:val="22"/>
              </w:rPr>
            </w:rPrChange>
          </w:rPr>
          <w:tab/>
        </w:r>
        <w:r>
          <w:rPr>
            <w:noProof/>
          </w:rPr>
          <w:fldChar w:fldCharType="begin"/>
        </w:r>
        <w:r w:rsidRPr="00AF07FD">
          <w:rPr>
            <w:noProof/>
            <w:lang w:val="en-US"/>
            <w:rPrChange w:id="553" w:author="Vinícius Amaral" w:date="2010-10-11T10:59:00Z">
              <w:rPr>
                <w:smallCaps w:val="0"/>
                <w:noProof/>
                <w:sz w:val="22"/>
                <w:szCs w:val="22"/>
              </w:rPr>
            </w:rPrChange>
          </w:rPr>
          <w:instrText xml:space="preserve"> PAGEREF _Toc274558151 \h </w:instrText>
        </w:r>
      </w:ins>
      <w:r>
        <w:rPr>
          <w:noProof/>
        </w:rPr>
      </w:r>
      <w:r>
        <w:rPr>
          <w:noProof/>
        </w:rPr>
        <w:fldChar w:fldCharType="separate"/>
      </w:r>
      <w:ins w:id="554" w:author="Vinícius Amaral" w:date="2010-10-11T10:59:00Z">
        <w:r w:rsidRPr="00AF07FD">
          <w:rPr>
            <w:noProof/>
            <w:lang w:val="en-US"/>
            <w:rPrChange w:id="555" w:author="Vinícius Amaral" w:date="2010-10-11T10:59:00Z">
              <w:rPr>
                <w:smallCaps w:val="0"/>
                <w:noProof/>
                <w:sz w:val="22"/>
                <w:szCs w:val="22"/>
              </w:rPr>
            </w:rPrChange>
          </w:rPr>
          <w:t>15</w:t>
        </w:r>
        <w:r>
          <w:rPr>
            <w:noProof/>
          </w:rPr>
          <w:fldChar w:fldCharType="end"/>
        </w:r>
      </w:ins>
    </w:p>
    <w:p w:rsidR="008E53BF" w:rsidRPr="008E53BF" w:rsidRDefault="00AF07FD">
      <w:pPr>
        <w:pStyle w:val="Sumrio2"/>
        <w:tabs>
          <w:tab w:val="left" w:pos="880"/>
          <w:tab w:val="right" w:leader="dot" w:pos="9629"/>
        </w:tabs>
        <w:rPr>
          <w:ins w:id="556" w:author="Vinícius Amaral" w:date="2010-10-11T10:59:00Z"/>
          <w:rFonts w:asciiTheme="minorHAnsi" w:eastAsiaTheme="minorEastAsia" w:hAnsiTheme="minorHAnsi" w:cstheme="minorBidi"/>
          <w:smallCaps w:val="0"/>
          <w:noProof/>
          <w:sz w:val="22"/>
          <w:szCs w:val="22"/>
          <w:lang w:val="en-US"/>
          <w:rPrChange w:id="557" w:author="Vinícius Amaral" w:date="2010-10-11T10:59:00Z">
            <w:rPr>
              <w:ins w:id="558" w:author="Vinícius Amaral" w:date="2010-10-11T10:59:00Z"/>
              <w:rFonts w:asciiTheme="minorHAnsi" w:eastAsiaTheme="minorEastAsia" w:hAnsiTheme="minorHAnsi" w:cstheme="minorBidi"/>
              <w:smallCaps w:val="0"/>
              <w:noProof/>
              <w:sz w:val="22"/>
              <w:szCs w:val="22"/>
            </w:rPr>
          </w:rPrChange>
        </w:rPr>
      </w:pPr>
      <w:ins w:id="559" w:author="Vinícius Amaral" w:date="2010-10-11T10:59:00Z">
        <w:r w:rsidRPr="00AF07FD">
          <w:rPr>
            <w:noProof/>
            <w:lang w:val="en-US"/>
            <w:rPrChange w:id="560" w:author="Vinícius Amaral" w:date="2010-10-11T10:59:00Z">
              <w:rPr>
                <w:smallCaps w:val="0"/>
                <w:noProof/>
                <w:sz w:val="22"/>
                <w:szCs w:val="22"/>
              </w:rPr>
            </w:rPrChange>
          </w:rPr>
          <w:t>7.</w:t>
        </w:r>
        <w:r w:rsidRPr="00AF07FD">
          <w:rPr>
            <w:rFonts w:asciiTheme="minorHAnsi" w:eastAsiaTheme="minorEastAsia" w:hAnsiTheme="minorHAnsi" w:cstheme="minorBidi"/>
            <w:smallCaps w:val="0"/>
            <w:noProof/>
            <w:sz w:val="22"/>
            <w:szCs w:val="22"/>
            <w:lang w:val="en-US"/>
            <w:rPrChange w:id="561" w:author="Vinícius Amaral" w:date="2010-10-11T10:59:00Z">
              <w:rPr>
                <w:rFonts w:asciiTheme="minorHAnsi" w:eastAsiaTheme="minorEastAsia" w:hAnsiTheme="minorHAnsi" w:cstheme="minorBidi"/>
                <w:smallCaps w:val="0"/>
                <w:noProof/>
                <w:sz w:val="22"/>
                <w:szCs w:val="22"/>
              </w:rPr>
            </w:rPrChange>
          </w:rPr>
          <w:tab/>
        </w:r>
        <w:r w:rsidRPr="00AF07FD">
          <w:rPr>
            <w:noProof/>
            <w:lang w:val="en-US"/>
            <w:rPrChange w:id="562" w:author="Vinícius Amaral" w:date="2010-10-11T10:59:00Z">
              <w:rPr>
                <w:smallCaps w:val="0"/>
                <w:noProof/>
                <w:sz w:val="22"/>
                <w:szCs w:val="22"/>
              </w:rPr>
            </w:rPrChange>
          </w:rPr>
          <w:t>Additional Information</w:t>
        </w:r>
        <w:r w:rsidRPr="00AF07FD">
          <w:rPr>
            <w:noProof/>
            <w:lang w:val="en-US"/>
            <w:rPrChange w:id="563" w:author="Vinícius Amaral" w:date="2010-10-11T10:59:00Z">
              <w:rPr>
                <w:smallCaps w:val="0"/>
                <w:noProof/>
                <w:sz w:val="22"/>
                <w:szCs w:val="22"/>
              </w:rPr>
            </w:rPrChange>
          </w:rPr>
          <w:tab/>
        </w:r>
        <w:r>
          <w:rPr>
            <w:noProof/>
          </w:rPr>
          <w:fldChar w:fldCharType="begin"/>
        </w:r>
        <w:r w:rsidRPr="00AF07FD">
          <w:rPr>
            <w:noProof/>
            <w:lang w:val="en-US"/>
            <w:rPrChange w:id="564" w:author="Vinícius Amaral" w:date="2010-10-11T10:59:00Z">
              <w:rPr>
                <w:smallCaps w:val="0"/>
                <w:noProof/>
                <w:sz w:val="22"/>
                <w:szCs w:val="22"/>
              </w:rPr>
            </w:rPrChange>
          </w:rPr>
          <w:instrText xml:space="preserve"> PAGEREF _Toc274558152 \h </w:instrText>
        </w:r>
      </w:ins>
      <w:r>
        <w:rPr>
          <w:noProof/>
        </w:rPr>
      </w:r>
      <w:r>
        <w:rPr>
          <w:noProof/>
        </w:rPr>
        <w:fldChar w:fldCharType="separate"/>
      </w:r>
      <w:ins w:id="565" w:author="Vinícius Amaral" w:date="2010-10-11T10:59:00Z">
        <w:r w:rsidRPr="00AF07FD">
          <w:rPr>
            <w:noProof/>
            <w:lang w:val="en-US"/>
            <w:rPrChange w:id="566" w:author="Vinícius Amaral" w:date="2010-10-11T10:59:00Z">
              <w:rPr>
                <w:smallCaps w:val="0"/>
                <w:noProof/>
                <w:sz w:val="22"/>
                <w:szCs w:val="22"/>
              </w:rPr>
            </w:rPrChange>
          </w:rPr>
          <w:t>15</w:t>
        </w:r>
        <w:r>
          <w:rPr>
            <w:noProof/>
          </w:rPr>
          <w:fldChar w:fldCharType="end"/>
        </w:r>
      </w:ins>
    </w:p>
    <w:p w:rsidR="00E813C1" w:rsidRPr="00507AB3" w:rsidDel="008E53BF" w:rsidRDefault="00E813C1">
      <w:pPr>
        <w:pStyle w:val="Sumrio1"/>
        <w:tabs>
          <w:tab w:val="right" w:leader="dot" w:pos="9629"/>
        </w:tabs>
        <w:rPr>
          <w:del w:id="567" w:author="Vinícius Amaral" w:date="2010-10-11T10:59:00Z"/>
          <w:b w:val="0"/>
          <w:bCs w:val="0"/>
          <w:caps w:val="0"/>
          <w:noProof/>
          <w:sz w:val="22"/>
          <w:szCs w:val="22"/>
          <w:lang w:val="en-US"/>
        </w:rPr>
      </w:pPr>
      <w:del w:id="568" w:author="Vinícius Amaral" w:date="2010-10-11T10:59:00Z">
        <w:r w:rsidRPr="00507AB3" w:rsidDel="008E53BF">
          <w:rPr>
            <w:noProof/>
            <w:lang w:val="en-US"/>
          </w:rPr>
          <w:delText>TOP EMC08 DIGITAL MODULE</w:delText>
        </w:r>
        <w:r w:rsidRPr="00507AB3" w:rsidDel="008E53BF">
          <w:rPr>
            <w:noProof/>
            <w:lang w:val="en-US"/>
          </w:rPr>
          <w:tab/>
        </w:r>
        <w:r w:rsidR="003A0697" w:rsidRPr="00507AB3" w:rsidDel="008E53BF">
          <w:rPr>
            <w:noProof/>
            <w:lang w:val="en-US"/>
          </w:rPr>
          <w:delText>5</w:delText>
        </w:r>
      </w:del>
    </w:p>
    <w:p w:rsidR="00E813C1" w:rsidRPr="00507AB3" w:rsidDel="008E53BF" w:rsidRDefault="00E813C1">
      <w:pPr>
        <w:pStyle w:val="Sumrio2"/>
        <w:tabs>
          <w:tab w:val="left" w:pos="880"/>
          <w:tab w:val="right" w:leader="dot" w:pos="9629"/>
        </w:tabs>
        <w:rPr>
          <w:del w:id="569" w:author="Vinícius Amaral" w:date="2010-10-11T10:59:00Z"/>
          <w:smallCaps w:val="0"/>
          <w:noProof/>
          <w:sz w:val="22"/>
          <w:szCs w:val="22"/>
          <w:lang w:val="en-US"/>
        </w:rPr>
      </w:pPr>
      <w:del w:id="570" w:author="Vinícius Amaral" w:date="2010-10-11T10:59:00Z">
        <w:r w:rsidRPr="00507AB3" w:rsidDel="008E53BF">
          <w:rPr>
            <w:noProof/>
            <w:lang w:val="en-US"/>
          </w:rPr>
          <w:delText>1.</w:delText>
        </w:r>
        <w:r w:rsidRPr="00507AB3" w:rsidDel="008E53BF">
          <w:rPr>
            <w:smallCaps w:val="0"/>
            <w:noProof/>
            <w:sz w:val="22"/>
            <w:szCs w:val="22"/>
            <w:lang w:val="en-US"/>
          </w:rPr>
          <w:tab/>
        </w:r>
        <w:r w:rsidRPr="00507AB3" w:rsidDel="008E53BF">
          <w:rPr>
            <w:noProof/>
            <w:lang w:val="en-US"/>
          </w:rPr>
          <w:delText>Introduction</w:delText>
        </w:r>
        <w:r w:rsidRPr="00507AB3" w:rsidDel="008E53BF">
          <w:rPr>
            <w:noProof/>
            <w:lang w:val="en-US"/>
          </w:rPr>
          <w:tab/>
        </w:r>
        <w:r w:rsidR="003A0697" w:rsidRPr="00507AB3" w:rsidDel="008E53BF">
          <w:rPr>
            <w:noProof/>
            <w:lang w:val="en-US"/>
          </w:rPr>
          <w:delText>5</w:delText>
        </w:r>
      </w:del>
    </w:p>
    <w:p w:rsidR="00E813C1" w:rsidRPr="00507AB3" w:rsidDel="008E53BF" w:rsidRDefault="00E813C1">
      <w:pPr>
        <w:pStyle w:val="Sumrio2"/>
        <w:tabs>
          <w:tab w:val="left" w:pos="1100"/>
          <w:tab w:val="right" w:leader="dot" w:pos="9629"/>
        </w:tabs>
        <w:rPr>
          <w:del w:id="571" w:author="Vinícius Amaral" w:date="2010-10-11T10:59:00Z"/>
          <w:smallCaps w:val="0"/>
          <w:noProof/>
          <w:sz w:val="22"/>
          <w:szCs w:val="22"/>
          <w:lang w:val="en-US"/>
        </w:rPr>
      </w:pPr>
      <w:del w:id="572" w:author="Vinícius Amaral" w:date="2010-10-11T10:59:00Z">
        <w:r w:rsidRPr="00507AB3" w:rsidDel="008E53BF">
          <w:rPr>
            <w:noProof/>
            <w:lang w:val="en-US"/>
          </w:rPr>
          <w:delText>1.1</w:delText>
        </w:r>
        <w:r w:rsidRPr="00507AB3" w:rsidDel="008E53BF">
          <w:rPr>
            <w:smallCaps w:val="0"/>
            <w:noProof/>
            <w:sz w:val="22"/>
            <w:szCs w:val="22"/>
            <w:lang w:val="en-US"/>
          </w:rPr>
          <w:tab/>
        </w:r>
        <w:r w:rsidRPr="00507AB3" w:rsidDel="008E53BF">
          <w:rPr>
            <w:noProof/>
            <w:lang w:val="en-US"/>
          </w:rPr>
          <w:delText>Verification Strategy</w:delText>
        </w:r>
        <w:r w:rsidRPr="00507AB3" w:rsidDel="008E53BF">
          <w:rPr>
            <w:noProof/>
            <w:lang w:val="en-US"/>
          </w:rPr>
          <w:tab/>
        </w:r>
        <w:r w:rsidR="003A0697" w:rsidRPr="00507AB3" w:rsidDel="008E53BF">
          <w:rPr>
            <w:noProof/>
            <w:lang w:val="en-US"/>
          </w:rPr>
          <w:delText>5</w:delText>
        </w:r>
      </w:del>
    </w:p>
    <w:p w:rsidR="00E813C1" w:rsidRPr="00507AB3" w:rsidDel="008E53BF" w:rsidRDefault="00E813C1">
      <w:pPr>
        <w:pStyle w:val="Sumrio2"/>
        <w:tabs>
          <w:tab w:val="left" w:pos="1100"/>
          <w:tab w:val="right" w:leader="dot" w:pos="9629"/>
        </w:tabs>
        <w:rPr>
          <w:del w:id="573" w:author="Vinícius Amaral" w:date="2010-10-11T10:59:00Z"/>
          <w:smallCaps w:val="0"/>
          <w:noProof/>
          <w:sz w:val="22"/>
          <w:szCs w:val="22"/>
          <w:lang w:val="en-US"/>
        </w:rPr>
      </w:pPr>
      <w:del w:id="574" w:author="Vinícius Amaral" w:date="2010-10-11T10:59:00Z">
        <w:r w:rsidRPr="00507AB3" w:rsidDel="008E53BF">
          <w:rPr>
            <w:noProof/>
            <w:lang w:val="en-US"/>
          </w:rPr>
          <w:delText>1.2</w:delText>
        </w:r>
        <w:r w:rsidRPr="00507AB3" w:rsidDel="008E53BF">
          <w:rPr>
            <w:smallCaps w:val="0"/>
            <w:noProof/>
            <w:sz w:val="22"/>
            <w:szCs w:val="22"/>
            <w:lang w:val="en-US"/>
          </w:rPr>
          <w:tab/>
        </w:r>
        <w:r w:rsidRPr="00507AB3" w:rsidDel="008E53BF">
          <w:rPr>
            <w:noProof/>
            <w:lang w:val="en-US"/>
          </w:rPr>
          <w:delText>Verification Flow</w:delText>
        </w:r>
        <w:r w:rsidRPr="00507AB3" w:rsidDel="008E53BF">
          <w:rPr>
            <w:noProof/>
            <w:lang w:val="en-US"/>
          </w:rPr>
          <w:tab/>
        </w:r>
        <w:r w:rsidR="003A0697" w:rsidRPr="00507AB3" w:rsidDel="008E53BF">
          <w:rPr>
            <w:noProof/>
            <w:lang w:val="en-US"/>
          </w:rPr>
          <w:delText>5</w:delText>
        </w:r>
      </w:del>
    </w:p>
    <w:p w:rsidR="00E813C1" w:rsidRPr="00507AB3" w:rsidDel="008E53BF" w:rsidRDefault="00E813C1">
      <w:pPr>
        <w:pStyle w:val="Sumrio2"/>
        <w:tabs>
          <w:tab w:val="left" w:pos="1100"/>
          <w:tab w:val="right" w:leader="dot" w:pos="9629"/>
        </w:tabs>
        <w:rPr>
          <w:del w:id="575" w:author="Vinícius Amaral" w:date="2010-10-11T10:59:00Z"/>
          <w:smallCaps w:val="0"/>
          <w:noProof/>
          <w:sz w:val="22"/>
          <w:szCs w:val="22"/>
          <w:lang w:val="en-US"/>
        </w:rPr>
      </w:pPr>
      <w:del w:id="576" w:author="Vinícius Amaral" w:date="2010-10-11T10:59:00Z">
        <w:r w:rsidRPr="00507AB3" w:rsidDel="008E53BF">
          <w:rPr>
            <w:noProof/>
            <w:lang w:val="en-US"/>
          </w:rPr>
          <w:delText>1.3</w:delText>
        </w:r>
        <w:r w:rsidRPr="00507AB3" w:rsidDel="008E53BF">
          <w:rPr>
            <w:smallCaps w:val="0"/>
            <w:noProof/>
            <w:sz w:val="22"/>
            <w:szCs w:val="22"/>
            <w:lang w:val="en-US"/>
          </w:rPr>
          <w:tab/>
        </w:r>
        <w:r w:rsidRPr="00507AB3" w:rsidDel="008E53BF">
          <w:rPr>
            <w:noProof/>
            <w:lang w:val="en-US"/>
          </w:rPr>
          <w:delText>Random Simulation</w:delText>
        </w:r>
        <w:r w:rsidRPr="00507AB3" w:rsidDel="008E53BF">
          <w:rPr>
            <w:noProof/>
            <w:lang w:val="en-US"/>
          </w:rPr>
          <w:tab/>
        </w:r>
        <w:r w:rsidR="003A0697" w:rsidRPr="00507AB3" w:rsidDel="008E53BF">
          <w:rPr>
            <w:noProof/>
            <w:lang w:val="en-US"/>
          </w:rPr>
          <w:delText>6</w:delText>
        </w:r>
      </w:del>
    </w:p>
    <w:p w:rsidR="00E813C1" w:rsidRPr="00507AB3" w:rsidDel="008E53BF" w:rsidRDefault="00E813C1">
      <w:pPr>
        <w:pStyle w:val="Sumrio2"/>
        <w:tabs>
          <w:tab w:val="left" w:pos="880"/>
          <w:tab w:val="right" w:leader="dot" w:pos="9629"/>
        </w:tabs>
        <w:rPr>
          <w:del w:id="577" w:author="Vinícius Amaral" w:date="2010-10-11T10:59:00Z"/>
          <w:smallCaps w:val="0"/>
          <w:noProof/>
          <w:sz w:val="22"/>
          <w:szCs w:val="22"/>
          <w:lang w:val="en-US"/>
        </w:rPr>
      </w:pPr>
      <w:del w:id="578" w:author="Vinícius Amaral" w:date="2010-10-11T10:59:00Z">
        <w:r w:rsidRPr="00507AB3" w:rsidDel="008E53BF">
          <w:rPr>
            <w:noProof/>
            <w:lang w:val="en-US"/>
          </w:rPr>
          <w:delText>2.</w:delText>
        </w:r>
        <w:r w:rsidRPr="00507AB3" w:rsidDel="008E53BF">
          <w:rPr>
            <w:smallCaps w:val="0"/>
            <w:noProof/>
            <w:sz w:val="22"/>
            <w:szCs w:val="22"/>
            <w:lang w:val="en-US"/>
          </w:rPr>
          <w:tab/>
        </w:r>
        <w:r w:rsidRPr="00507AB3" w:rsidDel="008E53BF">
          <w:rPr>
            <w:noProof/>
            <w:lang w:val="en-US"/>
          </w:rPr>
          <w:delText>References</w:delText>
        </w:r>
        <w:r w:rsidRPr="00507AB3" w:rsidDel="008E53BF">
          <w:rPr>
            <w:noProof/>
            <w:lang w:val="en-US"/>
          </w:rPr>
          <w:tab/>
        </w:r>
        <w:r w:rsidR="003A0697" w:rsidRPr="00507AB3" w:rsidDel="008E53BF">
          <w:rPr>
            <w:noProof/>
            <w:lang w:val="en-US"/>
          </w:rPr>
          <w:delText>6</w:delText>
        </w:r>
      </w:del>
    </w:p>
    <w:p w:rsidR="00E813C1" w:rsidRPr="00507AB3" w:rsidDel="008E53BF" w:rsidRDefault="00E813C1">
      <w:pPr>
        <w:pStyle w:val="Sumrio2"/>
        <w:tabs>
          <w:tab w:val="left" w:pos="880"/>
          <w:tab w:val="right" w:leader="dot" w:pos="9629"/>
        </w:tabs>
        <w:rPr>
          <w:del w:id="579" w:author="Vinícius Amaral" w:date="2010-10-11T10:59:00Z"/>
          <w:smallCaps w:val="0"/>
          <w:noProof/>
          <w:sz w:val="22"/>
          <w:szCs w:val="22"/>
          <w:lang w:val="en-US"/>
        </w:rPr>
      </w:pPr>
      <w:del w:id="580" w:author="Vinícius Amaral" w:date="2010-10-11T10:59:00Z">
        <w:r w:rsidRPr="00507AB3" w:rsidDel="008E53BF">
          <w:rPr>
            <w:noProof/>
            <w:lang w:val="en-US"/>
          </w:rPr>
          <w:delText>3.</w:delText>
        </w:r>
        <w:r w:rsidRPr="00507AB3" w:rsidDel="008E53BF">
          <w:rPr>
            <w:smallCaps w:val="0"/>
            <w:noProof/>
            <w:sz w:val="22"/>
            <w:szCs w:val="22"/>
            <w:lang w:val="en-US"/>
          </w:rPr>
          <w:tab/>
        </w:r>
        <w:r w:rsidRPr="00507AB3" w:rsidDel="008E53BF">
          <w:rPr>
            <w:noProof/>
            <w:lang w:val="en-US"/>
          </w:rPr>
          <w:delText>Verification Plan</w:delText>
        </w:r>
        <w:r w:rsidRPr="00507AB3" w:rsidDel="008E53BF">
          <w:rPr>
            <w:noProof/>
            <w:lang w:val="en-US"/>
          </w:rPr>
          <w:tab/>
        </w:r>
        <w:r w:rsidR="003A0697" w:rsidRPr="00507AB3" w:rsidDel="008E53BF">
          <w:rPr>
            <w:noProof/>
            <w:lang w:val="en-US"/>
          </w:rPr>
          <w:delText>7</w:delText>
        </w:r>
      </w:del>
    </w:p>
    <w:p w:rsidR="00E813C1" w:rsidRPr="00507AB3" w:rsidDel="008E53BF" w:rsidRDefault="00E813C1">
      <w:pPr>
        <w:pStyle w:val="Sumrio2"/>
        <w:tabs>
          <w:tab w:val="left" w:pos="1100"/>
          <w:tab w:val="right" w:leader="dot" w:pos="9629"/>
        </w:tabs>
        <w:rPr>
          <w:del w:id="581" w:author="Vinícius Amaral" w:date="2010-10-11T10:59:00Z"/>
          <w:smallCaps w:val="0"/>
          <w:noProof/>
          <w:sz w:val="22"/>
          <w:szCs w:val="22"/>
          <w:lang w:val="en-US"/>
        </w:rPr>
      </w:pPr>
      <w:del w:id="582" w:author="Vinícius Amaral" w:date="2010-10-11T10:59:00Z">
        <w:r w:rsidRPr="00507AB3" w:rsidDel="008E53BF">
          <w:rPr>
            <w:noProof/>
            <w:lang w:val="en-US"/>
          </w:rPr>
          <w:delText>3.1</w:delText>
        </w:r>
        <w:r w:rsidRPr="00507AB3" w:rsidDel="008E53BF">
          <w:rPr>
            <w:smallCaps w:val="0"/>
            <w:noProof/>
            <w:sz w:val="22"/>
            <w:szCs w:val="22"/>
            <w:lang w:val="en-US"/>
          </w:rPr>
          <w:tab/>
        </w:r>
        <w:r w:rsidRPr="00507AB3" w:rsidDel="008E53BF">
          <w:rPr>
            <w:noProof/>
            <w:lang w:val="en-US"/>
          </w:rPr>
          <w:delText>Design Details</w:delText>
        </w:r>
        <w:r w:rsidRPr="00507AB3" w:rsidDel="008E53BF">
          <w:rPr>
            <w:noProof/>
            <w:lang w:val="en-US"/>
          </w:rPr>
          <w:tab/>
        </w:r>
        <w:r w:rsidR="003A0697" w:rsidRPr="00507AB3" w:rsidDel="008E53BF">
          <w:rPr>
            <w:noProof/>
            <w:lang w:val="en-US"/>
          </w:rPr>
          <w:delText>7</w:delText>
        </w:r>
      </w:del>
    </w:p>
    <w:p w:rsidR="00E813C1" w:rsidRPr="00507AB3" w:rsidDel="008E53BF" w:rsidRDefault="00E813C1">
      <w:pPr>
        <w:pStyle w:val="Sumrio2"/>
        <w:tabs>
          <w:tab w:val="left" w:pos="1100"/>
          <w:tab w:val="right" w:leader="dot" w:pos="9629"/>
        </w:tabs>
        <w:rPr>
          <w:del w:id="583" w:author="Vinícius Amaral" w:date="2010-10-11T10:59:00Z"/>
          <w:smallCaps w:val="0"/>
          <w:noProof/>
          <w:sz w:val="22"/>
          <w:szCs w:val="22"/>
          <w:lang w:val="en-US"/>
        </w:rPr>
      </w:pPr>
      <w:del w:id="584" w:author="Vinícius Amaral" w:date="2010-10-11T10:59:00Z">
        <w:r w:rsidRPr="00507AB3" w:rsidDel="008E53BF">
          <w:rPr>
            <w:noProof/>
            <w:lang w:val="en-US"/>
          </w:rPr>
          <w:delText>3.2</w:delText>
        </w:r>
        <w:r w:rsidRPr="00507AB3" w:rsidDel="008E53BF">
          <w:rPr>
            <w:smallCaps w:val="0"/>
            <w:noProof/>
            <w:sz w:val="22"/>
            <w:szCs w:val="22"/>
            <w:lang w:val="en-US"/>
          </w:rPr>
          <w:tab/>
        </w:r>
        <w:r w:rsidRPr="00507AB3" w:rsidDel="008E53BF">
          <w:rPr>
            <w:noProof/>
            <w:lang w:val="en-US"/>
          </w:rPr>
          <w:delText>Feature List</w:delText>
        </w:r>
        <w:r w:rsidRPr="00507AB3" w:rsidDel="008E53BF">
          <w:rPr>
            <w:noProof/>
            <w:lang w:val="en-US"/>
          </w:rPr>
          <w:tab/>
        </w:r>
        <w:r w:rsidR="003A0697" w:rsidRPr="00507AB3" w:rsidDel="008E53BF">
          <w:rPr>
            <w:noProof/>
            <w:lang w:val="en-US"/>
          </w:rPr>
          <w:delText>7</w:delText>
        </w:r>
      </w:del>
    </w:p>
    <w:p w:rsidR="00E813C1" w:rsidRPr="00507AB3" w:rsidDel="008E53BF" w:rsidRDefault="00E813C1">
      <w:pPr>
        <w:pStyle w:val="Sumrio2"/>
        <w:tabs>
          <w:tab w:val="left" w:pos="1100"/>
          <w:tab w:val="right" w:leader="dot" w:pos="9629"/>
        </w:tabs>
        <w:rPr>
          <w:del w:id="585" w:author="Vinícius Amaral" w:date="2010-10-11T10:59:00Z"/>
          <w:smallCaps w:val="0"/>
          <w:noProof/>
          <w:sz w:val="22"/>
          <w:szCs w:val="22"/>
          <w:lang w:val="en-US"/>
        </w:rPr>
      </w:pPr>
      <w:del w:id="586" w:author="Vinícius Amaral" w:date="2010-10-11T10:59:00Z">
        <w:r w:rsidRPr="00507AB3" w:rsidDel="008E53BF">
          <w:rPr>
            <w:noProof/>
            <w:lang w:val="en-US"/>
          </w:rPr>
          <w:delText>3.3</w:delText>
        </w:r>
        <w:r w:rsidRPr="00507AB3" w:rsidDel="008E53BF">
          <w:rPr>
            <w:smallCaps w:val="0"/>
            <w:noProof/>
            <w:sz w:val="22"/>
            <w:szCs w:val="22"/>
            <w:lang w:val="en-US"/>
          </w:rPr>
          <w:tab/>
        </w:r>
        <w:r w:rsidRPr="00507AB3" w:rsidDel="008E53BF">
          <w:rPr>
            <w:noProof/>
            <w:lang w:val="en-US"/>
          </w:rPr>
          <w:delText>Verification List</w:delText>
        </w:r>
        <w:r w:rsidRPr="00507AB3" w:rsidDel="008E53BF">
          <w:rPr>
            <w:noProof/>
            <w:lang w:val="en-US"/>
          </w:rPr>
          <w:tab/>
        </w:r>
        <w:r w:rsidR="003A0697" w:rsidRPr="00507AB3" w:rsidDel="008E53BF">
          <w:rPr>
            <w:noProof/>
            <w:lang w:val="en-US"/>
          </w:rPr>
          <w:delText>8</w:delText>
        </w:r>
      </w:del>
    </w:p>
    <w:p w:rsidR="00E813C1" w:rsidRPr="00507AB3" w:rsidDel="008E53BF" w:rsidRDefault="00E813C1">
      <w:pPr>
        <w:pStyle w:val="Sumrio2"/>
        <w:tabs>
          <w:tab w:val="left" w:pos="1100"/>
          <w:tab w:val="right" w:leader="dot" w:pos="9629"/>
        </w:tabs>
        <w:rPr>
          <w:del w:id="587" w:author="Vinícius Amaral" w:date="2010-10-11T10:59:00Z"/>
          <w:smallCaps w:val="0"/>
          <w:noProof/>
          <w:sz w:val="22"/>
          <w:szCs w:val="22"/>
          <w:lang w:val="en-US"/>
        </w:rPr>
      </w:pPr>
      <w:del w:id="588" w:author="Vinícius Amaral" w:date="2010-10-11T10:59:00Z">
        <w:r w:rsidRPr="00507AB3" w:rsidDel="008E53BF">
          <w:rPr>
            <w:noProof/>
            <w:lang w:val="en-US"/>
          </w:rPr>
          <w:delText>3.4</w:delText>
        </w:r>
        <w:r w:rsidRPr="00507AB3" w:rsidDel="008E53BF">
          <w:rPr>
            <w:smallCaps w:val="0"/>
            <w:noProof/>
            <w:sz w:val="22"/>
            <w:szCs w:val="22"/>
            <w:lang w:val="en-US"/>
          </w:rPr>
          <w:tab/>
        </w:r>
        <w:r w:rsidRPr="00507AB3" w:rsidDel="008E53BF">
          <w:rPr>
            <w:noProof/>
            <w:lang w:val="en-US"/>
          </w:rPr>
          <w:delText>Top Feature 1 Description</w:delText>
        </w:r>
        <w:r w:rsidRPr="00507AB3" w:rsidDel="008E53BF">
          <w:rPr>
            <w:noProof/>
            <w:lang w:val="en-US"/>
          </w:rPr>
          <w:tab/>
        </w:r>
        <w:r w:rsidR="003A0697" w:rsidRPr="00507AB3" w:rsidDel="008E53BF">
          <w:rPr>
            <w:noProof/>
            <w:lang w:val="en-US"/>
          </w:rPr>
          <w:delText>9</w:delText>
        </w:r>
      </w:del>
    </w:p>
    <w:p w:rsidR="00E813C1" w:rsidRPr="00507AB3" w:rsidDel="008E53BF" w:rsidRDefault="00E813C1">
      <w:pPr>
        <w:pStyle w:val="Sumrio3"/>
        <w:tabs>
          <w:tab w:val="left" w:pos="1320"/>
          <w:tab w:val="right" w:leader="dot" w:pos="9629"/>
        </w:tabs>
        <w:rPr>
          <w:del w:id="589" w:author="Vinícius Amaral" w:date="2010-10-11T10:59:00Z"/>
          <w:iCs w:val="0"/>
          <w:noProof/>
          <w:szCs w:val="22"/>
          <w:lang w:val="en-US"/>
        </w:rPr>
      </w:pPr>
      <w:del w:id="590" w:author="Vinícius Amaral" w:date="2010-10-11T10:59:00Z">
        <w:r w:rsidRPr="00507AB3" w:rsidDel="008E53BF">
          <w:rPr>
            <w:noProof/>
            <w:lang w:val="en-US"/>
          </w:rPr>
          <w:delText>3.4.1</w:delText>
        </w:r>
        <w:r w:rsidRPr="00507AB3" w:rsidDel="008E53BF">
          <w:rPr>
            <w:iCs w:val="0"/>
            <w:noProof/>
            <w:szCs w:val="22"/>
            <w:lang w:val="en-US"/>
          </w:rPr>
          <w:tab/>
        </w:r>
        <w:r w:rsidRPr="00507AB3" w:rsidDel="008E53BF">
          <w:rPr>
            <w:noProof/>
            <w:lang w:val="en-US"/>
          </w:rPr>
          <w:delText>Verification Steps for F1.V1</w:delText>
        </w:r>
        <w:r w:rsidRPr="00507AB3" w:rsidDel="008E53BF">
          <w:rPr>
            <w:noProof/>
            <w:lang w:val="en-US"/>
          </w:rPr>
          <w:tab/>
        </w:r>
        <w:r w:rsidR="003A0697" w:rsidRPr="00507AB3" w:rsidDel="008E53BF">
          <w:rPr>
            <w:noProof/>
            <w:lang w:val="en-US"/>
          </w:rPr>
          <w:delText>9</w:delText>
        </w:r>
      </w:del>
    </w:p>
    <w:p w:rsidR="00E813C1" w:rsidRPr="00507AB3" w:rsidDel="008E53BF" w:rsidRDefault="00E813C1">
      <w:pPr>
        <w:pStyle w:val="Sumrio2"/>
        <w:tabs>
          <w:tab w:val="left" w:pos="1100"/>
          <w:tab w:val="right" w:leader="dot" w:pos="9629"/>
        </w:tabs>
        <w:rPr>
          <w:del w:id="591" w:author="Vinícius Amaral" w:date="2010-10-11T10:59:00Z"/>
          <w:smallCaps w:val="0"/>
          <w:noProof/>
          <w:sz w:val="22"/>
          <w:szCs w:val="22"/>
          <w:lang w:val="en-US"/>
        </w:rPr>
      </w:pPr>
      <w:del w:id="592" w:author="Vinícius Amaral" w:date="2010-10-11T10:59:00Z">
        <w:r w:rsidRPr="00507AB3" w:rsidDel="008E53BF">
          <w:rPr>
            <w:noProof/>
            <w:lang w:val="en-US"/>
          </w:rPr>
          <w:delText>3.5</w:delText>
        </w:r>
        <w:r w:rsidRPr="00507AB3" w:rsidDel="008E53BF">
          <w:rPr>
            <w:smallCaps w:val="0"/>
            <w:noProof/>
            <w:sz w:val="22"/>
            <w:szCs w:val="22"/>
            <w:lang w:val="en-US"/>
          </w:rPr>
          <w:tab/>
        </w:r>
        <w:r w:rsidRPr="00507AB3" w:rsidDel="008E53BF">
          <w:rPr>
            <w:noProof/>
            <w:lang w:val="en-US"/>
          </w:rPr>
          <w:delText>Top Feature 2 Description</w:delText>
        </w:r>
        <w:r w:rsidRPr="00507AB3" w:rsidDel="008E53BF">
          <w:rPr>
            <w:noProof/>
            <w:lang w:val="en-US"/>
          </w:rPr>
          <w:tab/>
        </w:r>
        <w:r w:rsidR="003A0697" w:rsidRPr="00507AB3" w:rsidDel="008E53BF">
          <w:rPr>
            <w:noProof/>
            <w:lang w:val="en-US"/>
          </w:rPr>
          <w:delText>9</w:delText>
        </w:r>
      </w:del>
    </w:p>
    <w:p w:rsidR="00E813C1" w:rsidRPr="00507AB3" w:rsidDel="008E53BF" w:rsidRDefault="00E813C1">
      <w:pPr>
        <w:pStyle w:val="Sumrio3"/>
        <w:tabs>
          <w:tab w:val="left" w:pos="1320"/>
          <w:tab w:val="right" w:leader="dot" w:pos="9629"/>
        </w:tabs>
        <w:rPr>
          <w:del w:id="593" w:author="Vinícius Amaral" w:date="2010-10-11T10:59:00Z"/>
          <w:iCs w:val="0"/>
          <w:noProof/>
          <w:szCs w:val="22"/>
          <w:lang w:val="en-US"/>
        </w:rPr>
      </w:pPr>
      <w:del w:id="594" w:author="Vinícius Amaral" w:date="2010-10-11T10:59:00Z">
        <w:r w:rsidRPr="00507AB3" w:rsidDel="008E53BF">
          <w:rPr>
            <w:noProof/>
            <w:lang w:val="en-US"/>
          </w:rPr>
          <w:delText>3.5.1</w:delText>
        </w:r>
        <w:r w:rsidRPr="00507AB3" w:rsidDel="008E53BF">
          <w:rPr>
            <w:iCs w:val="0"/>
            <w:noProof/>
            <w:szCs w:val="22"/>
            <w:lang w:val="en-US"/>
          </w:rPr>
          <w:tab/>
        </w:r>
        <w:r w:rsidRPr="00507AB3" w:rsidDel="008E53BF">
          <w:rPr>
            <w:noProof/>
            <w:lang w:val="en-US"/>
          </w:rPr>
          <w:delText>Verification Steps for F2.V1</w:delText>
        </w:r>
        <w:r w:rsidRPr="00507AB3" w:rsidDel="008E53BF">
          <w:rPr>
            <w:noProof/>
            <w:lang w:val="en-US"/>
          </w:rPr>
          <w:tab/>
        </w:r>
        <w:r w:rsidR="003A0697" w:rsidRPr="00507AB3" w:rsidDel="008E53BF">
          <w:rPr>
            <w:noProof/>
            <w:lang w:val="en-US"/>
          </w:rPr>
          <w:delText>10</w:delText>
        </w:r>
      </w:del>
    </w:p>
    <w:p w:rsidR="00E813C1" w:rsidRPr="00507AB3" w:rsidDel="008E53BF" w:rsidRDefault="00E813C1">
      <w:pPr>
        <w:pStyle w:val="Sumrio2"/>
        <w:tabs>
          <w:tab w:val="left" w:pos="1100"/>
          <w:tab w:val="right" w:leader="dot" w:pos="9629"/>
        </w:tabs>
        <w:rPr>
          <w:del w:id="595" w:author="Vinícius Amaral" w:date="2010-10-11T10:59:00Z"/>
          <w:smallCaps w:val="0"/>
          <w:noProof/>
          <w:sz w:val="22"/>
          <w:szCs w:val="22"/>
          <w:lang w:val="en-US"/>
        </w:rPr>
      </w:pPr>
      <w:del w:id="596" w:author="Vinícius Amaral" w:date="2010-10-11T10:59:00Z">
        <w:r w:rsidRPr="00507AB3" w:rsidDel="008E53BF">
          <w:rPr>
            <w:noProof/>
            <w:lang w:val="en-US"/>
          </w:rPr>
          <w:delText>3.6</w:delText>
        </w:r>
        <w:r w:rsidRPr="00507AB3" w:rsidDel="008E53BF">
          <w:rPr>
            <w:smallCaps w:val="0"/>
            <w:noProof/>
            <w:sz w:val="22"/>
            <w:szCs w:val="22"/>
            <w:lang w:val="en-US"/>
          </w:rPr>
          <w:tab/>
        </w:r>
        <w:r w:rsidRPr="00507AB3" w:rsidDel="008E53BF">
          <w:rPr>
            <w:noProof/>
            <w:lang w:val="en-US"/>
          </w:rPr>
          <w:delText>Top Feature 3 Description</w:delText>
        </w:r>
        <w:r w:rsidRPr="00507AB3" w:rsidDel="008E53BF">
          <w:rPr>
            <w:noProof/>
            <w:lang w:val="en-US"/>
          </w:rPr>
          <w:tab/>
        </w:r>
        <w:r w:rsidR="003A0697" w:rsidRPr="00507AB3" w:rsidDel="008E53BF">
          <w:rPr>
            <w:noProof/>
            <w:lang w:val="en-US"/>
          </w:rPr>
          <w:delText>10</w:delText>
        </w:r>
      </w:del>
    </w:p>
    <w:p w:rsidR="00E813C1" w:rsidRPr="00507AB3" w:rsidDel="008E53BF" w:rsidRDefault="00E813C1">
      <w:pPr>
        <w:pStyle w:val="Sumrio3"/>
        <w:tabs>
          <w:tab w:val="left" w:pos="1320"/>
          <w:tab w:val="right" w:leader="dot" w:pos="9629"/>
        </w:tabs>
        <w:rPr>
          <w:del w:id="597" w:author="Vinícius Amaral" w:date="2010-10-11T10:59:00Z"/>
          <w:iCs w:val="0"/>
          <w:noProof/>
          <w:szCs w:val="22"/>
          <w:lang w:val="en-US"/>
        </w:rPr>
      </w:pPr>
      <w:del w:id="598" w:author="Vinícius Amaral" w:date="2010-10-11T10:59:00Z">
        <w:r w:rsidRPr="00507AB3" w:rsidDel="008E53BF">
          <w:rPr>
            <w:noProof/>
            <w:lang w:val="en-US"/>
          </w:rPr>
          <w:delText>3.6.1</w:delText>
        </w:r>
        <w:r w:rsidRPr="00507AB3" w:rsidDel="008E53BF">
          <w:rPr>
            <w:iCs w:val="0"/>
            <w:noProof/>
            <w:szCs w:val="22"/>
            <w:lang w:val="en-US"/>
          </w:rPr>
          <w:tab/>
        </w:r>
        <w:r w:rsidRPr="00507AB3" w:rsidDel="008E53BF">
          <w:rPr>
            <w:noProof/>
            <w:lang w:val="en-US"/>
          </w:rPr>
          <w:delText>Verification Steps for F3.V1</w:delText>
        </w:r>
        <w:r w:rsidRPr="00507AB3" w:rsidDel="008E53BF">
          <w:rPr>
            <w:noProof/>
            <w:lang w:val="en-US"/>
          </w:rPr>
          <w:tab/>
        </w:r>
        <w:r w:rsidR="003A0697" w:rsidRPr="00507AB3" w:rsidDel="008E53BF">
          <w:rPr>
            <w:noProof/>
            <w:lang w:val="en-US"/>
          </w:rPr>
          <w:delText>10</w:delText>
        </w:r>
      </w:del>
    </w:p>
    <w:p w:rsidR="00E813C1" w:rsidRPr="00507AB3" w:rsidDel="008E53BF" w:rsidRDefault="00E813C1">
      <w:pPr>
        <w:pStyle w:val="Sumrio2"/>
        <w:tabs>
          <w:tab w:val="left" w:pos="1100"/>
          <w:tab w:val="right" w:leader="dot" w:pos="9629"/>
        </w:tabs>
        <w:rPr>
          <w:del w:id="599" w:author="Vinícius Amaral" w:date="2010-10-11T10:59:00Z"/>
          <w:smallCaps w:val="0"/>
          <w:noProof/>
          <w:sz w:val="22"/>
          <w:szCs w:val="22"/>
          <w:lang w:val="en-US"/>
        </w:rPr>
      </w:pPr>
      <w:del w:id="600" w:author="Vinícius Amaral" w:date="2010-10-11T10:59:00Z">
        <w:r w:rsidRPr="00507AB3" w:rsidDel="008E53BF">
          <w:rPr>
            <w:noProof/>
            <w:lang w:val="en-US"/>
          </w:rPr>
          <w:delText>3.7</w:delText>
        </w:r>
        <w:r w:rsidRPr="00507AB3" w:rsidDel="008E53BF">
          <w:rPr>
            <w:smallCaps w:val="0"/>
            <w:noProof/>
            <w:sz w:val="22"/>
            <w:szCs w:val="22"/>
            <w:lang w:val="en-US"/>
          </w:rPr>
          <w:tab/>
        </w:r>
        <w:r w:rsidRPr="00507AB3" w:rsidDel="008E53BF">
          <w:rPr>
            <w:noProof/>
            <w:lang w:val="en-US"/>
          </w:rPr>
          <w:delText>Top Feature 4 Description</w:delText>
        </w:r>
        <w:r w:rsidRPr="00507AB3" w:rsidDel="008E53BF">
          <w:rPr>
            <w:noProof/>
            <w:lang w:val="en-US"/>
          </w:rPr>
          <w:tab/>
        </w:r>
        <w:r w:rsidR="003A0697" w:rsidRPr="00507AB3" w:rsidDel="008E53BF">
          <w:rPr>
            <w:noProof/>
            <w:lang w:val="en-US"/>
          </w:rPr>
          <w:delText>10</w:delText>
        </w:r>
      </w:del>
    </w:p>
    <w:p w:rsidR="00E813C1" w:rsidRPr="00507AB3" w:rsidDel="008E53BF" w:rsidRDefault="00E813C1">
      <w:pPr>
        <w:pStyle w:val="Sumrio3"/>
        <w:tabs>
          <w:tab w:val="left" w:pos="1320"/>
          <w:tab w:val="right" w:leader="dot" w:pos="9629"/>
        </w:tabs>
        <w:rPr>
          <w:del w:id="601" w:author="Vinícius Amaral" w:date="2010-10-11T10:59:00Z"/>
          <w:iCs w:val="0"/>
          <w:noProof/>
          <w:szCs w:val="22"/>
          <w:lang w:val="en-US"/>
        </w:rPr>
      </w:pPr>
      <w:del w:id="602" w:author="Vinícius Amaral" w:date="2010-10-11T10:59:00Z">
        <w:r w:rsidRPr="00507AB3" w:rsidDel="008E53BF">
          <w:rPr>
            <w:noProof/>
            <w:lang w:val="en-US"/>
          </w:rPr>
          <w:delText>3.7.1</w:delText>
        </w:r>
        <w:r w:rsidRPr="00507AB3" w:rsidDel="008E53BF">
          <w:rPr>
            <w:iCs w:val="0"/>
            <w:noProof/>
            <w:szCs w:val="22"/>
            <w:lang w:val="en-US"/>
          </w:rPr>
          <w:tab/>
        </w:r>
        <w:r w:rsidRPr="00507AB3" w:rsidDel="008E53BF">
          <w:rPr>
            <w:noProof/>
            <w:lang w:val="en-US"/>
          </w:rPr>
          <w:delText>Verification Steps for F4.V1</w:delText>
        </w:r>
        <w:r w:rsidRPr="00507AB3" w:rsidDel="008E53BF">
          <w:rPr>
            <w:noProof/>
            <w:lang w:val="en-US"/>
          </w:rPr>
          <w:tab/>
        </w:r>
        <w:r w:rsidR="003A0697" w:rsidRPr="00507AB3" w:rsidDel="008E53BF">
          <w:rPr>
            <w:noProof/>
            <w:lang w:val="en-US"/>
          </w:rPr>
          <w:delText>10</w:delText>
        </w:r>
      </w:del>
    </w:p>
    <w:p w:rsidR="00E813C1" w:rsidRPr="00507AB3" w:rsidDel="008E53BF" w:rsidRDefault="00E813C1">
      <w:pPr>
        <w:pStyle w:val="Sumrio3"/>
        <w:tabs>
          <w:tab w:val="left" w:pos="1320"/>
          <w:tab w:val="right" w:leader="dot" w:pos="9629"/>
        </w:tabs>
        <w:rPr>
          <w:del w:id="603" w:author="Vinícius Amaral" w:date="2010-10-11T10:59:00Z"/>
          <w:iCs w:val="0"/>
          <w:noProof/>
          <w:szCs w:val="22"/>
          <w:lang w:val="en-US"/>
        </w:rPr>
      </w:pPr>
      <w:del w:id="604" w:author="Vinícius Amaral" w:date="2010-10-11T10:59:00Z">
        <w:r w:rsidRPr="00507AB3" w:rsidDel="008E53BF">
          <w:rPr>
            <w:noProof/>
            <w:lang w:val="en-US"/>
          </w:rPr>
          <w:delText>3.7.2</w:delText>
        </w:r>
        <w:r w:rsidRPr="00507AB3" w:rsidDel="008E53BF">
          <w:rPr>
            <w:iCs w:val="0"/>
            <w:noProof/>
            <w:szCs w:val="22"/>
            <w:lang w:val="en-US"/>
          </w:rPr>
          <w:tab/>
        </w:r>
        <w:r w:rsidRPr="00507AB3" w:rsidDel="008E53BF">
          <w:rPr>
            <w:noProof/>
            <w:lang w:val="en-US"/>
          </w:rPr>
          <w:delText>Verification Steps for F4.V2</w:delText>
        </w:r>
        <w:r w:rsidRPr="00507AB3" w:rsidDel="008E53BF">
          <w:rPr>
            <w:noProof/>
            <w:lang w:val="en-US"/>
          </w:rPr>
          <w:tab/>
        </w:r>
        <w:r w:rsidR="003A0697" w:rsidRPr="00507AB3" w:rsidDel="008E53BF">
          <w:rPr>
            <w:noProof/>
            <w:lang w:val="en-US"/>
          </w:rPr>
          <w:delText>10</w:delText>
        </w:r>
      </w:del>
    </w:p>
    <w:p w:rsidR="00E813C1" w:rsidRPr="00507AB3" w:rsidDel="008E53BF" w:rsidRDefault="00E813C1">
      <w:pPr>
        <w:pStyle w:val="Sumrio3"/>
        <w:tabs>
          <w:tab w:val="left" w:pos="1320"/>
          <w:tab w:val="right" w:leader="dot" w:pos="9629"/>
        </w:tabs>
        <w:rPr>
          <w:del w:id="605" w:author="Vinícius Amaral" w:date="2010-10-11T10:59:00Z"/>
          <w:iCs w:val="0"/>
          <w:noProof/>
          <w:szCs w:val="22"/>
          <w:lang w:val="en-US"/>
        </w:rPr>
      </w:pPr>
      <w:del w:id="606" w:author="Vinícius Amaral" w:date="2010-10-11T10:59:00Z">
        <w:r w:rsidRPr="00507AB3" w:rsidDel="008E53BF">
          <w:rPr>
            <w:noProof/>
            <w:lang w:val="en-US"/>
          </w:rPr>
          <w:delText>3.7.3</w:delText>
        </w:r>
        <w:r w:rsidRPr="00507AB3" w:rsidDel="008E53BF">
          <w:rPr>
            <w:iCs w:val="0"/>
            <w:noProof/>
            <w:szCs w:val="22"/>
            <w:lang w:val="en-US"/>
          </w:rPr>
          <w:tab/>
        </w:r>
        <w:r w:rsidRPr="00507AB3" w:rsidDel="008E53BF">
          <w:rPr>
            <w:noProof/>
            <w:lang w:val="en-US"/>
          </w:rPr>
          <w:delText>Verification Steps for F4.V3</w:delText>
        </w:r>
        <w:r w:rsidRPr="00507AB3" w:rsidDel="008E53BF">
          <w:rPr>
            <w:noProof/>
            <w:lang w:val="en-US"/>
          </w:rPr>
          <w:tab/>
        </w:r>
        <w:r w:rsidR="003A0697" w:rsidRPr="00507AB3" w:rsidDel="008E53BF">
          <w:rPr>
            <w:noProof/>
            <w:lang w:val="en-US"/>
          </w:rPr>
          <w:delText>10</w:delText>
        </w:r>
      </w:del>
    </w:p>
    <w:p w:rsidR="00E813C1" w:rsidRPr="00507AB3" w:rsidDel="008E53BF" w:rsidRDefault="00E813C1">
      <w:pPr>
        <w:pStyle w:val="Sumrio2"/>
        <w:tabs>
          <w:tab w:val="left" w:pos="1100"/>
          <w:tab w:val="right" w:leader="dot" w:pos="9629"/>
        </w:tabs>
        <w:rPr>
          <w:del w:id="607" w:author="Vinícius Amaral" w:date="2010-10-11T10:59:00Z"/>
          <w:smallCaps w:val="0"/>
          <w:noProof/>
          <w:sz w:val="22"/>
          <w:szCs w:val="22"/>
          <w:lang w:val="en-US"/>
        </w:rPr>
      </w:pPr>
      <w:del w:id="608" w:author="Vinícius Amaral" w:date="2010-10-11T10:59:00Z">
        <w:r w:rsidRPr="00507AB3" w:rsidDel="008E53BF">
          <w:rPr>
            <w:noProof/>
            <w:lang w:val="en-US"/>
          </w:rPr>
          <w:delText>3.8</w:delText>
        </w:r>
        <w:r w:rsidRPr="00507AB3" w:rsidDel="008E53BF">
          <w:rPr>
            <w:smallCaps w:val="0"/>
            <w:noProof/>
            <w:sz w:val="22"/>
            <w:szCs w:val="22"/>
            <w:lang w:val="en-US"/>
          </w:rPr>
          <w:tab/>
        </w:r>
        <w:r w:rsidRPr="00507AB3" w:rsidDel="008E53BF">
          <w:rPr>
            <w:noProof/>
            <w:lang w:val="en-US"/>
          </w:rPr>
          <w:delText>Top Feature 5 Description</w:delText>
        </w:r>
        <w:r w:rsidRPr="00507AB3" w:rsidDel="008E53BF">
          <w:rPr>
            <w:noProof/>
            <w:lang w:val="en-US"/>
          </w:rPr>
          <w:tab/>
        </w:r>
        <w:r w:rsidR="003A0697" w:rsidRPr="00507AB3" w:rsidDel="008E53BF">
          <w:rPr>
            <w:noProof/>
            <w:lang w:val="en-US"/>
          </w:rPr>
          <w:delText>11</w:delText>
        </w:r>
      </w:del>
    </w:p>
    <w:p w:rsidR="00E813C1" w:rsidRPr="00507AB3" w:rsidDel="008E53BF" w:rsidRDefault="00E813C1">
      <w:pPr>
        <w:pStyle w:val="Sumrio3"/>
        <w:tabs>
          <w:tab w:val="left" w:pos="1320"/>
          <w:tab w:val="right" w:leader="dot" w:pos="9629"/>
        </w:tabs>
        <w:rPr>
          <w:del w:id="609" w:author="Vinícius Amaral" w:date="2010-10-11T10:59:00Z"/>
          <w:iCs w:val="0"/>
          <w:noProof/>
          <w:szCs w:val="22"/>
          <w:lang w:val="en-US"/>
        </w:rPr>
      </w:pPr>
      <w:del w:id="610" w:author="Vinícius Amaral" w:date="2010-10-11T10:59:00Z">
        <w:r w:rsidRPr="00507AB3" w:rsidDel="008E53BF">
          <w:rPr>
            <w:noProof/>
            <w:lang w:val="en-US"/>
          </w:rPr>
          <w:delText>3.8.1</w:delText>
        </w:r>
        <w:r w:rsidRPr="00507AB3" w:rsidDel="008E53BF">
          <w:rPr>
            <w:iCs w:val="0"/>
            <w:noProof/>
            <w:szCs w:val="22"/>
            <w:lang w:val="en-US"/>
          </w:rPr>
          <w:tab/>
        </w:r>
        <w:r w:rsidRPr="00507AB3" w:rsidDel="008E53BF">
          <w:rPr>
            <w:noProof/>
            <w:lang w:val="en-US"/>
          </w:rPr>
          <w:delText>Verification Steps for F5.V1</w:delText>
        </w:r>
        <w:r w:rsidRPr="00507AB3" w:rsidDel="008E53BF">
          <w:rPr>
            <w:noProof/>
            <w:lang w:val="en-US"/>
          </w:rPr>
          <w:tab/>
        </w:r>
        <w:r w:rsidR="003A0697" w:rsidRPr="00507AB3" w:rsidDel="008E53BF">
          <w:rPr>
            <w:noProof/>
            <w:lang w:val="en-US"/>
          </w:rPr>
          <w:delText>11</w:delText>
        </w:r>
      </w:del>
    </w:p>
    <w:p w:rsidR="00E813C1" w:rsidRPr="00507AB3" w:rsidDel="008E53BF" w:rsidRDefault="00E813C1">
      <w:pPr>
        <w:pStyle w:val="Sumrio2"/>
        <w:tabs>
          <w:tab w:val="left" w:pos="1100"/>
          <w:tab w:val="right" w:leader="dot" w:pos="9629"/>
        </w:tabs>
        <w:rPr>
          <w:del w:id="611" w:author="Vinícius Amaral" w:date="2010-10-11T10:59:00Z"/>
          <w:smallCaps w:val="0"/>
          <w:noProof/>
          <w:sz w:val="22"/>
          <w:szCs w:val="22"/>
          <w:lang w:val="en-US"/>
        </w:rPr>
      </w:pPr>
      <w:del w:id="612" w:author="Vinícius Amaral" w:date="2010-10-11T10:59:00Z">
        <w:r w:rsidRPr="00507AB3" w:rsidDel="008E53BF">
          <w:rPr>
            <w:noProof/>
            <w:lang w:val="en-US"/>
          </w:rPr>
          <w:delText>3.9</w:delText>
        </w:r>
        <w:r w:rsidRPr="00507AB3" w:rsidDel="008E53BF">
          <w:rPr>
            <w:smallCaps w:val="0"/>
            <w:noProof/>
            <w:sz w:val="22"/>
            <w:szCs w:val="22"/>
            <w:lang w:val="en-US"/>
          </w:rPr>
          <w:tab/>
        </w:r>
        <w:r w:rsidRPr="00507AB3" w:rsidDel="008E53BF">
          <w:rPr>
            <w:noProof/>
            <w:lang w:val="en-US"/>
          </w:rPr>
          <w:delText>Top Feature 6 Description</w:delText>
        </w:r>
        <w:r w:rsidRPr="00507AB3" w:rsidDel="008E53BF">
          <w:rPr>
            <w:noProof/>
            <w:lang w:val="en-US"/>
          </w:rPr>
          <w:tab/>
        </w:r>
        <w:r w:rsidR="003A0697" w:rsidRPr="00507AB3" w:rsidDel="008E53BF">
          <w:rPr>
            <w:noProof/>
            <w:lang w:val="en-US"/>
          </w:rPr>
          <w:delText>11</w:delText>
        </w:r>
      </w:del>
    </w:p>
    <w:p w:rsidR="00E813C1" w:rsidRPr="00507AB3" w:rsidDel="008E53BF" w:rsidRDefault="00E813C1">
      <w:pPr>
        <w:pStyle w:val="Sumrio3"/>
        <w:tabs>
          <w:tab w:val="left" w:pos="1320"/>
          <w:tab w:val="right" w:leader="dot" w:pos="9629"/>
        </w:tabs>
        <w:rPr>
          <w:del w:id="613" w:author="Vinícius Amaral" w:date="2010-10-11T10:59:00Z"/>
          <w:iCs w:val="0"/>
          <w:noProof/>
          <w:szCs w:val="22"/>
          <w:lang w:val="en-US"/>
        </w:rPr>
      </w:pPr>
      <w:del w:id="614" w:author="Vinícius Amaral" w:date="2010-10-11T10:59:00Z">
        <w:r w:rsidRPr="00507AB3" w:rsidDel="008E53BF">
          <w:rPr>
            <w:noProof/>
            <w:lang w:val="en-US"/>
          </w:rPr>
          <w:delText>3.9.1</w:delText>
        </w:r>
        <w:r w:rsidRPr="00507AB3" w:rsidDel="008E53BF">
          <w:rPr>
            <w:iCs w:val="0"/>
            <w:noProof/>
            <w:szCs w:val="22"/>
            <w:lang w:val="en-US"/>
          </w:rPr>
          <w:tab/>
        </w:r>
        <w:r w:rsidRPr="00507AB3" w:rsidDel="008E53BF">
          <w:rPr>
            <w:noProof/>
            <w:lang w:val="en-US"/>
          </w:rPr>
          <w:delText>Verification Steps for F6.V1</w:delText>
        </w:r>
        <w:r w:rsidRPr="00507AB3" w:rsidDel="008E53BF">
          <w:rPr>
            <w:noProof/>
            <w:lang w:val="en-US"/>
          </w:rPr>
          <w:tab/>
        </w:r>
        <w:r w:rsidR="003A0697" w:rsidRPr="00507AB3" w:rsidDel="008E53BF">
          <w:rPr>
            <w:noProof/>
            <w:lang w:val="en-US"/>
          </w:rPr>
          <w:delText>11</w:delText>
        </w:r>
      </w:del>
    </w:p>
    <w:p w:rsidR="00E813C1" w:rsidRPr="00507AB3" w:rsidDel="008E53BF" w:rsidRDefault="00E813C1">
      <w:pPr>
        <w:pStyle w:val="Sumrio3"/>
        <w:tabs>
          <w:tab w:val="left" w:pos="1320"/>
          <w:tab w:val="right" w:leader="dot" w:pos="9629"/>
        </w:tabs>
        <w:rPr>
          <w:del w:id="615" w:author="Vinícius Amaral" w:date="2010-10-11T10:59:00Z"/>
          <w:iCs w:val="0"/>
          <w:noProof/>
          <w:szCs w:val="22"/>
          <w:lang w:val="en-US"/>
        </w:rPr>
      </w:pPr>
      <w:del w:id="616" w:author="Vinícius Amaral" w:date="2010-10-11T10:59:00Z">
        <w:r w:rsidRPr="00507AB3" w:rsidDel="008E53BF">
          <w:rPr>
            <w:noProof/>
            <w:lang w:val="en-US"/>
          </w:rPr>
          <w:delText>3.9.2</w:delText>
        </w:r>
        <w:r w:rsidRPr="00507AB3" w:rsidDel="008E53BF">
          <w:rPr>
            <w:iCs w:val="0"/>
            <w:noProof/>
            <w:szCs w:val="22"/>
            <w:lang w:val="en-US"/>
          </w:rPr>
          <w:tab/>
        </w:r>
        <w:r w:rsidRPr="00507AB3" w:rsidDel="008E53BF">
          <w:rPr>
            <w:noProof/>
            <w:lang w:val="en-US"/>
          </w:rPr>
          <w:delText>Verification Steps for F6.V2</w:delText>
        </w:r>
        <w:r w:rsidRPr="00507AB3" w:rsidDel="008E53BF">
          <w:rPr>
            <w:noProof/>
            <w:lang w:val="en-US"/>
          </w:rPr>
          <w:tab/>
        </w:r>
        <w:r w:rsidR="003A0697" w:rsidRPr="00507AB3" w:rsidDel="008E53BF">
          <w:rPr>
            <w:noProof/>
            <w:lang w:val="en-US"/>
          </w:rPr>
          <w:delText>11</w:delText>
        </w:r>
      </w:del>
    </w:p>
    <w:p w:rsidR="00E813C1" w:rsidRPr="00507AB3" w:rsidDel="008E53BF" w:rsidRDefault="00E813C1">
      <w:pPr>
        <w:pStyle w:val="Sumrio2"/>
        <w:tabs>
          <w:tab w:val="left" w:pos="1100"/>
          <w:tab w:val="right" w:leader="dot" w:pos="9629"/>
        </w:tabs>
        <w:rPr>
          <w:del w:id="617" w:author="Vinícius Amaral" w:date="2010-10-11T10:59:00Z"/>
          <w:smallCaps w:val="0"/>
          <w:noProof/>
          <w:sz w:val="22"/>
          <w:szCs w:val="22"/>
          <w:lang w:val="en-US"/>
        </w:rPr>
      </w:pPr>
      <w:del w:id="618" w:author="Vinícius Amaral" w:date="2010-10-11T10:59:00Z">
        <w:r w:rsidRPr="00507AB3" w:rsidDel="008E53BF">
          <w:rPr>
            <w:noProof/>
            <w:lang w:val="en-US"/>
          </w:rPr>
          <w:delText>3.10</w:delText>
        </w:r>
        <w:r w:rsidRPr="00507AB3" w:rsidDel="008E53BF">
          <w:rPr>
            <w:smallCaps w:val="0"/>
            <w:noProof/>
            <w:sz w:val="22"/>
            <w:szCs w:val="22"/>
            <w:lang w:val="en-US"/>
          </w:rPr>
          <w:tab/>
        </w:r>
        <w:r w:rsidRPr="00507AB3" w:rsidDel="008E53BF">
          <w:rPr>
            <w:noProof/>
            <w:lang w:val="en-US"/>
          </w:rPr>
          <w:delText>Top Feature 7 Description</w:delText>
        </w:r>
        <w:r w:rsidRPr="00507AB3" w:rsidDel="008E53BF">
          <w:rPr>
            <w:noProof/>
            <w:lang w:val="en-US"/>
          </w:rPr>
          <w:tab/>
        </w:r>
        <w:r w:rsidR="003A0697" w:rsidRPr="00507AB3" w:rsidDel="008E53BF">
          <w:rPr>
            <w:noProof/>
            <w:lang w:val="en-US"/>
          </w:rPr>
          <w:delText>11</w:delText>
        </w:r>
      </w:del>
    </w:p>
    <w:p w:rsidR="00E813C1" w:rsidRPr="00507AB3" w:rsidDel="008E53BF" w:rsidRDefault="00E813C1">
      <w:pPr>
        <w:pStyle w:val="Sumrio3"/>
        <w:tabs>
          <w:tab w:val="left" w:pos="1320"/>
          <w:tab w:val="right" w:leader="dot" w:pos="9629"/>
        </w:tabs>
        <w:rPr>
          <w:del w:id="619" w:author="Vinícius Amaral" w:date="2010-10-11T10:59:00Z"/>
          <w:iCs w:val="0"/>
          <w:noProof/>
          <w:szCs w:val="22"/>
          <w:lang w:val="en-US"/>
        </w:rPr>
      </w:pPr>
      <w:del w:id="620" w:author="Vinícius Amaral" w:date="2010-10-11T10:59:00Z">
        <w:r w:rsidRPr="00507AB3" w:rsidDel="008E53BF">
          <w:rPr>
            <w:noProof/>
            <w:lang w:val="en-US"/>
          </w:rPr>
          <w:delText>3.10.1</w:delText>
        </w:r>
        <w:r w:rsidRPr="00507AB3" w:rsidDel="008E53BF">
          <w:rPr>
            <w:iCs w:val="0"/>
            <w:noProof/>
            <w:szCs w:val="22"/>
            <w:lang w:val="en-US"/>
          </w:rPr>
          <w:tab/>
        </w:r>
        <w:r w:rsidRPr="00507AB3" w:rsidDel="008E53BF">
          <w:rPr>
            <w:noProof/>
            <w:lang w:val="en-US"/>
          </w:rPr>
          <w:delText>Verification Steps for F7.V1</w:delText>
        </w:r>
        <w:r w:rsidRPr="00507AB3" w:rsidDel="008E53BF">
          <w:rPr>
            <w:noProof/>
            <w:lang w:val="en-US"/>
          </w:rPr>
          <w:tab/>
        </w:r>
        <w:r w:rsidR="003A0697" w:rsidRPr="00507AB3" w:rsidDel="008E53BF">
          <w:rPr>
            <w:noProof/>
            <w:lang w:val="en-US"/>
          </w:rPr>
          <w:delText>11</w:delText>
        </w:r>
      </w:del>
    </w:p>
    <w:p w:rsidR="00E813C1" w:rsidRPr="00507AB3" w:rsidDel="008E53BF" w:rsidRDefault="00E813C1">
      <w:pPr>
        <w:pStyle w:val="Sumrio2"/>
        <w:tabs>
          <w:tab w:val="left" w:pos="1100"/>
          <w:tab w:val="right" w:leader="dot" w:pos="9629"/>
        </w:tabs>
        <w:rPr>
          <w:del w:id="621" w:author="Vinícius Amaral" w:date="2010-10-11T10:59:00Z"/>
          <w:smallCaps w:val="0"/>
          <w:noProof/>
          <w:sz w:val="22"/>
          <w:szCs w:val="22"/>
          <w:lang w:val="en-US"/>
        </w:rPr>
      </w:pPr>
      <w:del w:id="622" w:author="Vinícius Amaral" w:date="2010-10-11T10:59:00Z">
        <w:r w:rsidRPr="00507AB3" w:rsidDel="008E53BF">
          <w:rPr>
            <w:noProof/>
            <w:lang w:val="en-US"/>
          </w:rPr>
          <w:delText>3.11</w:delText>
        </w:r>
        <w:r w:rsidRPr="00507AB3" w:rsidDel="008E53BF">
          <w:rPr>
            <w:smallCaps w:val="0"/>
            <w:noProof/>
            <w:sz w:val="22"/>
            <w:szCs w:val="22"/>
            <w:lang w:val="en-US"/>
          </w:rPr>
          <w:tab/>
        </w:r>
        <w:r w:rsidRPr="00507AB3" w:rsidDel="008E53BF">
          <w:rPr>
            <w:noProof/>
            <w:lang w:val="en-US"/>
          </w:rPr>
          <w:delText>Top Feature 8 Description</w:delText>
        </w:r>
        <w:r w:rsidRPr="00507AB3" w:rsidDel="008E53BF">
          <w:rPr>
            <w:noProof/>
            <w:lang w:val="en-US"/>
          </w:rPr>
          <w:tab/>
        </w:r>
        <w:r w:rsidR="003A0697" w:rsidRPr="00507AB3" w:rsidDel="008E53BF">
          <w:rPr>
            <w:noProof/>
            <w:lang w:val="en-US"/>
          </w:rPr>
          <w:delText>11</w:delText>
        </w:r>
      </w:del>
    </w:p>
    <w:p w:rsidR="00E813C1" w:rsidRPr="00507AB3" w:rsidDel="008E53BF" w:rsidRDefault="00E813C1">
      <w:pPr>
        <w:pStyle w:val="Sumrio3"/>
        <w:tabs>
          <w:tab w:val="left" w:pos="1320"/>
          <w:tab w:val="right" w:leader="dot" w:pos="9629"/>
        </w:tabs>
        <w:rPr>
          <w:del w:id="623" w:author="Vinícius Amaral" w:date="2010-10-11T10:59:00Z"/>
          <w:iCs w:val="0"/>
          <w:noProof/>
          <w:szCs w:val="22"/>
          <w:lang w:val="en-US"/>
        </w:rPr>
      </w:pPr>
      <w:del w:id="624" w:author="Vinícius Amaral" w:date="2010-10-11T10:59:00Z">
        <w:r w:rsidRPr="00507AB3" w:rsidDel="008E53BF">
          <w:rPr>
            <w:noProof/>
            <w:lang w:val="en-US"/>
          </w:rPr>
          <w:delText>3.11.1</w:delText>
        </w:r>
        <w:r w:rsidRPr="00507AB3" w:rsidDel="008E53BF">
          <w:rPr>
            <w:iCs w:val="0"/>
            <w:noProof/>
            <w:szCs w:val="22"/>
            <w:lang w:val="en-US"/>
          </w:rPr>
          <w:tab/>
        </w:r>
        <w:r w:rsidRPr="00507AB3" w:rsidDel="008E53BF">
          <w:rPr>
            <w:noProof/>
            <w:lang w:val="en-US"/>
          </w:rPr>
          <w:delText>Verification Steps for F8.V1</w:delText>
        </w:r>
        <w:r w:rsidRPr="00507AB3" w:rsidDel="008E53BF">
          <w:rPr>
            <w:noProof/>
            <w:lang w:val="en-US"/>
          </w:rPr>
          <w:tab/>
        </w:r>
        <w:r w:rsidR="003A0697" w:rsidRPr="00507AB3" w:rsidDel="008E53BF">
          <w:rPr>
            <w:noProof/>
            <w:lang w:val="en-US"/>
          </w:rPr>
          <w:delText>11</w:delText>
        </w:r>
      </w:del>
    </w:p>
    <w:p w:rsidR="00E813C1" w:rsidRPr="00507AB3" w:rsidDel="008E53BF" w:rsidRDefault="00E813C1">
      <w:pPr>
        <w:pStyle w:val="Sumrio3"/>
        <w:tabs>
          <w:tab w:val="left" w:pos="1320"/>
          <w:tab w:val="right" w:leader="dot" w:pos="9629"/>
        </w:tabs>
        <w:rPr>
          <w:del w:id="625" w:author="Vinícius Amaral" w:date="2010-10-11T10:59:00Z"/>
          <w:iCs w:val="0"/>
          <w:noProof/>
          <w:szCs w:val="22"/>
          <w:lang w:val="en-US"/>
        </w:rPr>
      </w:pPr>
      <w:del w:id="626" w:author="Vinícius Amaral" w:date="2010-10-11T10:59:00Z">
        <w:r w:rsidRPr="00507AB3" w:rsidDel="008E53BF">
          <w:rPr>
            <w:noProof/>
            <w:lang w:val="en-US"/>
          </w:rPr>
          <w:delText>3.11.2</w:delText>
        </w:r>
        <w:r w:rsidRPr="00507AB3" w:rsidDel="008E53BF">
          <w:rPr>
            <w:iCs w:val="0"/>
            <w:noProof/>
            <w:szCs w:val="22"/>
            <w:lang w:val="en-US"/>
          </w:rPr>
          <w:tab/>
        </w:r>
        <w:r w:rsidRPr="00507AB3" w:rsidDel="008E53BF">
          <w:rPr>
            <w:noProof/>
            <w:lang w:val="en-US"/>
          </w:rPr>
          <w:delText>Verification Steps for F8.V2</w:delText>
        </w:r>
        <w:r w:rsidRPr="00507AB3" w:rsidDel="008E53BF">
          <w:rPr>
            <w:noProof/>
            <w:lang w:val="en-US"/>
          </w:rPr>
          <w:tab/>
        </w:r>
        <w:r w:rsidR="003A0697" w:rsidRPr="00507AB3" w:rsidDel="008E53BF">
          <w:rPr>
            <w:noProof/>
            <w:lang w:val="en-US"/>
          </w:rPr>
          <w:delText>12</w:delText>
        </w:r>
      </w:del>
    </w:p>
    <w:p w:rsidR="00E813C1" w:rsidRPr="00507AB3" w:rsidDel="008E53BF" w:rsidRDefault="00E813C1">
      <w:pPr>
        <w:pStyle w:val="Sumrio2"/>
        <w:tabs>
          <w:tab w:val="left" w:pos="1100"/>
          <w:tab w:val="right" w:leader="dot" w:pos="9629"/>
        </w:tabs>
        <w:rPr>
          <w:del w:id="627" w:author="Vinícius Amaral" w:date="2010-10-11T10:59:00Z"/>
          <w:smallCaps w:val="0"/>
          <w:noProof/>
          <w:sz w:val="22"/>
          <w:szCs w:val="22"/>
          <w:lang w:val="en-US"/>
        </w:rPr>
      </w:pPr>
      <w:del w:id="628" w:author="Vinícius Amaral" w:date="2010-10-11T10:59:00Z">
        <w:r w:rsidRPr="00507AB3" w:rsidDel="008E53BF">
          <w:rPr>
            <w:noProof/>
            <w:lang w:val="en-US"/>
          </w:rPr>
          <w:delText>3.12</w:delText>
        </w:r>
        <w:r w:rsidRPr="00507AB3" w:rsidDel="008E53BF">
          <w:rPr>
            <w:smallCaps w:val="0"/>
            <w:noProof/>
            <w:sz w:val="22"/>
            <w:szCs w:val="22"/>
            <w:lang w:val="en-US"/>
          </w:rPr>
          <w:tab/>
        </w:r>
        <w:r w:rsidRPr="00507AB3" w:rsidDel="008E53BF">
          <w:rPr>
            <w:noProof/>
            <w:lang w:val="en-US"/>
          </w:rPr>
          <w:delText>Top Feature 9 Description</w:delText>
        </w:r>
        <w:r w:rsidRPr="00507AB3" w:rsidDel="008E53BF">
          <w:rPr>
            <w:noProof/>
            <w:lang w:val="en-US"/>
          </w:rPr>
          <w:tab/>
        </w:r>
        <w:r w:rsidR="003A0697" w:rsidRPr="00507AB3" w:rsidDel="008E53BF">
          <w:rPr>
            <w:noProof/>
            <w:lang w:val="en-US"/>
          </w:rPr>
          <w:delText>12</w:delText>
        </w:r>
      </w:del>
    </w:p>
    <w:p w:rsidR="00E813C1" w:rsidRPr="00507AB3" w:rsidDel="008E53BF" w:rsidRDefault="00E813C1">
      <w:pPr>
        <w:pStyle w:val="Sumrio3"/>
        <w:tabs>
          <w:tab w:val="left" w:pos="1320"/>
          <w:tab w:val="right" w:leader="dot" w:pos="9629"/>
        </w:tabs>
        <w:rPr>
          <w:del w:id="629" w:author="Vinícius Amaral" w:date="2010-10-11T10:59:00Z"/>
          <w:iCs w:val="0"/>
          <w:noProof/>
          <w:szCs w:val="22"/>
          <w:lang w:val="en-US"/>
        </w:rPr>
      </w:pPr>
      <w:del w:id="630" w:author="Vinícius Amaral" w:date="2010-10-11T10:59:00Z">
        <w:r w:rsidRPr="00507AB3" w:rsidDel="008E53BF">
          <w:rPr>
            <w:noProof/>
            <w:lang w:val="en-US"/>
          </w:rPr>
          <w:delText>3.12.1</w:delText>
        </w:r>
        <w:r w:rsidRPr="00507AB3" w:rsidDel="008E53BF">
          <w:rPr>
            <w:iCs w:val="0"/>
            <w:noProof/>
            <w:szCs w:val="22"/>
            <w:lang w:val="en-US"/>
          </w:rPr>
          <w:tab/>
        </w:r>
        <w:r w:rsidRPr="00507AB3" w:rsidDel="008E53BF">
          <w:rPr>
            <w:noProof/>
            <w:lang w:val="en-US"/>
          </w:rPr>
          <w:delText>Verification Steps for F9.V1</w:delText>
        </w:r>
        <w:r w:rsidRPr="00507AB3" w:rsidDel="008E53BF">
          <w:rPr>
            <w:noProof/>
            <w:lang w:val="en-US"/>
          </w:rPr>
          <w:tab/>
        </w:r>
        <w:r w:rsidR="003A0697" w:rsidRPr="00507AB3" w:rsidDel="008E53BF">
          <w:rPr>
            <w:noProof/>
            <w:lang w:val="en-US"/>
          </w:rPr>
          <w:delText>12</w:delText>
        </w:r>
      </w:del>
    </w:p>
    <w:p w:rsidR="00E813C1" w:rsidRPr="00507AB3" w:rsidDel="008E53BF" w:rsidRDefault="00E813C1">
      <w:pPr>
        <w:pStyle w:val="Sumrio3"/>
        <w:tabs>
          <w:tab w:val="left" w:pos="1320"/>
          <w:tab w:val="right" w:leader="dot" w:pos="9629"/>
        </w:tabs>
        <w:rPr>
          <w:del w:id="631" w:author="Vinícius Amaral" w:date="2010-10-11T10:59:00Z"/>
          <w:iCs w:val="0"/>
          <w:noProof/>
          <w:szCs w:val="22"/>
          <w:lang w:val="en-US"/>
        </w:rPr>
      </w:pPr>
      <w:del w:id="632" w:author="Vinícius Amaral" w:date="2010-10-11T10:59:00Z">
        <w:r w:rsidRPr="00507AB3" w:rsidDel="008E53BF">
          <w:rPr>
            <w:noProof/>
            <w:lang w:val="en-US"/>
          </w:rPr>
          <w:delText>3.12.2</w:delText>
        </w:r>
        <w:r w:rsidRPr="00507AB3" w:rsidDel="008E53BF">
          <w:rPr>
            <w:iCs w:val="0"/>
            <w:noProof/>
            <w:szCs w:val="22"/>
            <w:lang w:val="en-US"/>
          </w:rPr>
          <w:tab/>
        </w:r>
        <w:r w:rsidRPr="00507AB3" w:rsidDel="008E53BF">
          <w:rPr>
            <w:noProof/>
            <w:lang w:val="en-US"/>
          </w:rPr>
          <w:delText>Verification Steps for F9.V1</w:delText>
        </w:r>
        <w:r w:rsidRPr="00507AB3" w:rsidDel="008E53BF">
          <w:rPr>
            <w:noProof/>
            <w:lang w:val="en-US"/>
          </w:rPr>
          <w:tab/>
        </w:r>
        <w:r w:rsidR="003A0697" w:rsidRPr="00507AB3" w:rsidDel="008E53BF">
          <w:rPr>
            <w:noProof/>
            <w:lang w:val="en-US"/>
          </w:rPr>
          <w:delText>12</w:delText>
        </w:r>
      </w:del>
    </w:p>
    <w:p w:rsidR="00E813C1" w:rsidRPr="00507AB3" w:rsidDel="008E53BF" w:rsidRDefault="00E813C1">
      <w:pPr>
        <w:pStyle w:val="Sumrio2"/>
        <w:tabs>
          <w:tab w:val="left" w:pos="880"/>
          <w:tab w:val="right" w:leader="dot" w:pos="9629"/>
        </w:tabs>
        <w:rPr>
          <w:del w:id="633" w:author="Vinícius Amaral" w:date="2010-10-11T10:59:00Z"/>
          <w:smallCaps w:val="0"/>
          <w:noProof/>
          <w:sz w:val="22"/>
          <w:szCs w:val="22"/>
          <w:lang w:val="en-US"/>
        </w:rPr>
      </w:pPr>
      <w:del w:id="634" w:author="Vinícius Amaral" w:date="2010-10-11T10:59:00Z">
        <w:r w:rsidRPr="00507AB3" w:rsidDel="008E53BF">
          <w:rPr>
            <w:noProof/>
            <w:lang w:val="en-US"/>
          </w:rPr>
          <w:delText>4.</w:delText>
        </w:r>
        <w:r w:rsidRPr="00507AB3" w:rsidDel="008E53BF">
          <w:rPr>
            <w:smallCaps w:val="0"/>
            <w:noProof/>
            <w:sz w:val="22"/>
            <w:szCs w:val="22"/>
            <w:lang w:val="en-US"/>
          </w:rPr>
          <w:tab/>
        </w:r>
        <w:r w:rsidRPr="00507AB3" w:rsidDel="008E53BF">
          <w:rPr>
            <w:noProof/>
            <w:lang w:val="en-US"/>
          </w:rPr>
          <w:delText>Testbench</w:delText>
        </w:r>
        <w:r w:rsidRPr="00507AB3" w:rsidDel="008E53BF">
          <w:rPr>
            <w:noProof/>
            <w:lang w:val="en-US"/>
          </w:rPr>
          <w:tab/>
        </w:r>
        <w:r w:rsidR="003A0697" w:rsidRPr="00507AB3" w:rsidDel="008E53BF">
          <w:rPr>
            <w:noProof/>
            <w:lang w:val="en-US"/>
          </w:rPr>
          <w:delText>12</w:delText>
        </w:r>
      </w:del>
    </w:p>
    <w:p w:rsidR="00E813C1" w:rsidRPr="00507AB3" w:rsidDel="008E53BF" w:rsidRDefault="00E813C1">
      <w:pPr>
        <w:pStyle w:val="Sumrio2"/>
        <w:tabs>
          <w:tab w:val="left" w:pos="1100"/>
          <w:tab w:val="right" w:leader="dot" w:pos="9629"/>
        </w:tabs>
        <w:rPr>
          <w:del w:id="635" w:author="Vinícius Amaral" w:date="2010-10-11T10:59:00Z"/>
          <w:smallCaps w:val="0"/>
          <w:noProof/>
          <w:sz w:val="22"/>
          <w:szCs w:val="22"/>
          <w:lang w:val="en-US"/>
        </w:rPr>
      </w:pPr>
      <w:del w:id="636" w:author="Vinícius Amaral" w:date="2010-10-11T10:59:00Z">
        <w:r w:rsidRPr="00507AB3" w:rsidDel="008E53BF">
          <w:rPr>
            <w:noProof/>
            <w:lang w:val="en-US"/>
          </w:rPr>
          <w:delText>4.1</w:delText>
        </w:r>
        <w:r w:rsidRPr="00507AB3" w:rsidDel="008E53BF">
          <w:rPr>
            <w:smallCaps w:val="0"/>
            <w:noProof/>
            <w:sz w:val="22"/>
            <w:szCs w:val="22"/>
            <w:lang w:val="en-US"/>
          </w:rPr>
          <w:tab/>
        </w:r>
        <w:r w:rsidRPr="00507AB3" w:rsidDel="008E53BF">
          <w:rPr>
            <w:noProof/>
            <w:lang w:val="en-US"/>
          </w:rPr>
          <w:delText>Testbench Overview</w:delText>
        </w:r>
        <w:r w:rsidRPr="00507AB3" w:rsidDel="008E53BF">
          <w:rPr>
            <w:noProof/>
            <w:lang w:val="en-US"/>
          </w:rPr>
          <w:tab/>
        </w:r>
        <w:r w:rsidR="003A0697" w:rsidRPr="00507AB3" w:rsidDel="008E53BF">
          <w:rPr>
            <w:noProof/>
            <w:lang w:val="en-US"/>
          </w:rPr>
          <w:delText>12</w:delText>
        </w:r>
      </w:del>
    </w:p>
    <w:p w:rsidR="00E813C1" w:rsidRPr="00507AB3" w:rsidDel="008E53BF" w:rsidRDefault="00E813C1">
      <w:pPr>
        <w:pStyle w:val="Sumrio2"/>
        <w:tabs>
          <w:tab w:val="left" w:pos="1100"/>
          <w:tab w:val="right" w:leader="dot" w:pos="9629"/>
        </w:tabs>
        <w:rPr>
          <w:del w:id="637" w:author="Vinícius Amaral" w:date="2010-10-11T10:59:00Z"/>
          <w:smallCaps w:val="0"/>
          <w:noProof/>
          <w:sz w:val="22"/>
          <w:szCs w:val="22"/>
          <w:lang w:val="en-US"/>
        </w:rPr>
      </w:pPr>
      <w:del w:id="638" w:author="Vinícius Amaral" w:date="2010-10-11T10:59:00Z">
        <w:r w:rsidRPr="00507AB3" w:rsidDel="008E53BF">
          <w:rPr>
            <w:noProof/>
            <w:lang w:val="en-US"/>
          </w:rPr>
          <w:delText>4.2</w:delText>
        </w:r>
        <w:r w:rsidRPr="00507AB3" w:rsidDel="008E53BF">
          <w:rPr>
            <w:smallCaps w:val="0"/>
            <w:noProof/>
            <w:sz w:val="22"/>
            <w:szCs w:val="22"/>
            <w:lang w:val="en-US"/>
          </w:rPr>
          <w:tab/>
        </w:r>
        <w:r w:rsidRPr="00507AB3" w:rsidDel="008E53BF">
          <w:rPr>
            <w:noProof/>
            <w:lang w:val="en-US"/>
          </w:rPr>
          <w:delText>Partitioning</w:delText>
        </w:r>
        <w:r w:rsidRPr="00507AB3" w:rsidDel="008E53BF">
          <w:rPr>
            <w:noProof/>
            <w:lang w:val="en-US"/>
          </w:rPr>
          <w:tab/>
        </w:r>
        <w:r w:rsidR="003A0697" w:rsidRPr="00507AB3" w:rsidDel="008E53BF">
          <w:rPr>
            <w:noProof/>
            <w:lang w:val="en-US"/>
          </w:rPr>
          <w:delText>13</w:delText>
        </w:r>
      </w:del>
    </w:p>
    <w:p w:rsidR="00E813C1" w:rsidRPr="00507AB3" w:rsidDel="008E53BF" w:rsidRDefault="00E813C1">
      <w:pPr>
        <w:pStyle w:val="Sumrio2"/>
        <w:tabs>
          <w:tab w:val="left" w:pos="1100"/>
          <w:tab w:val="right" w:leader="dot" w:pos="9629"/>
        </w:tabs>
        <w:rPr>
          <w:del w:id="639" w:author="Vinícius Amaral" w:date="2010-10-11T10:59:00Z"/>
          <w:smallCaps w:val="0"/>
          <w:noProof/>
          <w:sz w:val="22"/>
          <w:szCs w:val="22"/>
          <w:lang w:val="en-US"/>
        </w:rPr>
      </w:pPr>
      <w:del w:id="640" w:author="Vinícius Amaral" w:date="2010-10-11T10:59:00Z">
        <w:r w:rsidRPr="00507AB3" w:rsidDel="008E53BF">
          <w:rPr>
            <w:noProof/>
            <w:lang w:val="en-US"/>
          </w:rPr>
          <w:delText>4.3</w:delText>
        </w:r>
        <w:r w:rsidRPr="00507AB3" w:rsidDel="008E53BF">
          <w:rPr>
            <w:smallCaps w:val="0"/>
            <w:noProof/>
            <w:sz w:val="22"/>
            <w:szCs w:val="22"/>
            <w:lang w:val="en-US"/>
          </w:rPr>
          <w:tab/>
        </w:r>
        <w:r w:rsidRPr="00507AB3" w:rsidDel="008E53BF">
          <w:rPr>
            <w:noProof/>
            <w:lang w:val="en-US"/>
          </w:rPr>
          <w:delText>Global Routines</w:delText>
        </w:r>
        <w:r w:rsidRPr="00507AB3" w:rsidDel="008E53BF">
          <w:rPr>
            <w:noProof/>
            <w:lang w:val="en-US"/>
          </w:rPr>
          <w:tab/>
        </w:r>
        <w:r w:rsidR="003A0697" w:rsidRPr="00507AB3" w:rsidDel="008E53BF">
          <w:rPr>
            <w:noProof/>
            <w:lang w:val="en-US"/>
          </w:rPr>
          <w:delText>13</w:delText>
        </w:r>
      </w:del>
    </w:p>
    <w:p w:rsidR="00E813C1" w:rsidRPr="00507AB3" w:rsidDel="008E53BF" w:rsidRDefault="00E813C1">
      <w:pPr>
        <w:pStyle w:val="Sumrio2"/>
        <w:tabs>
          <w:tab w:val="left" w:pos="1100"/>
          <w:tab w:val="right" w:leader="dot" w:pos="9629"/>
        </w:tabs>
        <w:rPr>
          <w:del w:id="641" w:author="Vinícius Amaral" w:date="2010-10-11T10:59:00Z"/>
          <w:smallCaps w:val="0"/>
          <w:noProof/>
          <w:sz w:val="22"/>
          <w:szCs w:val="22"/>
          <w:lang w:val="en-US"/>
        </w:rPr>
      </w:pPr>
      <w:del w:id="642" w:author="Vinícius Amaral" w:date="2010-10-11T10:59:00Z">
        <w:r w:rsidRPr="00507AB3" w:rsidDel="008E53BF">
          <w:rPr>
            <w:noProof/>
            <w:lang w:val="en-US"/>
          </w:rPr>
          <w:delText>4.4</w:delText>
        </w:r>
        <w:r w:rsidRPr="00507AB3" w:rsidDel="008E53BF">
          <w:rPr>
            <w:smallCaps w:val="0"/>
            <w:noProof/>
            <w:sz w:val="22"/>
            <w:szCs w:val="22"/>
            <w:lang w:val="en-US"/>
          </w:rPr>
          <w:tab/>
        </w:r>
        <w:r w:rsidRPr="00507AB3" w:rsidDel="008E53BF">
          <w:rPr>
            <w:noProof/>
            <w:lang w:val="en-US"/>
          </w:rPr>
          <w:delText>External Interface Functions</w:delText>
        </w:r>
        <w:r w:rsidRPr="00507AB3" w:rsidDel="008E53BF">
          <w:rPr>
            <w:noProof/>
            <w:lang w:val="en-US"/>
          </w:rPr>
          <w:tab/>
        </w:r>
        <w:r w:rsidR="003A0697" w:rsidRPr="00507AB3" w:rsidDel="008E53BF">
          <w:rPr>
            <w:noProof/>
            <w:lang w:val="en-US"/>
          </w:rPr>
          <w:delText>13</w:delText>
        </w:r>
      </w:del>
    </w:p>
    <w:p w:rsidR="00E813C1" w:rsidRPr="00507AB3" w:rsidDel="008E53BF" w:rsidRDefault="00E813C1">
      <w:pPr>
        <w:pStyle w:val="Sumrio2"/>
        <w:tabs>
          <w:tab w:val="left" w:pos="1100"/>
          <w:tab w:val="right" w:leader="dot" w:pos="9629"/>
        </w:tabs>
        <w:rPr>
          <w:del w:id="643" w:author="Vinícius Amaral" w:date="2010-10-11T10:59:00Z"/>
          <w:smallCaps w:val="0"/>
          <w:noProof/>
          <w:sz w:val="22"/>
          <w:szCs w:val="22"/>
          <w:lang w:val="en-US"/>
        </w:rPr>
      </w:pPr>
      <w:del w:id="644" w:author="Vinícius Amaral" w:date="2010-10-11T10:59:00Z">
        <w:r w:rsidRPr="00507AB3" w:rsidDel="008E53BF">
          <w:rPr>
            <w:noProof/>
            <w:lang w:val="en-US"/>
          </w:rPr>
          <w:delText>4.5</w:delText>
        </w:r>
        <w:r w:rsidRPr="00507AB3" w:rsidDel="008E53BF">
          <w:rPr>
            <w:smallCaps w:val="0"/>
            <w:noProof/>
            <w:sz w:val="22"/>
            <w:szCs w:val="22"/>
            <w:lang w:val="en-US"/>
          </w:rPr>
          <w:tab/>
        </w:r>
        <w:r w:rsidRPr="00507AB3" w:rsidDel="008E53BF">
          <w:rPr>
            <w:noProof/>
            <w:lang w:val="en-US"/>
          </w:rPr>
          <w:delText>Memory Map</w:delText>
        </w:r>
        <w:r w:rsidRPr="00507AB3" w:rsidDel="008E53BF">
          <w:rPr>
            <w:noProof/>
            <w:lang w:val="en-US"/>
          </w:rPr>
          <w:tab/>
        </w:r>
        <w:r w:rsidR="003A0697" w:rsidRPr="00507AB3" w:rsidDel="008E53BF">
          <w:rPr>
            <w:noProof/>
            <w:lang w:val="en-US"/>
          </w:rPr>
          <w:delText>13</w:delText>
        </w:r>
      </w:del>
    </w:p>
    <w:p w:rsidR="00E813C1" w:rsidRPr="00507AB3" w:rsidDel="008E53BF" w:rsidRDefault="00E813C1">
      <w:pPr>
        <w:pStyle w:val="Sumrio2"/>
        <w:tabs>
          <w:tab w:val="left" w:pos="1100"/>
          <w:tab w:val="right" w:leader="dot" w:pos="9629"/>
        </w:tabs>
        <w:rPr>
          <w:del w:id="645" w:author="Vinícius Amaral" w:date="2010-10-11T10:59:00Z"/>
          <w:smallCaps w:val="0"/>
          <w:noProof/>
          <w:sz w:val="22"/>
          <w:szCs w:val="22"/>
          <w:lang w:val="en-US"/>
        </w:rPr>
      </w:pPr>
      <w:del w:id="646" w:author="Vinícius Amaral" w:date="2010-10-11T10:59:00Z">
        <w:r w:rsidRPr="00507AB3" w:rsidDel="008E53BF">
          <w:rPr>
            <w:noProof/>
            <w:lang w:val="en-US"/>
          </w:rPr>
          <w:delText>4.6</w:delText>
        </w:r>
        <w:r w:rsidRPr="00507AB3" w:rsidDel="008E53BF">
          <w:rPr>
            <w:smallCaps w:val="0"/>
            <w:noProof/>
            <w:sz w:val="22"/>
            <w:szCs w:val="22"/>
            <w:lang w:val="en-US"/>
          </w:rPr>
          <w:tab/>
        </w:r>
        <w:r w:rsidRPr="00507AB3" w:rsidDel="008E53BF">
          <w:rPr>
            <w:noProof/>
            <w:lang w:val="en-US"/>
          </w:rPr>
          <w:delText>Verification and Debug Registers</w:delText>
        </w:r>
        <w:r w:rsidRPr="00507AB3" w:rsidDel="008E53BF">
          <w:rPr>
            <w:noProof/>
            <w:lang w:val="en-US"/>
          </w:rPr>
          <w:tab/>
        </w:r>
        <w:r w:rsidR="003A0697" w:rsidRPr="00507AB3" w:rsidDel="008E53BF">
          <w:rPr>
            <w:noProof/>
            <w:lang w:val="en-US"/>
          </w:rPr>
          <w:delText>13</w:delText>
        </w:r>
      </w:del>
    </w:p>
    <w:p w:rsidR="00E813C1" w:rsidRPr="00507AB3" w:rsidDel="008E53BF" w:rsidRDefault="00E813C1">
      <w:pPr>
        <w:pStyle w:val="Sumrio2"/>
        <w:tabs>
          <w:tab w:val="left" w:pos="1100"/>
          <w:tab w:val="right" w:leader="dot" w:pos="9629"/>
        </w:tabs>
        <w:rPr>
          <w:del w:id="647" w:author="Vinícius Amaral" w:date="2010-10-11T10:59:00Z"/>
          <w:smallCaps w:val="0"/>
          <w:noProof/>
          <w:sz w:val="22"/>
          <w:szCs w:val="22"/>
          <w:lang w:val="en-US"/>
        </w:rPr>
      </w:pPr>
      <w:del w:id="648" w:author="Vinícius Amaral" w:date="2010-10-11T10:59:00Z">
        <w:r w:rsidRPr="00507AB3" w:rsidDel="008E53BF">
          <w:rPr>
            <w:noProof/>
            <w:lang w:val="en-US"/>
          </w:rPr>
          <w:delText>4.7</w:delText>
        </w:r>
        <w:r w:rsidRPr="00507AB3" w:rsidDel="008E53BF">
          <w:rPr>
            <w:smallCaps w:val="0"/>
            <w:noProof/>
            <w:sz w:val="22"/>
            <w:szCs w:val="22"/>
            <w:lang w:val="en-US"/>
          </w:rPr>
          <w:tab/>
        </w:r>
        <w:r w:rsidRPr="00507AB3" w:rsidDel="008E53BF">
          <w:rPr>
            <w:noProof/>
            <w:lang w:val="en-US"/>
          </w:rPr>
          <w:delText>Clocking</w:delText>
        </w:r>
        <w:r w:rsidRPr="00507AB3" w:rsidDel="008E53BF">
          <w:rPr>
            <w:noProof/>
            <w:lang w:val="en-US"/>
          </w:rPr>
          <w:tab/>
        </w:r>
        <w:r w:rsidR="003A0697" w:rsidRPr="00507AB3" w:rsidDel="008E53BF">
          <w:rPr>
            <w:noProof/>
            <w:lang w:val="en-US"/>
          </w:rPr>
          <w:delText>13</w:delText>
        </w:r>
      </w:del>
    </w:p>
    <w:p w:rsidR="00E813C1" w:rsidRPr="00507AB3" w:rsidDel="008E53BF" w:rsidRDefault="00E813C1">
      <w:pPr>
        <w:pStyle w:val="Sumrio2"/>
        <w:tabs>
          <w:tab w:val="left" w:pos="1100"/>
          <w:tab w:val="right" w:leader="dot" w:pos="9629"/>
        </w:tabs>
        <w:rPr>
          <w:del w:id="649" w:author="Vinícius Amaral" w:date="2010-10-11T10:59:00Z"/>
          <w:smallCaps w:val="0"/>
          <w:noProof/>
          <w:sz w:val="22"/>
          <w:szCs w:val="22"/>
          <w:lang w:val="en-US"/>
        </w:rPr>
      </w:pPr>
      <w:del w:id="650" w:author="Vinícius Amaral" w:date="2010-10-11T10:59:00Z">
        <w:r w:rsidRPr="00507AB3" w:rsidDel="008E53BF">
          <w:rPr>
            <w:noProof/>
            <w:lang w:val="en-US"/>
          </w:rPr>
          <w:delText>4.8</w:delText>
        </w:r>
        <w:r w:rsidRPr="00507AB3" w:rsidDel="008E53BF">
          <w:rPr>
            <w:smallCaps w:val="0"/>
            <w:noProof/>
            <w:sz w:val="22"/>
            <w:szCs w:val="22"/>
            <w:lang w:val="en-US"/>
          </w:rPr>
          <w:tab/>
        </w:r>
        <w:r w:rsidRPr="00507AB3" w:rsidDel="008E53BF">
          <w:rPr>
            <w:noProof/>
            <w:lang w:val="en-US"/>
          </w:rPr>
          <w:delText>Reset</w:delText>
        </w:r>
        <w:r w:rsidRPr="00507AB3" w:rsidDel="008E53BF">
          <w:rPr>
            <w:noProof/>
            <w:lang w:val="en-US"/>
          </w:rPr>
          <w:tab/>
        </w:r>
        <w:r w:rsidR="003A0697" w:rsidRPr="00507AB3" w:rsidDel="008E53BF">
          <w:rPr>
            <w:noProof/>
            <w:lang w:val="en-US"/>
          </w:rPr>
          <w:delText>13</w:delText>
        </w:r>
      </w:del>
    </w:p>
    <w:p w:rsidR="00E813C1" w:rsidRPr="00507AB3" w:rsidDel="008E53BF" w:rsidRDefault="00E813C1">
      <w:pPr>
        <w:pStyle w:val="Sumrio2"/>
        <w:tabs>
          <w:tab w:val="left" w:pos="1100"/>
          <w:tab w:val="right" w:leader="dot" w:pos="9629"/>
        </w:tabs>
        <w:rPr>
          <w:del w:id="651" w:author="Vinícius Amaral" w:date="2010-10-11T10:59:00Z"/>
          <w:smallCaps w:val="0"/>
          <w:noProof/>
          <w:sz w:val="22"/>
          <w:szCs w:val="22"/>
          <w:lang w:val="en-US"/>
        </w:rPr>
      </w:pPr>
      <w:del w:id="652" w:author="Vinícius Amaral" w:date="2010-10-11T10:59:00Z">
        <w:r w:rsidRPr="00507AB3" w:rsidDel="008E53BF">
          <w:rPr>
            <w:noProof/>
            <w:lang w:val="en-US"/>
          </w:rPr>
          <w:delText>4.9</w:delText>
        </w:r>
        <w:r w:rsidRPr="00507AB3" w:rsidDel="008E53BF">
          <w:rPr>
            <w:smallCaps w:val="0"/>
            <w:noProof/>
            <w:sz w:val="22"/>
            <w:szCs w:val="22"/>
            <w:lang w:val="en-US"/>
          </w:rPr>
          <w:tab/>
        </w:r>
        <w:r w:rsidRPr="00507AB3" w:rsidDel="008E53BF">
          <w:rPr>
            <w:noProof/>
            <w:lang w:val="en-US"/>
          </w:rPr>
          <w:delText>Termination</w:delText>
        </w:r>
        <w:r w:rsidRPr="00507AB3" w:rsidDel="008E53BF">
          <w:rPr>
            <w:noProof/>
            <w:lang w:val="en-US"/>
          </w:rPr>
          <w:tab/>
        </w:r>
        <w:r w:rsidR="003A0697" w:rsidRPr="00507AB3" w:rsidDel="008E53BF">
          <w:rPr>
            <w:noProof/>
            <w:lang w:val="en-US"/>
          </w:rPr>
          <w:delText>14</w:delText>
        </w:r>
      </w:del>
    </w:p>
    <w:p w:rsidR="00E813C1" w:rsidRPr="00507AB3" w:rsidDel="008E53BF" w:rsidRDefault="00E813C1">
      <w:pPr>
        <w:pStyle w:val="Sumrio2"/>
        <w:tabs>
          <w:tab w:val="left" w:pos="880"/>
          <w:tab w:val="right" w:leader="dot" w:pos="9629"/>
        </w:tabs>
        <w:rPr>
          <w:del w:id="653" w:author="Vinícius Amaral" w:date="2010-10-11T10:59:00Z"/>
          <w:smallCaps w:val="0"/>
          <w:noProof/>
          <w:sz w:val="22"/>
          <w:szCs w:val="22"/>
          <w:lang w:val="en-US"/>
        </w:rPr>
      </w:pPr>
      <w:del w:id="654" w:author="Vinícius Amaral" w:date="2010-10-11T10:59:00Z">
        <w:r w:rsidRPr="00507AB3" w:rsidDel="008E53BF">
          <w:rPr>
            <w:noProof/>
            <w:lang w:val="en-US"/>
          </w:rPr>
          <w:delText>5.</w:delText>
        </w:r>
        <w:r w:rsidRPr="00507AB3" w:rsidDel="008E53BF">
          <w:rPr>
            <w:smallCaps w:val="0"/>
            <w:noProof/>
            <w:sz w:val="22"/>
            <w:szCs w:val="22"/>
            <w:lang w:val="en-US"/>
          </w:rPr>
          <w:tab/>
        </w:r>
        <w:r w:rsidRPr="00507AB3" w:rsidDel="008E53BF">
          <w:rPr>
            <w:noProof/>
            <w:lang w:val="en-US"/>
          </w:rPr>
          <w:delText>Drivers and Monitors</w:delText>
        </w:r>
        <w:r w:rsidRPr="00507AB3" w:rsidDel="008E53BF">
          <w:rPr>
            <w:noProof/>
            <w:lang w:val="en-US"/>
          </w:rPr>
          <w:tab/>
        </w:r>
        <w:r w:rsidR="003A0697" w:rsidRPr="00507AB3" w:rsidDel="008E53BF">
          <w:rPr>
            <w:noProof/>
            <w:lang w:val="en-US"/>
          </w:rPr>
          <w:delText>14</w:delText>
        </w:r>
      </w:del>
    </w:p>
    <w:p w:rsidR="00E813C1" w:rsidRPr="00507AB3" w:rsidDel="008E53BF" w:rsidRDefault="00E813C1">
      <w:pPr>
        <w:pStyle w:val="Sumrio2"/>
        <w:tabs>
          <w:tab w:val="left" w:pos="1100"/>
          <w:tab w:val="right" w:leader="dot" w:pos="9629"/>
        </w:tabs>
        <w:rPr>
          <w:del w:id="655" w:author="Vinícius Amaral" w:date="2010-10-11T10:59:00Z"/>
          <w:smallCaps w:val="0"/>
          <w:noProof/>
          <w:sz w:val="22"/>
          <w:szCs w:val="22"/>
          <w:lang w:val="en-US"/>
        </w:rPr>
      </w:pPr>
      <w:del w:id="656" w:author="Vinícius Amaral" w:date="2010-10-11T10:59:00Z">
        <w:r w:rsidRPr="00507AB3" w:rsidDel="008E53BF">
          <w:rPr>
            <w:noProof/>
            <w:lang w:val="en-US"/>
          </w:rPr>
          <w:delText>5.1</w:delText>
        </w:r>
        <w:r w:rsidRPr="00507AB3" w:rsidDel="008E53BF">
          <w:rPr>
            <w:smallCaps w:val="0"/>
            <w:noProof/>
            <w:sz w:val="22"/>
            <w:szCs w:val="22"/>
            <w:lang w:val="en-US"/>
          </w:rPr>
          <w:tab/>
        </w:r>
        <w:r w:rsidRPr="00507AB3" w:rsidDel="008E53BF">
          <w:rPr>
            <w:noProof/>
            <w:lang w:val="en-US"/>
          </w:rPr>
          <w:delText>Driver and Monitor Overview</w:delText>
        </w:r>
        <w:r w:rsidRPr="00507AB3" w:rsidDel="008E53BF">
          <w:rPr>
            <w:noProof/>
            <w:lang w:val="en-US"/>
          </w:rPr>
          <w:tab/>
        </w:r>
        <w:r w:rsidR="003A0697" w:rsidRPr="00507AB3" w:rsidDel="008E53BF">
          <w:rPr>
            <w:noProof/>
            <w:lang w:val="en-US"/>
          </w:rPr>
          <w:delText>14</w:delText>
        </w:r>
      </w:del>
    </w:p>
    <w:p w:rsidR="00E813C1" w:rsidRPr="00507AB3" w:rsidDel="008E53BF" w:rsidRDefault="00E813C1">
      <w:pPr>
        <w:pStyle w:val="Sumrio2"/>
        <w:tabs>
          <w:tab w:val="left" w:pos="880"/>
          <w:tab w:val="right" w:leader="dot" w:pos="9629"/>
        </w:tabs>
        <w:rPr>
          <w:del w:id="657" w:author="Vinícius Amaral" w:date="2010-10-11T10:59:00Z"/>
          <w:smallCaps w:val="0"/>
          <w:noProof/>
          <w:sz w:val="22"/>
          <w:szCs w:val="22"/>
          <w:lang w:val="en-US"/>
        </w:rPr>
      </w:pPr>
      <w:del w:id="658" w:author="Vinícius Amaral" w:date="2010-10-11T10:59:00Z">
        <w:r w:rsidRPr="00507AB3" w:rsidDel="008E53BF">
          <w:rPr>
            <w:noProof/>
            <w:lang w:val="en-US"/>
          </w:rPr>
          <w:delText>6.</w:delText>
        </w:r>
        <w:r w:rsidRPr="00507AB3" w:rsidDel="008E53BF">
          <w:rPr>
            <w:smallCaps w:val="0"/>
            <w:noProof/>
            <w:sz w:val="22"/>
            <w:szCs w:val="22"/>
            <w:lang w:val="en-US"/>
          </w:rPr>
          <w:tab/>
        </w:r>
        <w:r w:rsidRPr="00507AB3" w:rsidDel="008E53BF">
          <w:rPr>
            <w:noProof/>
            <w:lang w:val="en-US"/>
          </w:rPr>
          <w:delText>Models</w:delText>
        </w:r>
        <w:r w:rsidRPr="00507AB3" w:rsidDel="008E53BF">
          <w:rPr>
            <w:noProof/>
            <w:lang w:val="en-US"/>
          </w:rPr>
          <w:tab/>
        </w:r>
        <w:r w:rsidR="003A0697" w:rsidRPr="00507AB3" w:rsidDel="008E53BF">
          <w:rPr>
            <w:noProof/>
            <w:lang w:val="en-US"/>
          </w:rPr>
          <w:delText>14</w:delText>
        </w:r>
      </w:del>
    </w:p>
    <w:p w:rsidR="00E813C1" w:rsidRPr="00507AB3" w:rsidDel="008E53BF" w:rsidRDefault="00E813C1">
      <w:pPr>
        <w:pStyle w:val="Sumrio2"/>
        <w:tabs>
          <w:tab w:val="left" w:pos="1100"/>
          <w:tab w:val="right" w:leader="dot" w:pos="9629"/>
        </w:tabs>
        <w:rPr>
          <w:del w:id="659" w:author="Vinícius Amaral" w:date="2010-10-11T10:59:00Z"/>
          <w:smallCaps w:val="0"/>
          <w:noProof/>
          <w:sz w:val="22"/>
          <w:szCs w:val="22"/>
          <w:lang w:val="en-US"/>
        </w:rPr>
      </w:pPr>
      <w:del w:id="660" w:author="Vinícius Amaral" w:date="2010-10-11T10:59:00Z">
        <w:r w:rsidRPr="00507AB3" w:rsidDel="008E53BF">
          <w:rPr>
            <w:noProof/>
            <w:lang w:val="en-US"/>
          </w:rPr>
          <w:delText>6.1</w:delText>
        </w:r>
        <w:r w:rsidRPr="00507AB3" w:rsidDel="008E53BF">
          <w:rPr>
            <w:smallCaps w:val="0"/>
            <w:noProof/>
            <w:sz w:val="22"/>
            <w:szCs w:val="22"/>
            <w:lang w:val="en-US"/>
          </w:rPr>
          <w:tab/>
        </w:r>
        <w:r w:rsidRPr="00507AB3" w:rsidDel="008E53BF">
          <w:rPr>
            <w:noProof/>
            <w:lang w:val="en-US"/>
          </w:rPr>
          <w:delText>Functional Models</w:delText>
        </w:r>
        <w:r w:rsidRPr="00507AB3" w:rsidDel="008E53BF">
          <w:rPr>
            <w:noProof/>
            <w:lang w:val="en-US"/>
          </w:rPr>
          <w:tab/>
        </w:r>
        <w:r w:rsidR="003A0697" w:rsidRPr="00507AB3" w:rsidDel="008E53BF">
          <w:rPr>
            <w:noProof/>
            <w:lang w:val="en-US"/>
          </w:rPr>
          <w:delText>14</w:delText>
        </w:r>
      </w:del>
    </w:p>
    <w:p w:rsidR="00E813C1" w:rsidRPr="00507AB3" w:rsidDel="008E53BF" w:rsidRDefault="00E813C1">
      <w:pPr>
        <w:pStyle w:val="Sumrio2"/>
        <w:tabs>
          <w:tab w:val="left" w:pos="1100"/>
          <w:tab w:val="right" w:leader="dot" w:pos="9629"/>
        </w:tabs>
        <w:rPr>
          <w:del w:id="661" w:author="Vinícius Amaral" w:date="2010-10-11T10:59:00Z"/>
          <w:smallCaps w:val="0"/>
          <w:noProof/>
          <w:sz w:val="22"/>
          <w:szCs w:val="22"/>
          <w:lang w:val="en-US"/>
        </w:rPr>
      </w:pPr>
      <w:del w:id="662" w:author="Vinícius Amaral" w:date="2010-10-11T10:59:00Z">
        <w:r w:rsidRPr="00507AB3" w:rsidDel="008E53BF">
          <w:rPr>
            <w:noProof/>
            <w:lang w:val="en-US"/>
          </w:rPr>
          <w:delText>6.2</w:delText>
        </w:r>
        <w:r w:rsidRPr="00507AB3" w:rsidDel="008E53BF">
          <w:rPr>
            <w:smallCaps w:val="0"/>
            <w:noProof/>
            <w:sz w:val="22"/>
            <w:szCs w:val="22"/>
            <w:lang w:val="en-US"/>
          </w:rPr>
          <w:tab/>
        </w:r>
        <w:r w:rsidRPr="00507AB3" w:rsidDel="008E53BF">
          <w:rPr>
            <w:noProof/>
            <w:lang w:val="en-US"/>
          </w:rPr>
          <w:delText>Memory Models</w:delText>
        </w:r>
        <w:r w:rsidRPr="00507AB3" w:rsidDel="008E53BF">
          <w:rPr>
            <w:noProof/>
            <w:lang w:val="en-US"/>
          </w:rPr>
          <w:tab/>
        </w:r>
        <w:r w:rsidR="003A0697" w:rsidRPr="00507AB3" w:rsidDel="008E53BF">
          <w:rPr>
            <w:noProof/>
            <w:lang w:val="en-US"/>
          </w:rPr>
          <w:delText>14</w:delText>
        </w:r>
      </w:del>
    </w:p>
    <w:p w:rsidR="00E813C1" w:rsidRPr="00507AB3" w:rsidDel="008E53BF" w:rsidRDefault="00E813C1">
      <w:pPr>
        <w:pStyle w:val="Sumrio2"/>
        <w:tabs>
          <w:tab w:val="left" w:pos="1100"/>
          <w:tab w:val="right" w:leader="dot" w:pos="9629"/>
        </w:tabs>
        <w:rPr>
          <w:del w:id="663" w:author="Vinícius Amaral" w:date="2010-10-11T10:59:00Z"/>
          <w:smallCaps w:val="0"/>
          <w:noProof/>
          <w:sz w:val="22"/>
          <w:szCs w:val="22"/>
          <w:lang w:val="en-US"/>
        </w:rPr>
      </w:pPr>
      <w:del w:id="664" w:author="Vinícius Amaral" w:date="2010-10-11T10:59:00Z">
        <w:r w:rsidRPr="00507AB3" w:rsidDel="008E53BF">
          <w:rPr>
            <w:noProof/>
            <w:lang w:val="en-US"/>
          </w:rPr>
          <w:delText>6.3</w:delText>
        </w:r>
        <w:r w:rsidRPr="00507AB3" w:rsidDel="008E53BF">
          <w:rPr>
            <w:smallCaps w:val="0"/>
            <w:noProof/>
            <w:sz w:val="22"/>
            <w:szCs w:val="22"/>
            <w:lang w:val="en-US"/>
          </w:rPr>
          <w:tab/>
        </w:r>
        <w:r w:rsidRPr="00507AB3" w:rsidDel="008E53BF">
          <w:rPr>
            <w:noProof/>
            <w:lang w:val="en-US"/>
          </w:rPr>
          <w:delText>Stub Models</w:delText>
        </w:r>
        <w:r w:rsidRPr="00507AB3" w:rsidDel="008E53BF">
          <w:rPr>
            <w:noProof/>
            <w:lang w:val="en-US"/>
          </w:rPr>
          <w:tab/>
        </w:r>
        <w:r w:rsidR="003A0697" w:rsidRPr="00507AB3" w:rsidDel="008E53BF">
          <w:rPr>
            <w:noProof/>
            <w:lang w:val="en-US"/>
          </w:rPr>
          <w:delText>14</w:delText>
        </w:r>
      </w:del>
    </w:p>
    <w:p w:rsidR="00E813C1" w:rsidRPr="00507AB3" w:rsidDel="008E53BF" w:rsidRDefault="00E813C1">
      <w:pPr>
        <w:pStyle w:val="Sumrio2"/>
        <w:tabs>
          <w:tab w:val="left" w:pos="1100"/>
          <w:tab w:val="right" w:leader="dot" w:pos="9629"/>
        </w:tabs>
        <w:rPr>
          <w:del w:id="665" w:author="Vinícius Amaral" w:date="2010-10-11T10:59:00Z"/>
          <w:smallCaps w:val="0"/>
          <w:noProof/>
          <w:sz w:val="22"/>
          <w:szCs w:val="22"/>
          <w:lang w:val="en-US"/>
        </w:rPr>
      </w:pPr>
      <w:del w:id="666" w:author="Vinícius Amaral" w:date="2010-10-11T10:59:00Z">
        <w:r w:rsidRPr="00507AB3" w:rsidDel="008E53BF">
          <w:rPr>
            <w:noProof/>
            <w:lang w:val="en-US"/>
          </w:rPr>
          <w:delText>6.4</w:delText>
        </w:r>
        <w:r w:rsidRPr="00507AB3" w:rsidDel="008E53BF">
          <w:rPr>
            <w:smallCaps w:val="0"/>
            <w:noProof/>
            <w:sz w:val="22"/>
            <w:szCs w:val="22"/>
            <w:lang w:val="en-US"/>
          </w:rPr>
          <w:tab/>
        </w:r>
        <w:r w:rsidRPr="00507AB3" w:rsidDel="008E53BF">
          <w:rPr>
            <w:noProof/>
            <w:lang w:val="en-US"/>
          </w:rPr>
          <w:delText>IO and Pads</w:delText>
        </w:r>
        <w:r w:rsidRPr="00507AB3" w:rsidDel="008E53BF">
          <w:rPr>
            <w:noProof/>
            <w:lang w:val="en-US"/>
          </w:rPr>
          <w:tab/>
        </w:r>
        <w:r w:rsidR="003A0697" w:rsidRPr="00507AB3" w:rsidDel="008E53BF">
          <w:rPr>
            <w:noProof/>
            <w:lang w:val="en-US"/>
          </w:rPr>
          <w:delText>15</w:delText>
        </w:r>
      </w:del>
    </w:p>
    <w:p w:rsidR="00E813C1" w:rsidRPr="00507AB3" w:rsidDel="008E53BF" w:rsidRDefault="00E813C1">
      <w:pPr>
        <w:pStyle w:val="Sumrio2"/>
        <w:tabs>
          <w:tab w:val="left" w:pos="880"/>
          <w:tab w:val="right" w:leader="dot" w:pos="9629"/>
        </w:tabs>
        <w:rPr>
          <w:del w:id="667" w:author="Vinícius Amaral" w:date="2010-10-11T10:59:00Z"/>
          <w:smallCaps w:val="0"/>
          <w:noProof/>
          <w:sz w:val="22"/>
          <w:szCs w:val="22"/>
          <w:lang w:val="en-US"/>
        </w:rPr>
      </w:pPr>
      <w:del w:id="668" w:author="Vinícius Amaral" w:date="2010-10-11T10:59:00Z">
        <w:r w:rsidRPr="00507AB3" w:rsidDel="008E53BF">
          <w:rPr>
            <w:noProof/>
            <w:lang w:val="en-US"/>
          </w:rPr>
          <w:delText>7.</w:delText>
        </w:r>
        <w:r w:rsidRPr="00507AB3" w:rsidDel="008E53BF">
          <w:rPr>
            <w:smallCaps w:val="0"/>
            <w:noProof/>
            <w:sz w:val="22"/>
            <w:szCs w:val="22"/>
            <w:lang w:val="en-US"/>
          </w:rPr>
          <w:tab/>
        </w:r>
        <w:r w:rsidRPr="00507AB3" w:rsidDel="008E53BF">
          <w:rPr>
            <w:noProof/>
            <w:lang w:val="en-US"/>
          </w:rPr>
          <w:delText>Additional Information</w:delText>
        </w:r>
        <w:r w:rsidRPr="00507AB3" w:rsidDel="008E53BF">
          <w:rPr>
            <w:noProof/>
            <w:lang w:val="en-US"/>
          </w:rPr>
          <w:tab/>
        </w:r>
        <w:r w:rsidR="003A0697" w:rsidRPr="00507AB3" w:rsidDel="008E53BF">
          <w:rPr>
            <w:noProof/>
            <w:lang w:val="en-US"/>
          </w:rPr>
          <w:delText>15</w:delText>
        </w:r>
      </w:del>
    </w:p>
    <w:p w:rsidR="00052BFE" w:rsidRPr="00507AB3" w:rsidRDefault="00AF07FD" w:rsidP="00052BFE">
      <w:pPr>
        <w:jc w:val="both"/>
        <w:rPr>
          <w:sz w:val="24"/>
          <w:szCs w:val="24"/>
          <w:lang w:val="en-US"/>
        </w:rPr>
      </w:pPr>
      <w:r w:rsidRPr="00507AB3">
        <w:rPr>
          <w:sz w:val="24"/>
          <w:szCs w:val="24"/>
          <w:lang w:val="en-US"/>
        </w:rPr>
        <w:fldChar w:fldCharType="end"/>
      </w:r>
      <w:r w:rsidR="00052BFE" w:rsidRPr="00507AB3">
        <w:rPr>
          <w:sz w:val="24"/>
          <w:szCs w:val="24"/>
          <w:lang w:val="en-US"/>
        </w:rPr>
        <w:br w:type="page"/>
      </w:r>
    </w:p>
    <w:p w:rsidR="00052BFE" w:rsidRPr="00507AB3" w:rsidRDefault="00887B4E" w:rsidP="00052BFE">
      <w:pPr>
        <w:pStyle w:val="SeoDHCTI"/>
      </w:pPr>
      <w:bookmarkStart w:id="669" w:name="_Toc274558097"/>
      <w:r w:rsidRPr="00507AB3">
        <w:lastRenderedPageBreak/>
        <w:t>TOP EMC08</w:t>
      </w:r>
      <w:r w:rsidR="003A42E5" w:rsidRPr="00507AB3">
        <w:t xml:space="preserve"> DIGITAL</w:t>
      </w:r>
      <w:r w:rsidR="00FE6C94" w:rsidRPr="00507AB3">
        <w:t xml:space="preserve"> MODULE</w:t>
      </w:r>
      <w:bookmarkEnd w:id="669"/>
      <w:r w:rsidR="00052BFE" w:rsidRPr="00507AB3">
        <w:tab/>
      </w:r>
      <w:r w:rsidR="00052BFE" w:rsidRPr="00507AB3">
        <w:tab/>
      </w:r>
      <w:r w:rsidR="00052BFE" w:rsidRPr="00507AB3">
        <w:tab/>
      </w:r>
      <w:r w:rsidR="00052BFE" w:rsidRPr="00507AB3">
        <w:tab/>
      </w:r>
    </w:p>
    <w:p w:rsidR="00052BFE" w:rsidRPr="00507AB3" w:rsidRDefault="00052BFE" w:rsidP="00052BFE">
      <w:pPr>
        <w:pStyle w:val="SeoDHCTI"/>
      </w:pPr>
    </w:p>
    <w:p w:rsidR="00052BFE" w:rsidRPr="00507AB3" w:rsidRDefault="00052BFE" w:rsidP="00052BFE">
      <w:pPr>
        <w:rPr>
          <w:rStyle w:val="SubSeoDHCTIChar"/>
        </w:rPr>
      </w:pPr>
    </w:p>
    <w:p w:rsidR="00052BFE" w:rsidRPr="00507AB3" w:rsidRDefault="00052BFE" w:rsidP="00052BFE">
      <w:pPr>
        <w:pStyle w:val="SubSeoDHCTI"/>
        <w:numPr>
          <w:ilvl w:val="0"/>
          <w:numId w:val="3"/>
        </w:numPr>
        <w:rPr>
          <w:i w:val="0"/>
          <w:sz w:val="24"/>
          <w:szCs w:val="24"/>
        </w:rPr>
      </w:pPr>
      <w:bookmarkStart w:id="670" w:name="_Toc274558098"/>
      <w:r w:rsidRPr="00507AB3">
        <w:rPr>
          <w:i w:val="0"/>
          <w:sz w:val="24"/>
          <w:szCs w:val="24"/>
        </w:rPr>
        <w:t>Introduction</w:t>
      </w:r>
      <w:bookmarkEnd w:id="670"/>
    </w:p>
    <w:p w:rsidR="00052BFE" w:rsidRPr="00507AB3" w:rsidRDefault="00052BFE" w:rsidP="00052BFE">
      <w:pPr>
        <w:rPr>
          <w:rStyle w:val="SubSeoDHCTIChar"/>
        </w:rPr>
      </w:pPr>
    </w:p>
    <w:p w:rsidR="00436350" w:rsidRPr="00507AB3" w:rsidRDefault="00436350" w:rsidP="00436350">
      <w:pPr>
        <w:autoSpaceDE w:val="0"/>
        <w:autoSpaceDN w:val="0"/>
        <w:adjustRightInd w:val="0"/>
        <w:ind w:left="709"/>
        <w:jc w:val="both"/>
        <w:rPr>
          <w:rFonts w:cs="Helvetica"/>
          <w:bCs/>
          <w:lang w:val="en-US"/>
        </w:rPr>
      </w:pPr>
      <w:r w:rsidRPr="00507AB3">
        <w:rPr>
          <w:rFonts w:cs="Helvetica"/>
          <w:bCs/>
          <w:lang w:val="en-US"/>
        </w:rPr>
        <w:t xml:space="preserve">The purpose of this document is to define the general terms for verification of </w:t>
      </w:r>
      <w:r w:rsidR="00887B4E" w:rsidRPr="00507AB3">
        <w:rPr>
          <w:rFonts w:cs="Helvetica"/>
          <w:bCs/>
          <w:lang w:val="en-US"/>
        </w:rPr>
        <w:t>Top</w:t>
      </w:r>
      <w:r w:rsidR="00FE6C94" w:rsidRPr="00507AB3">
        <w:rPr>
          <w:rFonts w:cs="Helvetica"/>
          <w:bCs/>
          <w:lang w:val="en-US"/>
        </w:rPr>
        <w:t xml:space="preserve"> Digital of</w:t>
      </w:r>
      <w:r w:rsidRPr="00507AB3">
        <w:rPr>
          <w:rFonts w:cs="Helvetica"/>
          <w:bCs/>
          <w:lang w:val="en-US"/>
        </w:rPr>
        <w:t xml:space="preserve"> Microcontroller EMC08 project</w:t>
      </w:r>
      <w:r w:rsidR="00935BB1" w:rsidRPr="00507AB3">
        <w:rPr>
          <w:rFonts w:cs="Helvetica"/>
          <w:bCs/>
          <w:lang w:val="en-US"/>
        </w:rPr>
        <w:t>.</w:t>
      </w:r>
      <w:r w:rsidRPr="00507AB3">
        <w:rPr>
          <w:rFonts w:cs="Helvetica"/>
          <w:bCs/>
          <w:lang w:val="en-US"/>
        </w:rPr>
        <w:t xml:space="preserve"> </w:t>
      </w:r>
      <w:r w:rsidR="00935BB1" w:rsidRPr="00507AB3">
        <w:rPr>
          <w:rFonts w:cs="Helvetica"/>
          <w:bCs/>
          <w:lang w:val="en-US"/>
        </w:rPr>
        <w:t xml:space="preserve">It </w:t>
      </w:r>
      <w:r w:rsidRPr="00507AB3">
        <w:rPr>
          <w:rFonts w:cs="Helvetica"/>
          <w:bCs/>
          <w:lang w:val="en-US"/>
        </w:rPr>
        <w:t xml:space="preserve">is part of the training phase II in the Cadence IC flow in CT2. This document includes </w:t>
      </w:r>
      <w:r w:rsidR="00414837" w:rsidRPr="00507AB3">
        <w:rPr>
          <w:rFonts w:cs="Helvetica"/>
          <w:bCs/>
          <w:lang w:val="en-US"/>
        </w:rPr>
        <w:t>checking and coverage</w:t>
      </w:r>
      <w:r w:rsidRPr="00507AB3">
        <w:rPr>
          <w:rFonts w:cs="Helvetica"/>
          <w:bCs/>
          <w:lang w:val="en-US"/>
        </w:rPr>
        <w:t xml:space="preserve"> description, general features respect to </w:t>
      </w:r>
      <w:r w:rsidR="00414837" w:rsidRPr="00507AB3">
        <w:rPr>
          <w:rFonts w:cs="Helvetica"/>
          <w:bCs/>
          <w:lang w:val="en-US"/>
        </w:rPr>
        <w:t>verification environment</w:t>
      </w:r>
      <w:r w:rsidR="00935BB1" w:rsidRPr="00507AB3">
        <w:rPr>
          <w:rFonts w:cs="Helvetica"/>
          <w:bCs/>
          <w:lang w:val="en-US"/>
        </w:rPr>
        <w:t>. Added, there are the features and it description to be verified.</w:t>
      </w:r>
      <w:r w:rsidR="003E703B" w:rsidRPr="00507AB3">
        <w:rPr>
          <w:rFonts w:cs="Helvetica"/>
          <w:bCs/>
          <w:lang w:val="en-US"/>
        </w:rPr>
        <w:t xml:space="preserve"> </w:t>
      </w:r>
    </w:p>
    <w:p w:rsidR="00436350" w:rsidRPr="00507AB3" w:rsidRDefault="00436350" w:rsidP="00052BFE">
      <w:pPr>
        <w:autoSpaceDE w:val="0"/>
        <w:autoSpaceDN w:val="0"/>
        <w:adjustRightInd w:val="0"/>
        <w:ind w:left="709"/>
        <w:jc w:val="both"/>
        <w:rPr>
          <w:rFonts w:cs="Helvetica"/>
          <w:lang w:val="en-US"/>
        </w:rPr>
      </w:pPr>
    </w:p>
    <w:p w:rsidR="00D3680F" w:rsidRPr="00507AB3" w:rsidRDefault="00D3680F" w:rsidP="00052BFE">
      <w:pPr>
        <w:autoSpaceDE w:val="0"/>
        <w:autoSpaceDN w:val="0"/>
        <w:adjustRightInd w:val="0"/>
        <w:ind w:left="709"/>
        <w:jc w:val="both"/>
        <w:rPr>
          <w:rFonts w:cs="Helvetica"/>
          <w:lang w:val="en-US"/>
        </w:rPr>
      </w:pPr>
    </w:p>
    <w:p w:rsidR="00052BFE" w:rsidRPr="00507AB3" w:rsidRDefault="00052BFE" w:rsidP="00052BFE">
      <w:pPr>
        <w:pStyle w:val="SubSeoDHCTI"/>
      </w:pPr>
      <w:bookmarkStart w:id="671" w:name="_Toc274558099"/>
      <w:commentRangeStart w:id="672"/>
      <w:r w:rsidRPr="00507AB3">
        <w:t>Verification Strategy</w:t>
      </w:r>
      <w:commentRangeEnd w:id="672"/>
      <w:r w:rsidR="00991799">
        <w:rPr>
          <w:rStyle w:val="Refdecomentrio"/>
          <w:rFonts w:ascii="Calibri" w:hAnsi="Calibri" w:cs="Times New Roman"/>
          <w:b w:val="0"/>
          <w:bCs w:val="0"/>
          <w:i w:val="0"/>
          <w:lang w:val="pt-BR"/>
        </w:rPr>
        <w:commentReference w:id="672"/>
      </w:r>
      <w:bookmarkEnd w:id="671"/>
    </w:p>
    <w:p w:rsidR="00052BFE" w:rsidRPr="00507AB3" w:rsidRDefault="00052BFE" w:rsidP="00052BFE">
      <w:pPr>
        <w:pStyle w:val="SubSeodivisoDHCTI"/>
        <w:jc w:val="both"/>
      </w:pPr>
    </w:p>
    <w:p w:rsidR="00436461" w:rsidRPr="00507AB3" w:rsidRDefault="00436461" w:rsidP="00436461">
      <w:pPr>
        <w:autoSpaceDE w:val="0"/>
        <w:autoSpaceDN w:val="0"/>
        <w:adjustRightInd w:val="0"/>
        <w:ind w:left="709"/>
        <w:jc w:val="both"/>
        <w:rPr>
          <w:rFonts w:cs="Arial"/>
          <w:color w:val="000000"/>
          <w:lang w:val="en-US"/>
        </w:rPr>
      </w:pPr>
      <w:r w:rsidRPr="00507AB3">
        <w:rPr>
          <w:rFonts w:cs="Arial"/>
          <w:color w:val="000000"/>
          <w:lang w:val="en-US"/>
        </w:rPr>
        <w:t>The methodology used is the eRM (e Reuse Methodology) that provides a template for partitioning the environment. This strategy codifies the best practice for developing e-based verification and ensures consistency,</w:t>
      </w:r>
      <w:r w:rsidR="00C8644F" w:rsidRPr="00507AB3">
        <w:rPr>
          <w:rFonts w:cs="Arial"/>
          <w:color w:val="000000"/>
          <w:lang w:val="en-US"/>
        </w:rPr>
        <w:t xml:space="preserve"> reusability and extensibility. The</w:t>
      </w:r>
      <w:r w:rsidR="004D0AFB" w:rsidRPr="00507AB3">
        <w:rPr>
          <w:rFonts w:cs="Arial"/>
          <w:color w:val="000000"/>
          <w:lang w:val="en-US"/>
        </w:rPr>
        <w:t xml:space="preserve"> Specman</w:t>
      </w:r>
      <w:r w:rsidR="00C8644F" w:rsidRPr="00507AB3">
        <w:rPr>
          <w:rFonts w:cs="Arial"/>
          <w:color w:val="000000"/>
          <w:lang w:val="en-US"/>
        </w:rPr>
        <w:t xml:space="preserve"> tool will be used. It</w:t>
      </w:r>
      <w:r w:rsidR="004D0AFB" w:rsidRPr="00507AB3">
        <w:rPr>
          <w:rFonts w:cs="Arial"/>
          <w:color w:val="000000"/>
          <w:lang w:val="en-US"/>
        </w:rPr>
        <w:t xml:space="preserve"> compile</w:t>
      </w:r>
      <w:r w:rsidR="00C8644F" w:rsidRPr="00507AB3">
        <w:rPr>
          <w:rFonts w:cs="Arial"/>
          <w:color w:val="000000"/>
          <w:lang w:val="en-US"/>
        </w:rPr>
        <w:t>s</w:t>
      </w:r>
      <w:r w:rsidR="004D0AFB" w:rsidRPr="00507AB3">
        <w:rPr>
          <w:rFonts w:cs="Arial"/>
          <w:color w:val="000000"/>
          <w:lang w:val="en-US"/>
        </w:rPr>
        <w:t xml:space="preserve"> and </w:t>
      </w:r>
      <w:r w:rsidR="00C8644F" w:rsidRPr="00507AB3">
        <w:rPr>
          <w:rFonts w:cs="Arial"/>
          <w:color w:val="000000"/>
          <w:lang w:val="en-US"/>
        </w:rPr>
        <w:t>debuggers</w:t>
      </w:r>
      <w:r w:rsidR="004D0AFB" w:rsidRPr="00507AB3">
        <w:rPr>
          <w:rFonts w:cs="Arial"/>
          <w:color w:val="000000"/>
          <w:lang w:val="en-US"/>
        </w:rPr>
        <w:t xml:space="preserve"> </w:t>
      </w:r>
      <w:r w:rsidR="00C8644F" w:rsidRPr="00507AB3">
        <w:rPr>
          <w:rFonts w:cs="Arial"/>
          <w:color w:val="000000"/>
          <w:lang w:val="en-US"/>
        </w:rPr>
        <w:t>the</w:t>
      </w:r>
      <w:r w:rsidR="004D0AFB" w:rsidRPr="00507AB3">
        <w:rPr>
          <w:rFonts w:cs="Arial"/>
          <w:color w:val="000000"/>
          <w:lang w:val="en-US"/>
        </w:rPr>
        <w:t xml:space="preserve"> E language.</w:t>
      </w:r>
    </w:p>
    <w:p w:rsidR="00D3680F" w:rsidRPr="00507AB3" w:rsidRDefault="00D3680F" w:rsidP="00D3680F">
      <w:pPr>
        <w:autoSpaceDE w:val="0"/>
        <w:autoSpaceDN w:val="0"/>
        <w:adjustRightInd w:val="0"/>
        <w:ind w:left="709"/>
        <w:jc w:val="both"/>
        <w:rPr>
          <w:rFonts w:cs="Arial"/>
          <w:color w:val="000000"/>
          <w:lang w:val="en-US"/>
        </w:rPr>
      </w:pPr>
      <w:r w:rsidRPr="00507AB3">
        <w:rPr>
          <w:rFonts w:cs="Arial"/>
          <w:color w:val="000000"/>
          <w:lang w:val="en-US"/>
        </w:rPr>
        <w:t xml:space="preserve">E language is used for basically describe </w:t>
      </w:r>
      <w:r w:rsidR="00C8644F" w:rsidRPr="00507AB3">
        <w:rPr>
          <w:rFonts w:cs="Arial"/>
          <w:color w:val="000000"/>
          <w:lang w:val="en-US"/>
        </w:rPr>
        <w:t>the verification environment</w:t>
      </w:r>
      <w:r w:rsidRPr="00507AB3">
        <w:rPr>
          <w:rFonts w:cs="Arial"/>
          <w:color w:val="000000"/>
          <w:lang w:val="en-US"/>
        </w:rPr>
        <w:t>, which has the capability to generate random test vectors, interface with code RTL to verify the functionality of the code.</w:t>
      </w:r>
    </w:p>
    <w:p w:rsidR="00D3680F" w:rsidRPr="00507AB3" w:rsidRDefault="00D3680F" w:rsidP="00436461">
      <w:pPr>
        <w:autoSpaceDE w:val="0"/>
        <w:autoSpaceDN w:val="0"/>
        <w:adjustRightInd w:val="0"/>
        <w:ind w:left="709"/>
        <w:jc w:val="both"/>
        <w:rPr>
          <w:rFonts w:cs="Arial"/>
          <w:color w:val="000000"/>
          <w:lang w:val="en-US"/>
        </w:rPr>
      </w:pPr>
    </w:p>
    <w:p w:rsidR="00052BFE" w:rsidRPr="00507AB3" w:rsidRDefault="00052BFE" w:rsidP="00052BFE">
      <w:pPr>
        <w:autoSpaceDE w:val="0"/>
        <w:autoSpaceDN w:val="0"/>
        <w:adjustRightInd w:val="0"/>
        <w:jc w:val="both"/>
        <w:rPr>
          <w:rFonts w:cs="Arial"/>
          <w:color w:val="000000"/>
          <w:lang w:val="en-US"/>
        </w:rPr>
      </w:pPr>
    </w:p>
    <w:p w:rsidR="00052BFE" w:rsidRPr="00507AB3" w:rsidRDefault="00052BFE" w:rsidP="00052BFE">
      <w:pPr>
        <w:pStyle w:val="SubSeoDHCTI"/>
      </w:pPr>
      <w:bookmarkStart w:id="673" w:name="_Toc274558100"/>
      <w:r w:rsidRPr="00507AB3">
        <w:t>Verification Flow</w:t>
      </w:r>
      <w:bookmarkEnd w:id="673"/>
    </w:p>
    <w:p w:rsidR="00052BFE" w:rsidRPr="00507AB3" w:rsidRDefault="00052BFE" w:rsidP="00052BFE">
      <w:pPr>
        <w:autoSpaceDE w:val="0"/>
        <w:autoSpaceDN w:val="0"/>
        <w:adjustRightInd w:val="0"/>
        <w:ind w:left="709"/>
        <w:jc w:val="both"/>
        <w:rPr>
          <w:rFonts w:cs="Helvetica"/>
          <w:lang w:val="en-US"/>
        </w:rPr>
      </w:pPr>
    </w:p>
    <w:p w:rsidR="00397D8D" w:rsidRPr="00507AB3" w:rsidRDefault="000E7F42" w:rsidP="00397D8D">
      <w:pPr>
        <w:autoSpaceDE w:val="0"/>
        <w:autoSpaceDN w:val="0"/>
        <w:adjustRightInd w:val="0"/>
        <w:ind w:left="709"/>
        <w:jc w:val="both"/>
        <w:rPr>
          <w:rFonts w:cs="Helvetica"/>
          <w:lang w:val="en-US"/>
        </w:rPr>
      </w:pPr>
      <w:r w:rsidRPr="00507AB3">
        <w:rPr>
          <w:rFonts w:cs="Helvetica"/>
          <w:lang w:val="en-US"/>
        </w:rPr>
        <w:t>In order to generate the EMC08 instructions stimuli, the assembly language will be used. After create some set of instructions in assembly, the output of these instructions will be verified in the checkers. To do it, the assembly code needs to be translated in a hexadecimal file understood by the memory verilog. The following figure illustrates the diagram of verification flow, where t</w:t>
      </w:r>
      <w:r w:rsidR="00397D8D" w:rsidRPr="00507AB3">
        <w:rPr>
          <w:rFonts w:cs="Helvetica"/>
          <w:lang w:val="en-US"/>
        </w:rPr>
        <w:t xml:space="preserve">he DUT </w:t>
      </w:r>
      <w:r w:rsidR="00734686" w:rsidRPr="00507AB3">
        <w:rPr>
          <w:rFonts w:cs="Helvetica"/>
          <w:lang w:val="en-US"/>
        </w:rPr>
        <w:t xml:space="preserve">(Design Under Test) is the </w:t>
      </w:r>
      <w:r w:rsidR="00AF5B30" w:rsidRPr="00507AB3">
        <w:rPr>
          <w:rFonts w:cs="Helvetica"/>
          <w:lang w:val="en-US"/>
        </w:rPr>
        <w:t>TOP EMC08</w:t>
      </w:r>
      <w:r w:rsidR="00734686" w:rsidRPr="00507AB3">
        <w:rPr>
          <w:rFonts w:cs="Helvetica"/>
          <w:lang w:val="en-US"/>
        </w:rPr>
        <w:t xml:space="preserve"> block</w:t>
      </w:r>
      <w:r w:rsidR="00397D8D" w:rsidRPr="00507AB3">
        <w:rPr>
          <w:rFonts w:cs="Helvetica"/>
          <w:lang w:val="en-US"/>
        </w:rPr>
        <w:t xml:space="preserve"> that we want to verify. </w:t>
      </w:r>
    </w:p>
    <w:p w:rsidR="00734686" w:rsidRPr="00507AB3" w:rsidRDefault="00734686" w:rsidP="00397D8D">
      <w:pPr>
        <w:autoSpaceDE w:val="0"/>
        <w:autoSpaceDN w:val="0"/>
        <w:adjustRightInd w:val="0"/>
        <w:ind w:left="709"/>
        <w:jc w:val="both"/>
        <w:rPr>
          <w:rFonts w:cs="Helvetica"/>
          <w:lang w:val="en-US"/>
        </w:rPr>
      </w:pPr>
    </w:p>
    <w:p w:rsidR="00734686" w:rsidRPr="00507AB3" w:rsidRDefault="008324DD" w:rsidP="00734686">
      <w:pPr>
        <w:keepNext/>
        <w:autoSpaceDE w:val="0"/>
        <w:autoSpaceDN w:val="0"/>
        <w:adjustRightInd w:val="0"/>
        <w:ind w:left="709"/>
        <w:jc w:val="both"/>
        <w:rPr>
          <w:rFonts w:cs="Times"/>
          <w:color w:val="000000"/>
          <w:lang w:val="en-US"/>
        </w:rPr>
      </w:pPr>
      <w:r>
        <w:rPr>
          <w:rFonts w:cs="Times"/>
          <w:noProof/>
          <w:color w:val="000000"/>
        </w:rPr>
        <w:drawing>
          <wp:inline distT="0" distB="0" distL="0" distR="0">
            <wp:extent cx="5617845" cy="2948305"/>
            <wp:effectExtent l="19050" t="0" r="1905" b="0"/>
            <wp:docPr id="1" name="Imagen 1" descr="Block_Diagram_Ver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Block_Diagram_Verification.jpg"/>
                    <pic:cNvPicPr>
                      <a:picLocks noChangeAspect="1" noChangeArrowheads="1"/>
                    </pic:cNvPicPr>
                  </pic:nvPicPr>
                  <pic:blipFill>
                    <a:blip r:embed="rId9" cstate="print"/>
                    <a:srcRect/>
                    <a:stretch>
                      <a:fillRect/>
                    </a:stretch>
                  </pic:blipFill>
                  <pic:spPr bwMode="auto">
                    <a:xfrm>
                      <a:off x="0" y="0"/>
                      <a:ext cx="5617845" cy="2948305"/>
                    </a:xfrm>
                    <a:prstGeom prst="rect">
                      <a:avLst/>
                    </a:prstGeom>
                    <a:noFill/>
                    <a:ln w="9525">
                      <a:noFill/>
                      <a:miter lim="800000"/>
                      <a:headEnd/>
                      <a:tailEnd/>
                    </a:ln>
                  </pic:spPr>
                </pic:pic>
              </a:graphicData>
            </a:graphic>
          </wp:inline>
        </w:drawing>
      </w:r>
    </w:p>
    <w:p w:rsidR="00734686" w:rsidRPr="00507AB3" w:rsidRDefault="00734686" w:rsidP="00734686">
      <w:pPr>
        <w:keepNext/>
        <w:autoSpaceDE w:val="0"/>
        <w:autoSpaceDN w:val="0"/>
        <w:adjustRightInd w:val="0"/>
        <w:ind w:left="709"/>
        <w:jc w:val="both"/>
        <w:rPr>
          <w:lang w:val="en-US"/>
        </w:rPr>
      </w:pPr>
    </w:p>
    <w:p w:rsidR="00734686" w:rsidRPr="00507AB3" w:rsidRDefault="00734686" w:rsidP="00734686">
      <w:pPr>
        <w:pStyle w:val="Legenda"/>
        <w:rPr>
          <w:rFonts w:cs="Helvetica"/>
          <w:color w:val="000000"/>
          <w:lang w:val="en-US"/>
        </w:rPr>
      </w:pPr>
      <w:r w:rsidRPr="00507AB3">
        <w:rPr>
          <w:color w:val="000000"/>
          <w:lang w:val="en-US"/>
        </w:rPr>
        <w:t xml:space="preserve">Figure </w:t>
      </w:r>
      <w:r w:rsidR="00AF07FD" w:rsidRPr="00507AB3">
        <w:rPr>
          <w:color w:val="000000"/>
          <w:lang w:val="en-US"/>
        </w:rPr>
        <w:fldChar w:fldCharType="begin"/>
      </w:r>
      <w:r w:rsidRPr="00507AB3">
        <w:rPr>
          <w:color w:val="000000"/>
          <w:lang w:val="en-US"/>
        </w:rPr>
        <w:instrText xml:space="preserve"> SEQ Figure \* ARABIC </w:instrText>
      </w:r>
      <w:r w:rsidR="00AF07FD" w:rsidRPr="00507AB3">
        <w:rPr>
          <w:color w:val="000000"/>
          <w:lang w:val="en-US"/>
        </w:rPr>
        <w:fldChar w:fldCharType="separate"/>
      </w:r>
      <w:r w:rsidR="003A0697" w:rsidRPr="00507AB3">
        <w:rPr>
          <w:noProof/>
          <w:color w:val="000000"/>
          <w:lang w:val="en-US"/>
        </w:rPr>
        <w:t>1</w:t>
      </w:r>
      <w:r w:rsidR="00AF07FD" w:rsidRPr="00507AB3">
        <w:rPr>
          <w:color w:val="000000"/>
          <w:lang w:val="en-US"/>
        </w:rPr>
        <w:fldChar w:fldCharType="end"/>
      </w:r>
      <w:r w:rsidRPr="00507AB3">
        <w:rPr>
          <w:color w:val="000000"/>
          <w:lang w:val="en-US"/>
        </w:rPr>
        <w:t xml:space="preserve"> - Verification Flow Diagram</w:t>
      </w:r>
    </w:p>
    <w:p w:rsidR="00397D8D" w:rsidRPr="00507AB3" w:rsidRDefault="00AF0C9A" w:rsidP="00052BFE">
      <w:pPr>
        <w:autoSpaceDE w:val="0"/>
        <w:autoSpaceDN w:val="0"/>
        <w:adjustRightInd w:val="0"/>
        <w:ind w:left="709"/>
        <w:jc w:val="both"/>
        <w:rPr>
          <w:rFonts w:cs="Helvetica"/>
          <w:lang w:val="en-US"/>
        </w:rPr>
      </w:pPr>
      <w:r w:rsidRPr="00507AB3">
        <w:rPr>
          <w:rFonts w:cs="Helvetica"/>
          <w:lang w:val="en-US"/>
        </w:rPr>
        <w:t xml:space="preserve">The DUT receives stimulus from input BFM (Bus Functional Model) and sends outputs to output BFM. These </w:t>
      </w:r>
      <w:r w:rsidR="00C8644F" w:rsidRPr="00507AB3">
        <w:rPr>
          <w:rFonts w:cs="Helvetica"/>
          <w:lang w:val="en-US"/>
        </w:rPr>
        <w:t>stimuli</w:t>
      </w:r>
      <w:r w:rsidRPr="00507AB3">
        <w:rPr>
          <w:rFonts w:cs="Helvetica"/>
          <w:lang w:val="en-US"/>
        </w:rPr>
        <w:t xml:space="preserve"> are generated by Sequence Generator according to whished Testcase that can control the order of sequences, types of stimulus, number of repetitions and so on. There are two </w:t>
      </w:r>
      <w:r w:rsidRPr="00507AB3">
        <w:rPr>
          <w:rFonts w:cs="Helvetica"/>
          <w:lang w:val="en-US"/>
        </w:rPr>
        <w:lastRenderedPageBreak/>
        <w:t>monitors that sample input and output DUT signals. They are passive units that do not change the values of signals. Monitors send sampled signals to Data Checker that compares DUT outputs with expected answers and gives a DUT error if it doesn’t mismatch.</w:t>
      </w:r>
    </w:p>
    <w:p w:rsidR="002B7322" w:rsidRPr="00507AB3" w:rsidRDefault="002B7322" w:rsidP="00052BFE">
      <w:pPr>
        <w:autoSpaceDE w:val="0"/>
        <w:autoSpaceDN w:val="0"/>
        <w:adjustRightInd w:val="0"/>
        <w:ind w:left="709"/>
        <w:jc w:val="both"/>
        <w:rPr>
          <w:rFonts w:cs="Helvetica"/>
          <w:lang w:val="en-US"/>
        </w:rPr>
      </w:pPr>
    </w:p>
    <w:p w:rsidR="002B7322" w:rsidRPr="00507AB3" w:rsidRDefault="00973790" w:rsidP="002B7322">
      <w:pPr>
        <w:autoSpaceDE w:val="0"/>
        <w:autoSpaceDN w:val="0"/>
        <w:adjustRightInd w:val="0"/>
        <w:ind w:left="709"/>
        <w:jc w:val="both"/>
        <w:rPr>
          <w:rFonts w:cs="Helvetica"/>
          <w:lang w:val="en-US"/>
        </w:rPr>
      </w:pPr>
      <w:r w:rsidRPr="00507AB3">
        <w:rPr>
          <w:rFonts w:cs="Helvetica"/>
          <w:lang w:val="en-US"/>
        </w:rPr>
        <w:t xml:space="preserve">A </w:t>
      </w:r>
      <w:r w:rsidR="00C8644F" w:rsidRPr="00507AB3">
        <w:rPr>
          <w:rFonts w:cs="Helvetica"/>
          <w:lang w:val="en-US"/>
        </w:rPr>
        <w:t>functional model</w:t>
      </w:r>
      <w:r w:rsidR="002B7322" w:rsidRPr="00507AB3">
        <w:rPr>
          <w:rFonts w:cs="Helvetica"/>
          <w:lang w:val="en-US"/>
        </w:rPr>
        <w:t xml:space="preserve"> receives the inputs from IN Monitor, </w:t>
      </w:r>
      <w:r w:rsidRPr="00507AB3">
        <w:rPr>
          <w:rFonts w:cs="Helvetica"/>
          <w:lang w:val="en-US"/>
        </w:rPr>
        <w:t xml:space="preserve">synchronizes the DUT with the verifications environment, </w:t>
      </w:r>
      <w:r w:rsidR="002B7322" w:rsidRPr="00507AB3">
        <w:rPr>
          <w:rFonts w:cs="Helvetica"/>
          <w:lang w:val="en-US"/>
        </w:rPr>
        <w:t>calculates the expected results and compares these results with DUT outputs, send to Data Checker by OUT Monitor.   So, Data Checker compares DUT’s results with expected and creates illegal buckets when they mismatch. The illegal buckets generate a DUT error.</w:t>
      </w:r>
    </w:p>
    <w:p w:rsidR="002B7322" w:rsidRPr="00507AB3" w:rsidRDefault="002B7322" w:rsidP="00052BFE">
      <w:pPr>
        <w:autoSpaceDE w:val="0"/>
        <w:autoSpaceDN w:val="0"/>
        <w:adjustRightInd w:val="0"/>
        <w:ind w:left="709"/>
        <w:jc w:val="both"/>
        <w:rPr>
          <w:rFonts w:cs="Helvetica"/>
          <w:lang w:val="en-US"/>
        </w:rPr>
      </w:pPr>
    </w:p>
    <w:p w:rsidR="00973790" w:rsidRPr="00507AB3" w:rsidDel="00991799" w:rsidRDefault="00973790" w:rsidP="00973790">
      <w:pPr>
        <w:autoSpaceDE w:val="0"/>
        <w:autoSpaceDN w:val="0"/>
        <w:adjustRightInd w:val="0"/>
        <w:jc w:val="both"/>
        <w:rPr>
          <w:del w:id="674" w:author="Vinícius Amaral" w:date="2010-10-11T10:55:00Z"/>
          <w:rFonts w:cs="Helvetica"/>
          <w:lang w:val="en-US"/>
        </w:rPr>
      </w:pPr>
    </w:p>
    <w:p w:rsidR="00973790" w:rsidRPr="00507AB3" w:rsidRDefault="00973790" w:rsidP="00052BFE">
      <w:pPr>
        <w:autoSpaceDE w:val="0"/>
        <w:autoSpaceDN w:val="0"/>
        <w:adjustRightInd w:val="0"/>
        <w:ind w:left="709"/>
        <w:jc w:val="both"/>
        <w:rPr>
          <w:rFonts w:cs="Helvetica"/>
          <w:lang w:val="en-US"/>
        </w:rPr>
      </w:pPr>
    </w:p>
    <w:p w:rsidR="00973790" w:rsidRPr="00507AB3" w:rsidRDefault="00973790" w:rsidP="00052BFE">
      <w:pPr>
        <w:autoSpaceDE w:val="0"/>
        <w:autoSpaceDN w:val="0"/>
        <w:adjustRightInd w:val="0"/>
        <w:ind w:left="709"/>
        <w:jc w:val="both"/>
        <w:rPr>
          <w:rFonts w:cs="Helvetica"/>
          <w:lang w:val="en-US"/>
        </w:rPr>
      </w:pPr>
    </w:p>
    <w:p w:rsidR="00052BFE" w:rsidRPr="00507AB3" w:rsidRDefault="00052BFE" w:rsidP="00052BFE">
      <w:pPr>
        <w:pStyle w:val="SubSeoDHCTI"/>
      </w:pPr>
      <w:bookmarkStart w:id="675" w:name="_Toc274558101"/>
      <w:r w:rsidRPr="00507AB3">
        <w:t>Random Simulation</w:t>
      </w:r>
      <w:bookmarkEnd w:id="675"/>
    </w:p>
    <w:p w:rsidR="00052BFE" w:rsidRPr="00507AB3" w:rsidRDefault="00052BFE" w:rsidP="00052BFE">
      <w:pPr>
        <w:pStyle w:val="SubSeodivisoDHCTI"/>
        <w:jc w:val="both"/>
      </w:pPr>
    </w:p>
    <w:p w:rsidR="00DA138B" w:rsidRPr="00507AB3" w:rsidRDefault="00DA138B" w:rsidP="00DA138B">
      <w:pPr>
        <w:autoSpaceDE w:val="0"/>
        <w:autoSpaceDN w:val="0"/>
        <w:adjustRightInd w:val="0"/>
        <w:ind w:left="709"/>
        <w:jc w:val="both"/>
        <w:rPr>
          <w:rFonts w:cs="Helvetica"/>
          <w:lang w:val="en-US"/>
        </w:rPr>
      </w:pPr>
      <w:r w:rsidRPr="00507AB3">
        <w:rPr>
          <w:rFonts w:cs="Helvetica"/>
          <w:lang w:val="en-US"/>
        </w:rPr>
        <w:t xml:space="preserve">The testcases will be generated using a set of sequences. Depending on feature to be verified, the testcase controls the generation order of these sequences. The following table shows the action executed by each sequence. The testcase can generate any number of sequences in a random order. </w:t>
      </w:r>
    </w:p>
    <w:p w:rsidR="00DA138B" w:rsidRPr="00507AB3" w:rsidRDefault="00DA138B" w:rsidP="00DA138B">
      <w:pPr>
        <w:autoSpaceDE w:val="0"/>
        <w:autoSpaceDN w:val="0"/>
        <w:adjustRightInd w:val="0"/>
        <w:ind w:left="709"/>
        <w:rPr>
          <w:rFonts w:cs="Helvetica"/>
          <w:lang w:val="en-US"/>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6628"/>
      </w:tblGrid>
      <w:tr w:rsidR="00DA138B" w:rsidRPr="00507AB3" w:rsidTr="00A03921">
        <w:tc>
          <w:tcPr>
            <w:tcW w:w="2518" w:type="dxa"/>
          </w:tcPr>
          <w:p w:rsidR="00DA138B" w:rsidRPr="00507AB3" w:rsidRDefault="00DA138B" w:rsidP="00A03921">
            <w:pPr>
              <w:autoSpaceDE w:val="0"/>
              <w:autoSpaceDN w:val="0"/>
              <w:adjustRightInd w:val="0"/>
              <w:rPr>
                <w:rFonts w:cs="Helvetica"/>
                <w:b/>
                <w:lang w:val="en-US"/>
              </w:rPr>
            </w:pPr>
            <w:r w:rsidRPr="00507AB3">
              <w:rPr>
                <w:rFonts w:cs="Helvetica"/>
                <w:b/>
                <w:lang w:val="en-US"/>
              </w:rPr>
              <w:t>Sequence</w:t>
            </w:r>
          </w:p>
        </w:tc>
        <w:tc>
          <w:tcPr>
            <w:tcW w:w="6628" w:type="dxa"/>
          </w:tcPr>
          <w:p w:rsidR="00DA138B" w:rsidRPr="00507AB3" w:rsidRDefault="00DA138B" w:rsidP="00A03921">
            <w:pPr>
              <w:autoSpaceDE w:val="0"/>
              <w:autoSpaceDN w:val="0"/>
              <w:adjustRightInd w:val="0"/>
              <w:rPr>
                <w:rFonts w:cs="Helvetica"/>
                <w:b/>
                <w:lang w:val="en-US"/>
              </w:rPr>
            </w:pPr>
            <w:r w:rsidRPr="00507AB3">
              <w:rPr>
                <w:rFonts w:cs="Helvetica"/>
                <w:b/>
                <w:lang w:val="en-US"/>
              </w:rPr>
              <w:t>Action executed</w:t>
            </w:r>
          </w:p>
        </w:tc>
      </w:tr>
      <w:tr w:rsidR="00DA138B" w:rsidRPr="009E1EEE" w:rsidTr="00A03921">
        <w:tc>
          <w:tcPr>
            <w:tcW w:w="2518" w:type="dxa"/>
            <w:vAlign w:val="center"/>
          </w:tcPr>
          <w:p w:rsidR="00DA138B" w:rsidRPr="00507AB3" w:rsidRDefault="00DA138B" w:rsidP="00AF5B30">
            <w:pPr>
              <w:autoSpaceDE w:val="0"/>
              <w:autoSpaceDN w:val="0"/>
              <w:adjustRightInd w:val="0"/>
              <w:rPr>
                <w:rFonts w:cs="Helvetica"/>
                <w:lang w:val="en-US"/>
              </w:rPr>
            </w:pPr>
            <w:r w:rsidRPr="00507AB3">
              <w:rPr>
                <w:rFonts w:cs="Helvetica"/>
                <w:lang w:val="en-US"/>
              </w:rPr>
              <w:t>SEQ_</w:t>
            </w:r>
            <w:r w:rsidR="00AF5B30" w:rsidRPr="00507AB3">
              <w:rPr>
                <w:rFonts w:cs="Helvetica"/>
                <w:lang w:val="en-US"/>
              </w:rPr>
              <w:t>RESET</w:t>
            </w:r>
          </w:p>
        </w:tc>
        <w:tc>
          <w:tcPr>
            <w:tcW w:w="6628" w:type="dxa"/>
            <w:vAlign w:val="center"/>
          </w:tcPr>
          <w:p w:rsidR="00DA138B" w:rsidRPr="00507AB3" w:rsidRDefault="00AF5B30" w:rsidP="00A03921">
            <w:pPr>
              <w:autoSpaceDE w:val="0"/>
              <w:autoSpaceDN w:val="0"/>
              <w:adjustRightInd w:val="0"/>
              <w:rPr>
                <w:rFonts w:cs="Helvetica"/>
                <w:lang w:val="en-US"/>
              </w:rPr>
            </w:pPr>
            <w:r w:rsidRPr="00507AB3">
              <w:rPr>
                <w:rFonts w:cs="Helvetica"/>
                <w:lang w:val="en-US"/>
              </w:rPr>
              <w:t>Generates a Reset</w:t>
            </w:r>
            <w:r w:rsidR="00C8644F" w:rsidRPr="00507AB3">
              <w:rPr>
                <w:rFonts w:cs="Helvetica"/>
                <w:lang w:val="en-US"/>
              </w:rPr>
              <w:t xml:space="preserve"> signal</w:t>
            </w:r>
            <w:r w:rsidRPr="00507AB3">
              <w:rPr>
                <w:rFonts w:cs="Helvetica"/>
                <w:lang w:val="en-US"/>
              </w:rPr>
              <w:t xml:space="preserve"> random sequence. </w:t>
            </w:r>
          </w:p>
        </w:tc>
      </w:tr>
      <w:tr w:rsidR="00DA138B" w:rsidRPr="009E1EEE" w:rsidTr="00A03921">
        <w:tc>
          <w:tcPr>
            <w:tcW w:w="2518" w:type="dxa"/>
            <w:vAlign w:val="center"/>
          </w:tcPr>
          <w:p w:rsidR="00DA138B" w:rsidRPr="00507AB3" w:rsidRDefault="00DA138B" w:rsidP="00AF5B30">
            <w:pPr>
              <w:autoSpaceDE w:val="0"/>
              <w:autoSpaceDN w:val="0"/>
              <w:adjustRightInd w:val="0"/>
              <w:rPr>
                <w:rFonts w:cs="Helvetica"/>
                <w:lang w:val="en-US"/>
              </w:rPr>
            </w:pPr>
            <w:r w:rsidRPr="00507AB3">
              <w:rPr>
                <w:rFonts w:cs="Helvetica"/>
                <w:lang w:val="en-US"/>
              </w:rPr>
              <w:t>SEQ_</w:t>
            </w:r>
            <w:r w:rsidR="00AF5B30" w:rsidRPr="00507AB3">
              <w:rPr>
                <w:rFonts w:cs="Helvetica"/>
                <w:lang w:val="en-US"/>
              </w:rPr>
              <w:t>INST_RAND</w:t>
            </w:r>
          </w:p>
        </w:tc>
        <w:tc>
          <w:tcPr>
            <w:tcW w:w="6628" w:type="dxa"/>
            <w:vAlign w:val="center"/>
          </w:tcPr>
          <w:p w:rsidR="00DA138B" w:rsidRPr="00507AB3" w:rsidRDefault="00AF5B30" w:rsidP="00AF5B30">
            <w:pPr>
              <w:autoSpaceDE w:val="0"/>
              <w:autoSpaceDN w:val="0"/>
              <w:adjustRightInd w:val="0"/>
              <w:rPr>
                <w:lang w:val="en-US"/>
              </w:rPr>
            </w:pPr>
            <w:r w:rsidRPr="00507AB3">
              <w:rPr>
                <w:rFonts w:cs="Helvetica"/>
                <w:lang w:val="en-US"/>
              </w:rPr>
              <w:t>This sequence sends a random instruction</w:t>
            </w:r>
            <w:r w:rsidR="00DA138B" w:rsidRPr="00507AB3">
              <w:rPr>
                <w:rFonts w:cs="Helvetica"/>
                <w:lang w:val="en-US"/>
              </w:rPr>
              <w:t>.</w:t>
            </w:r>
          </w:p>
        </w:tc>
      </w:tr>
      <w:tr w:rsidR="00AF5B30" w:rsidRPr="009E1EEE" w:rsidTr="00A03921">
        <w:tc>
          <w:tcPr>
            <w:tcW w:w="2518" w:type="dxa"/>
            <w:vAlign w:val="center"/>
          </w:tcPr>
          <w:p w:rsidR="00AF5B30" w:rsidRPr="00507AB3" w:rsidRDefault="00AF5B30" w:rsidP="00AF5B30">
            <w:pPr>
              <w:autoSpaceDE w:val="0"/>
              <w:autoSpaceDN w:val="0"/>
              <w:adjustRightInd w:val="0"/>
              <w:rPr>
                <w:rFonts w:cs="Helvetica"/>
                <w:lang w:val="en-US"/>
              </w:rPr>
            </w:pPr>
            <w:r w:rsidRPr="00507AB3">
              <w:rPr>
                <w:rFonts w:cs="Helvetica"/>
                <w:lang w:val="en-US"/>
              </w:rPr>
              <w:t>SEQ_INST_XXX</w:t>
            </w:r>
          </w:p>
        </w:tc>
        <w:tc>
          <w:tcPr>
            <w:tcW w:w="6628" w:type="dxa"/>
            <w:vAlign w:val="center"/>
          </w:tcPr>
          <w:p w:rsidR="00AF5B30" w:rsidRPr="00507AB3" w:rsidRDefault="00AF5B30" w:rsidP="00C8644F">
            <w:pPr>
              <w:autoSpaceDE w:val="0"/>
              <w:autoSpaceDN w:val="0"/>
              <w:adjustRightInd w:val="0"/>
              <w:rPr>
                <w:rFonts w:cs="Helvetica"/>
                <w:lang w:val="en-US"/>
              </w:rPr>
            </w:pPr>
            <w:r w:rsidRPr="00507AB3">
              <w:rPr>
                <w:rFonts w:cs="Helvetica"/>
                <w:lang w:val="en-US"/>
              </w:rPr>
              <w:t>This sequence sends a valid instructi</w:t>
            </w:r>
            <w:r w:rsidR="00C8644F" w:rsidRPr="00507AB3">
              <w:rPr>
                <w:rFonts w:cs="Helvetica"/>
                <w:lang w:val="en-US"/>
              </w:rPr>
              <w:t xml:space="preserve">on (where XXX is the instruction name) of the instruction set. </w:t>
            </w:r>
          </w:p>
        </w:tc>
      </w:tr>
      <w:tr w:rsidR="00DA138B" w:rsidRPr="009E1EEE" w:rsidTr="00A03921">
        <w:tc>
          <w:tcPr>
            <w:tcW w:w="2518" w:type="dxa"/>
            <w:vAlign w:val="center"/>
          </w:tcPr>
          <w:p w:rsidR="00DA138B" w:rsidRPr="008E53BF" w:rsidRDefault="00AF07FD" w:rsidP="00A03921">
            <w:pPr>
              <w:autoSpaceDE w:val="0"/>
              <w:autoSpaceDN w:val="0"/>
              <w:adjustRightInd w:val="0"/>
              <w:rPr>
                <w:rFonts w:cs="Helvetica"/>
                <w:rPrChange w:id="676" w:author="Vinícius Amaral" w:date="2010-10-11T10:59:00Z">
                  <w:rPr>
                    <w:rFonts w:cs="Helvetica"/>
                    <w:lang w:val="en-US"/>
                  </w:rPr>
                </w:rPrChange>
              </w:rPr>
            </w:pPr>
            <w:r w:rsidRPr="00AF07FD">
              <w:rPr>
                <w:rFonts w:cs="Helvetica"/>
                <w:rPrChange w:id="677" w:author="Vinícius Amaral" w:date="2010-10-11T10:59:00Z">
                  <w:rPr>
                    <w:rFonts w:cs="Helvetica"/>
                    <w:lang w:val="en-US"/>
                  </w:rPr>
                </w:rPrChange>
              </w:rPr>
              <w:t>SEQ_ROM_RAM</w:t>
            </w:r>
          </w:p>
          <w:p w:rsidR="00DA138B" w:rsidRPr="008E53BF" w:rsidRDefault="00AF07FD" w:rsidP="00A03921">
            <w:pPr>
              <w:autoSpaceDE w:val="0"/>
              <w:autoSpaceDN w:val="0"/>
              <w:adjustRightInd w:val="0"/>
              <w:rPr>
                <w:rFonts w:cs="Helvetica"/>
                <w:rPrChange w:id="678" w:author="Vinícius Amaral" w:date="2010-10-11T10:59:00Z">
                  <w:rPr>
                    <w:rFonts w:cs="Helvetica"/>
                    <w:lang w:val="en-US"/>
                  </w:rPr>
                </w:rPrChange>
              </w:rPr>
            </w:pPr>
            <w:r w:rsidRPr="00AF07FD">
              <w:rPr>
                <w:rFonts w:cs="Helvetica"/>
                <w:rPrChange w:id="679" w:author="Vinícius Amaral" w:date="2010-10-11T10:59:00Z">
                  <w:rPr>
                    <w:rFonts w:cs="Helvetica"/>
                    <w:lang w:val="en-US"/>
                  </w:rPr>
                </w:rPrChange>
              </w:rPr>
              <w:t>SEQ_RAM_RAM</w:t>
            </w:r>
          </w:p>
          <w:p w:rsidR="00DA138B" w:rsidRPr="008E53BF" w:rsidRDefault="00AF07FD" w:rsidP="00A03921">
            <w:pPr>
              <w:autoSpaceDE w:val="0"/>
              <w:autoSpaceDN w:val="0"/>
              <w:adjustRightInd w:val="0"/>
              <w:rPr>
                <w:rFonts w:cs="Helvetica"/>
                <w:rPrChange w:id="680" w:author="Vinícius Amaral" w:date="2010-10-11T10:59:00Z">
                  <w:rPr>
                    <w:rFonts w:cs="Helvetica"/>
                    <w:lang w:val="en-US"/>
                  </w:rPr>
                </w:rPrChange>
              </w:rPr>
            </w:pPr>
            <w:r w:rsidRPr="00AF07FD">
              <w:rPr>
                <w:rFonts w:cs="Helvetica"/>
                <w:rPrChange w:id="681" w:author="Vinícius Amaral" w:date="2010-10-11T10:59:00Z">
                  <w:rPr>
                    <w:rFonts w:cs="Helvetica"/>
                    <w:lang w:val="en-US"/>
                  </w:rPr>
                </w:rPrChange>
              </w:rPr>
              <w:t>SEQ_RAM_ROM</w:t>
            </w:r>
          </w:p>
          <w:p w:rsidR="00DA138B" w:rsidRPr="008E53BF" w:rsidRDefault="00AF07FD" w:rsidP="00A03921">
            <w:pPr>
              <w:autoSpaceDE w:val="0"/>
              <w:autoSpaceDN w:val="0"/>
              <w:adjustRightInd w:val="0"/>
              <w:rPr>
                <w:rFonts w:cs="Helvetica"/>
                <w:rPrChange w:id="682" w:author="Vinícius Amaral" w:date="2010-10-11T10:59:00Z">
                  <w:rPr>
                    <w:rFonts w:cs="Helvetica"/>
                    <w:lang w:val="en-US"/>
                  </w:rPr>
                </w:rPrChange>
              </w:rPr>
            </w:pPr>
            <w:r w:rsidRPr="00AF07FD">
              <w:rPr>
                <w:rFonts w:cs="Helvetica"/>
                <w:rPrChange w:id="683" w:author="Vinícius Amaral" w:date="2010-10-11T10:59:00Z">
                  <w:rPr>
                    <w:rFonts w:cs="Helvetica"/>
                    <w:lang w:val="en-US"/>
                  </w:rPr>
                </w:rPrChange>
              </w:rPr>
              <w:t>SEQ_RD_WR</w:t>
            </w:r>
          </w:p>
        </w:tc>
        <w:tc>
          <w:tcPr>
            <w:tcW w:w="6628" w:type="dxa"/>
            <w:vAlign w:val="center"/>
          </w:tcPr>
          <w:p w:rsidR="00DA138B" w:rsidRPr="00507AB3" w:rsidRDefault="00DA138B" w:rsidP="00A03921">
            <w:pPr>
              <w:autoSpaceDE w:val="0"/>
              <w:autoSpaceDN w:val="0"/>
              <w:adjustRightInd w:val="0"/>
              <w:rPr>
                <w:rFonts w:cs="Helvetica"/>
                <w:lang w:val="en-US"/>
              </w:rPr>
            </w:pPr>
            <w:r w:rsidRPr="00507AB3">
              <w:rPr>
                <w:rFonts w:cs="Helvetica"/>
                <w:lang w:val="en-US"/>
              </w:rPr>
              <w:t>Generates sequences that enables the access to the external memories ROM and RAM as much for reading as for writing at same time.</w:t>
            </w:r>
          </w:p>
        </w:tc>
      </w:tr>
      <w:tr w:rsidR="00AF5B30" w:rsidRPr="009E1EEE" w:rsidTr="00A03921">
        <w:tc>
          <w:tcPr>
            <w:tcW w:w="2518" w:type="dxa"/>
            <w:vAlign w:val="center"/>
          </w:tcPr>
          <w:p w:rsidR="00AF5B30" w:rsidRPr="00507AB3" w:rsidRDefault="00AF5B30" w:rsidP="00A03921">
            <w:pPr>
              <w:autoSpaceDE w:val="0"/>
              <w:autoSpaceDN w:val="0"/>
              <w:adjustRightInd w:val="0"/>
              <w:rPr>
                <w:rFonts w:cs="Helvetica"/>
                <w:lang w:val="en-US"/>
              </w:rPr>
            </w:pPr>
            <w:r w:rsidRPr="00507AB3">
              <w:rPr>
                <w:rFonts w:cs="Helvetica"/>
                <w:lang w:val="en-US"/>
              </w:rPr>
              <w:t>SEQ_SERIAL</w:t>
            </w:r>
          </w:p>
        </w:tc>
        <w:tc>
          <w:tcPr>
            <w:tcW w:w="6628" w:type="dxa"/>
          </w:tcPr>
          <w:p w:rsidR="00AF5B30" w:rsidRPr="00507AB3" w:rsidRDefault="00AF5B30" w:rsidP="00AF5B30">
            <w:pPr>
              <w:autoSpaceDE w:val="0"/>
              <w:autoSpaceDN w:val="0"/>
              <w:adjustRightInd w:val="0"/>
              <w:rPr>
                <w:rFonts w:cs="Helvetica"/>
                <w:lang w:val="en-US"/>
              </w:rPr>
            </w:pPr>
            <w:r w:rsidRPr="00507AB3">
              <w:rPr>
                <w:rFonts w:cs="Helvetica"/>
                <w:lang w:val="en-US"/>
              </w:rPr>
              <w:t>Sends a set of instructions simulating a serial transmission and reception.</w:t>
            </w:r>
          </w:p>
        </w:tc>
      </w:tr>
      <w:tr w:rsidR="00AF5B30" w:rsidRPr="009E1EEE" w:rsidTr="00A03921">
        <w:tc>
          <w:tcPr>
            <w:tcW w:w="2518" w:type="dxa"/>
            <w:vAlign w:val="center"/>
          </w:tcPr>
          <w:p w:rsidR="00AF5B30" w:rsidRPr="00507AB3" w:rsidRDefault="00AF5B30" w:rsidP="00A03921">
            <w:pPr>
              <w:autoSpaceDE w:val="0"/>
              <w:autoSpaceDN w:val="0"/>
              <w:adjustRightInd w:val="0"/>
              <w:rPr>
                <w:rFonts w:cs="Helvetica"/>
                <w:lang w:val="en-US"/>
              </w:rPr>
            </w:pPr>
            <w:r w:rsidRPr="00507AB3">
              <w:rPr>
                <w:rFonts w:cs="Helvetica"/>
                <w:lang w:val="en-US"/>
              </w:rPr>
              <w:t>SEQ_TIMERS</w:t>
            </w:r>
          </w:p>
        </w:tc>
        <w:tc>
          <w:tcPr>
            <w:tcW w:w="6628" w:type="dxa"/>
          </w:tcPr>
          <w:p w:rsidR="00AF5B30" w:rsidRPr="00507AB3" w:rsidRDefault="00AF5B30" w:rsidP="00AF5B30">
            <w:pPr>
              <w:autoSpaceDE w:val="0"/>
              <w:autoSpaceDN w:val="0"/>
              <w:adjustRightInd w:val="0"/>
              <w:rPr>
                <w:rFonts w:cs="Helvetica"/>
                <w:lang w:val="en-US"/>
              </w:rPr>
            </w:pPr>
            <w:r w:rsidRPr="00507AB3">
              <w:rPr>
                <w:rFonts w:cs="Helvetica"/>
                <w:lang w:val="en-US"/>
              </w:rPr>
              <w:t>Sends a set of instructions simulating a Timer use in all modes of operation.</w:t>
            </w:r>
          </w:p>
        </w:tc>
      </w:tr>
      <w:tr w:rsidR="00AF5B30" w:rsidRPr="009E1EEE" w:rsidTr="00A03921">
        <w:tc>
          <w:tcPr>
            <w:tcW w:w="2518" w:type="dxa"/>
            <w:vAlign w:val="center"/>
          </w:tcPr>
          <w:p w:rsidR="00AF5B30" w:rsidRPr="00507AB3" w:rsidRDefault="00AF5B30" w:rsidP="00A03921">
            <w:pPr>
              <w:autoSpaceDE w:val="0"/>
              <w:autoSpaceDN w:val="0"/>
              <w:adjustRightInd w:val="0"/>
              <w:rPr>
                <w:rFonts w:cs="Helvetica"/>
                <w:lang w:val="en-US"/>
              </w:rPr>
            </w:pPr>
            <w:r w:rsidRPr="00507AB3">
              <w:rPr>
                <w:rFonts w:cs="Helvetica"/>
                <w:lang w:val="en-US"/>
              </w:rPr>
              <w:t>SEQ_INTERRUPT</w:t>
            </w:r>
          </w:p>
        </w:tc>
        <w:tc>
          <w:tcPr>
            <w:tcW w:w="6628" w:type="dxa"/>
          </w:tcPr>
          <w:p w:rsidR="00AF5B30" w:rsidRPr="00507AB3" w:rsidRDefault="00AF5B30" w:rsidP="00AF5B30">
            <w:pPr>
              <w:autoSpaceDE w:val="0"/>
              <w:autoSpaceDN w:val="0"/>
              <w:adjustRightInd w:val="0"/>
              <w:rPr>
                <w:rFonts w:cs="Helvetica"/>
                <w:lang w:val="en-US"/>
              </w:rPr>
            </w:pPr>
            <w:r w:rsidRPr="00507AB3">
              <w:rPr>
                <w:rFonts w:cs="Helvetica"/>
                <w:lang w:val="en-US"/>
              </w:rPr>
              <w:t>Sends a set of instructions simulating the interrupt use in all modes of operation by software and by hardware.</w:t>
            </w:r>
          </w:p>
        </w:tc>
      </w:tr>
      <w:tr w:rsidR="00AF5B30" w:rsidRPr="009E1EEE" w:rsidTr="00A03921">
        <w:tc>
          <w:tcPr>
            <w:tcW w:w="2518" w:type="dxa"/>
            <w:vAlign w:val="center"/>
          </w:tcPr>
          <w:p w:rsidR="00AF5B30" w:rsidRPr="00507AB3" w:rsidRDefault="00AF5B30" w:rsidP="00A03921">
            <w:pPr>
              <w:autoSpaceDE w:val="0"/>
              <w:autoSpaceDN w:val="0"/>
              <w:adjustRightInd w:val="0"/>
              <w:rPr>
                <w:rFonts w:cs="Helvetica"/>
                <w:lang w:val="en-US"/>
              </w:rPr>
            </w:pPr>
            <w:r w:rsidRPr="00507AB3">
              <w:rPr>
                <w:rFonts w:cs="Helvetica"/>
                <w:lang w:val="en-US"/>
              </w:rPr>
              <w:t>SEQ_PORTS</w:t>
            </w:r>
          </w:p>
        </w:tc>
        <w:tc>
          <w:tcPr>
            <w:tcW w:w="6628" w:type="dxa"/>
          </w:tcPr>
          <w:p w:rsidR="00AF5B30" w:rsidRPr="00507AB3" w:rsidRDefault="00AF5B30" w:rsidP="00AF5B30">
            <w:pPr>
              <w:autoSpaceDE w:val="0"/>
              <w:autoSpaceDN w:val="0"/>
              <w:adjustRightInd w:val="0"/>
              <w:rPr>
                <w:rFonts w:cs="Helvetica"/>
                <w:lang w:val="en-US"/>
              </w:rPr>
            </w:pPr>
            <w:r w:rsidRPr="00507AB3">
              <w:rPr>
                <w:rFonts w:cs="Helvetica"/>
                <w:lang w:val="en-US"/>
              </w:rPr>
              <w:t xml:space="preserve">Sends a set of instructions simulating the ports use in all modes of operation for both internal block </w:t>
            </w:r>
            <w:r w:rsidR="00130D32" w:rsidRPr="00507AB3">
              <w:rPr>
                <w:rFonts w:cs="Helvetica"/>
                <w:lang w:val="en-US"/>
              </w:rPr>
              <w:t>accesses</w:t>
            </w:r>
            <w:r w:rsidRPr="00507AB3">
              <w:rPr>
                <w:rFonts w:cs="Helvetica"/>
                <w:lang w:val="en-US"/>
              </w:rPr>
              <w:t xml:space="preserve"> and external.</w:t>
            </w:r>
          </w:p>
        </w:tc>
      </w:tr>
      <w:tr w:rsidR="00AF5B30" w:rsidRPr="009E1EEE" w:rsidTr="00A03921">
        <w:tc>
          <w:tcPr>
            <w:tcW w:w="2518" w:type="dxa"/>
            <w:vAlign w:val="center"/>
          </w:tcPr>
          <w:p w:rsidR="00AF5B30" w:rsidRPr="00507AB3" w:rsidRDefault="00AF5B30" w:rsidP="00A03921">
            <w:pPr>
              <w:autoSpaceDE w:val="0"/>
              <w:autoSpaceDN w:val="0"/>
              <w:adjustRightInd w:val="0"/>
              <w:rPr>
                <w:rFonts w:cs="Helvetica"/>
                <w:lang w:val="en-US"/>
              </w:rPr>
            </w:pPr>
            <w:r w:rsidRPr="00507AB3">
              <w:rPr>
                <w:rFonts w:cs="Helvetica"/>
                <w:lang w:val="en-US"/>
              </w:rPr>
              <w:t>SEQ_BAUD_RATE</w:t>
            </w:r>
          </w:p>
        </w:tc>
        <w:tc>
          <w:tcPr>
            <w:tcW w:w="6628" w:type="dxa"/>
          </w:tcPr>
          <w:p w:rsidR="00AF5B30" w:rsidRPr="00507AB3" w:rsidRDefault="00AF5B30" w:rsidP="00AF5B30">
            <w:pPr>
              <w:autoSpaceDE w:val="0"/>
              <w:autoSpaceDN w:val="0"/>
              <w:adjustRightInd w:val="0"/>
              <w:rPr>
                <w:rFonts w:cs="Helvetica"/>
                <w:lang w:val="en-US"/>
              </w:rPr>
            </w:pPr>
            <w:r w:rsidRPr="00507AB3">
              <w:rPr>
                <w:rFonts w:cs="Helvetica"/>
                <w:lang w:val="en-US"/>
              </w:rPr>
              <w:t>Sends a set of instructions simulating a Baud Rate use in all modes of rate operation.</w:t>
            </w:r>
          </w:p>
        </w:tc>
      </w:tr>
      <w:tr w:rsidR="00C8644F" w:rsidRPr="009E1EEE" w:rsidTr="00A03921">
        <w:tc>
          <w:tcPr>
            <w:tcW w:w="2518" w:type="dxa"/>
            <w:vAlign w:val="center"/>
          </w:tcPr>
          <w:p w:rsidR="00C8644F" w:rsidRPr="00507AB3" w:rsidRDefault="00C8644F" w:rsidP="00C8644F">
            <w:pPr>
              <w:autoSpaceDE w:val="0"/>
              <w:autoSpaceDN w:val="0"/>
              <w:adjustRightInd w:val="0"/>
              <w:rPr>
                <w:rFonts w:cs="Helvetica"/>
                <w:lang w:val="en-US"/>
              </w:rPr>
            </w:pPr>
            <w:r w:rsidRPr="00507AB3">
              <w:rPr>
                <w:rFonts w:cs="Helvetica"/>
                <w:lang w:val="en-US"/>
              </w:rPr>
              <w:t>SEQ_TIMERS</w:t>
            </w:r>
          </w:p>
        </w:tc>
        <w:tc>
          <w:tcPr>
            <w:tcW w:w="6628" w:type="dxa"/>
          </w:tcPr>
          <w:p w:rsidR="00C8644F" w:rsidRPr="00507AB3" w:rsidRDefault="00C8644F" w:rsidP="00AF5B30">
            <w:pPr>
              <w:autoSpaceDE w:val="0"/>
              <w:autoSpaceDN w:val="0"/>
              <w:adjustRightInd w:val="0"/>
              <w:rPr>
                <w:rFonts w:cs="Helvetica"/>
                <w:lang w:val="en-US"/>
              </w:rPr>
            </w:pPr>
            <w:r w:rsidRPr="00507AB3">
              <w:rPr>
                <w:rFonts w:cs="Helvetica"/>
                <w:lang w:val="en-US"/>
              </w:rPr>
              <w:t>Send a set of instructions simulating the Timers use in all modes of operation.</w:t>
            </w:r>
          </w:p>
        </w:tc>
      </w:tr>
    </w:tbl>
    <w:p w:rsidR="00DA138B" w:rsidRPr="00507AB3" w:rsidRDefault="00DA138B" w:rsidP="00DA138B">
      <w:pPr>
        <w:pStyle w:val="Legenda"/>
        <w:rPr>
          <w:rFonts w:cs="Helvetica"/>
          <w:color w:val="auto"/>
          <w:lang w:val="en-US"/>
        </w:rPr>
      </w:pPr>
      <w:r w:rsidRPr="00507AB3">
        <w:rPr>
          <w:color w:val="auto"/>
          <w:lang w:val="en-US"/>
        </w:rPr>
        <w:t xml:space="preserve">Table </w:t>
      </w:r>
      <w:r w:rsidR="00AF07FD" w:rsidRPr="00507AB3">
        <w:rPr>
          <w:color w:val="auto"/>
          <w:lang w:val="en-US"/>
        </w:rPr>
        <w:fldChar w:fldCharType="begin"/>
      </w:r>
      <w:r w:rsidRPr="00507AB3">
        <w:rPr>
          <w:color w:val="auto"/>
          <w:lang w:val="en-US"/>
        </w:rPr>
        <w:instrText xml:space="preserve"> SEQ Table \* ARABIC </w:instrText>
      </w:r>
      <w:r w:rsidR="00AF07FD" w:rsidRPr="00507AB3">
        <w:rPr>
          <w:color w:val="auto"/>
          <w:lang w:val="en-US"/>
        </w:rPr>
        <w:fldChar w:fldCharType="separate"/>
      </w:r>
      <w:r w:rsidR="003A0697" w:rsidRPr="00507AB3">
        <w:rPr>
          <w:noProof/>
          <w:color w:val="auto"/>
          <w:lang w:val="en-US"/>
        </w:rPr>
        <w:t>1</w:t>
      </w:r>
      <w:r w:rsidR="00AF07FD" w:rsidRPr="00507AB3">
        <w:rPr>
          <w:color w:val="auto"/>
          <w:lang w:val="en-US"/>
        </w:rPr>
        <w:fldChar w:fldCharType="end"/>
      </w:r>
      <w:r w:rsidRPr="00507AB3">
        <w:rPr>
          <w:color w:val="auto"/>
          <w:lang w:val="en-US"/>
        </w:rPr>
        <w:t xml:space="preserve"> – Sequences</w:t>
      </w:r>
    </w:p>
    <w:p w:rsidR="00582600" w:rsidRPr="00507AB3" w:rsidRDefault="00582600" w:rsidP="00582600">
      <w:pPr>
        <w:ind w:left="709"/>
        <w:jc w:val="left"/>
        <w:rPr>
          <w:lang w:val="en-US"/>
        </w:rPr>
      </w:pPr>
    </w:p>
    <w:p w:rsidR="00052BFE" w:rsidRPr="00507AB3" w:rsidRDefault="00052BFE" w:rsidP="00052BFE">
      <w:pPr>
        <w:pStyle w:val="SubSeoDHCTI"/>
        <w:numPr>
          <w:ilvl w:val="0"/>
          <w:numId w:val="3"/>
        </w:numPr>
        <w:rPr>
          <w:i w:val="0"/>
          <w:sz w:val="24"/>
          <w:szCs w:val="24"/>
        </w:rPr>
      </w:pPr>
      <w:bookmarkStart w:id="684" w:name="_Toc274558102"/>
      <w:r w:rsidRPr="00507AB3">
        <w:rPr>
          <w:i w:val="0"/>
          <w:sz w:val="24"/>
          <w:szCs w:val="24"/>
        </w:rPr>
        <w:t>References</w:t>
      </w:r>
      <w:bookmarkEnd w:id="684"/>
    </w:p>
    <w:p w:rsidR="00052BFE" w:rsidRPr="00507AB3" w:rsidRDefault="00052BFE" w:rsidP="00052BFE">
      <w:pPr>
        <w:ind w:left="709"/>
        <w:jc w:val="left"/>
        <w:rPr>
          <w:lang w:val="en-US"/>
        </w:rPr>
      </w:pPr>
    </w:p>
    <w:p w:rsidR="005D02E6" w:rsidRPr="00507AB3" w:rsidRDefault="005D02E6" w:rsidP="00A001C3">
      <w:pPr>
        <w:numPr>
          <w:ilvl w:val="0"/>
          <w:numId w:val="32"/>
        </w:numPr>
        <w:jc w:val="left"/>
        <w:rPr>
          <w:lang w:val="en-US"/>
        </w:rPr>
      </w:pPr>
      <w:r w:rsidRPr="00507AB3">
        <w:rPr>
          <w:lang w:val="en-US"/>
        </w:rPr>
        <w:t>Project Definition, EMC08 S</w:t>
      </w:r>
      <w:r w:rsidR="00FE6C94" w:rsidRPr="00507AB3">
        <w:rPr>
          <w:lang w:val="en-US"/>
        </w:rPr>
        <w:t>OW, Stated of work, Version 1.3 September 22,</w:t>
      </w:r>
      <w:r w:rsidR="00AA418E" w:rsidRPr="00507AB3">
        <w:rPr>
          <w:lang w:val="en-US"/>
        </w:rPr>
        <w:t xml:space="preserve"> 201</w:t>
      </w:r>
      <w:r w:rsidRPr="00507AB3">
        <w:rPr>
          <w:lang w:val="en-US"/>
        </w:rPr>
        <w:t>0</w:t>
      </w:r>
    </w:p>
    <w:p w:rsidR="00A92519" w:rsidRPr="00507AB3" w:rsidRDefault="00012FAD" w:rsidP="00383463">
      <w:pPr>
        <w:numPr>
          <w:ilvl w:val="0"/>
          <w:numId w:val="32"/>
        </w:numPr>
        <w:jc w:val="left"/>
        <w:rPr>
          <w:lang w:val="en-US"/>
        </w:rPr>
      </w:pPr>
      <w:r w:rsidRPr="00507AB3">
        <w:rPr>
          <w:lang w:val="en-US"/>
        </w:rPr>
        <w:t>Design Verification with e, Samir Palnitkar, Pretince Hall 2004</w:t>
      </w:r>
    </w:p>
    <w:p w:rsidR="00B45543" w:rsidRPr="00507AB3" w:rsidRDefault="00B45543" w:rsidP="006A090C">
      <w:pPr>
        <w:numPr>
          <w:ilvl w:val="0"/>
          <w:numId w:val="32"/>
        </w:numPr>
        <w:jc w:val="left"/>
        <w:rPr>
          <w:lang w:val="en-US"/>
        </w:rPr>
      </w:pPr>
      <w:r w:rsidRPr="00507AB3">
        <w:rPr>
          <w:lang w:val="en-US"/>
        </w:rPr>
        <w:t>BD02: Digital IC Design, Student Handout, Version 1.1, September 23, 2008</w:t>
      </w:r>
    </w:p>
    <w:p w:rsidR="00B45543" w:rsidRPr="00507AB3" w:rsidRDefault="006A090C" w:rsidP="006A090C">
      <w:pPr>
        <w:numPr>
          <w:ilvl w:val="0"/>
          <w:numId w:val="32"/>
        </w:numPr>
        <w:jc w:val="left"/>
        <w:rPr>
          <w:lang w:val="en-US"/>
        </w:rPr>
      </w:pPr>
      <w:r w:rsidRPr="00507AB3">
        <w:rPr>
          <w:lang w:val="en-US"/>
        </w:rPr>
        <w:t>Specman</w:t>
      </w:r>
      <w:r w:rsidRPr="00507AB3">
        <w:rPr>
          <w:lang w:val="en-US"/>
        </w:rPr>
        <w:sym w:font="Symbol" w:char="F0E2"/>
      </w:r>
      <w:r w:rsidR="00B45543" w:rsidRPr="00507AB3">
        <w:rPr>
          <w:lang w:val="en-US"/>
        </w:rPr>
        <w:t xml:space="preserve"> Elite Basics for Verification Environment Developers Version 6.1.1, Lecture Manual, November 2, 2007. </w:t>
      </w:r>
    </w:p>
    <w:p w:rsidR="00052BFE" w:rsidRPr="00507AB3" w:rsidRDefault="00052BFE" w:rsidP="00052BFE">
      <w:pPr>
        <w:jc w:val="both"/>
        <w:rPr>
          <w:lang w:val="en-US"/>
        </w:rPr>
      </w:pPr>
    </w:p>
    <w:p w:rsidR="00052BFE" w:rsidRPr="00507AB3" w:rsidRDefault="00052BFE" w:rsidP="00052BFE">
      <w:pPr>
        <w:ind w:left="709"/>
        <w:jc w:val="left"/>
        <w:rPr>
          <w:lang w:val="en-US"/>
        </w:rPr>
      </w:pPr>
    </w:p>
    <w:p w:rsidR="00052BFE" w:rsidRPr="00507AB3" w:rsidRDefault="00052BFE" w:rsidP="00052BFE">
      <w:pPr>
        <w:pStyle w:val="SubSeoDHCTI"/>
        <w:numPr>
          <w:ilvl w:val="0"/>
          <w:numId w:val="3"/>
        </w:numPr>
        <w:rPr>
          <w:i w:val="0"/>
          <w:sz w:val="24"/>
          <w:szCs w:val="24"/>
        </w:rPr>
      </w:pPr>
      <w:bookmarkStart w:id="685" w:name="_Toc274558103"/>
      <w:r w:rsidRPr="00507AB3">
        <w:rPr>
          <w:i w:val="0"/>
          <w:sz w:val="24"/>
          <w:szCs w:val="24"/>
        </w:rPr>
        <w:t>Verification Plan</w:t>
      </w:r>
      <w:bookmarkEnd w:id="685"/>
    </w:p>
    <w:p w:rsidR="00052BFE" w:rsidRPr="00507AB3" w:rsidRDefault="00052BFE" w:rsidP="00052BFE">
      <w:pPr>
        <w:ind w:left="709"/>
        <w:jc w:val="both"/>
        <w:rPr>
          <w:lang w:val="en-US"/>
        </w:rPr>
      </w:pPr>
    </w:p>
    <w:p w:rsidR="00181118" w:rsidRPr="00507AB3" w:rsidRDefault="00181118" w:rsidP="00181118">
      <w:pPr>
        <w:autoSpaceDE w:val="0"/>
        <w:autoSpaceDN w:val="0"/>
        <w:adjustRightInd w:val="0"/>
        <w:ind w:left="709"/>
        <w:jc w:val="both"/>
        <w:rPr>
          <w:rFonts w:cs="Times"/>
          <w:lang w:val="en-US"/>
        </w:rPr>
      </w:pPr>
      <w:r w:rsidRPr="00507AB3">
        <w:rPr>
          <w:rFonts w:cs="Times"/>
          <w:lang w:val="en-US"/>
        </w:rPr>
        <w:lastRenderedPageBreak/>
        <w:t xml:space="preserve">The Verification Plan describes the verification process that will be followed to verify </w:t>
      </w:r>
      <w:r w:rsidR="00913EC7" w:rsidRPr="00507AB3">
        <w:rPr>
          <w:rFonts w:cs="Times"/>
          <w:lang w:val="en-US"/>
        </w:rPr>
        <w:t>top digital module</w:t>
      </w:r>
      <w:r w:rsidRPr="00507AB3">
        <w:rPr>
          <w:rFonts w:cs="Times"/>
          <w:lang w:val="en-US"/>
        </w:rPr>
        <w:t xml:space="preserve">. It details a list of required verifications that must be </w:t>
      </w:r>
      <w:r w:rsidR="00E6433F" w:rsidRPr="00507AB3">
        <w:rPr>
          <w:rFonts w:cs="Times"/>
          <w:lang w:val="en-US"/>
        </w:rPr>
        <w:t>accomplished to</w:t>
      </w:r>
      <w:r w:rsidRPr="00507AB3">
        <w:rPr>
          <w:rFonts w:cs="Times"/>
          <w:lang w:val="en-US"/>
        </w:rPr>
        <w:t xml:space="preserve"> validate the design specification.  </w:t>
      </w:r>
    </w:p>
    <w:p w:rsidR="00E6433F" w:rsidRPr="00507AB3" w:rsidRDefault="00E6433F" w:rsidP="00181118">
      <w:pPr>
        <w:autoSpaceDE w:val="0"/>
        <w:autoSpaceDN w:val="0"/>
        <w:adjustRightInd w:val="0"/>
        <w:ind w:left="709"/>
        <w:jc w:val="both"/>
        <w:rPr>
          <w:rFonts w:cs="Times"/>
          <w:lang w:val="en-US"/>
        </w:rPr>
      </w:pPr>
    </w:p>
    <w:p w:rsidR="00B02ACF" w:rsidRPr="00507AB3" w:rsidRDefault="00B02ACF" w:rsidP="00224901">
      <w:pPr>
        <w:autoSpaceDE w:val="0"/>
        <w:autoSpaceDN w:val="0"/>
        <w:adjustRightInd w:val="0"/>
        <w:ind w:left="709"/>
        <w:jc w:val="both"/>
        <w:rPr>
          <w:rFonts w:cs="Times"/>
          <w:lang w:val="en-US"/>
        </w:rPr>
      </w:pPr>
      <w:r w:rsidRPr="00507AB3">
        <w:rPr>
          <w:rFonts w:cs="Times"/>
          <w:lang w:val="en-US"/>
        </w:rPr>
        <w:t>In the verification environment, the following functions will be built:</w:t>
      </w:r>
    </w:p>
    <w:p w:rsidR="00B02ACF" w:rsidRPr="00507AB3" w:rsidRDefault="00224901" w:rsidP="00224901">
      <w:pPr>
        <w:autoSpaceDE w:val="0"/>
        <w:autoSpaceDN w:val="0"/>
        <w:adjustRightInd w:val="0"/>
        <w:ind w:left="709"/>
        <w:jc w:val="both"/>
        <w:rPr>
          <w:rFonts w:cs="Times"/>
          <w:b/>
          <w:lang w:val="en-US"/>
        </w:rPr>
      </w:pPr>
      <w:r w:rsidRPr="00507AB3">
        <w:rPr>
          <w:rFonts w:cs="Times"/>
          <w:b/>
          <w:lang w:val="en-US"/>
        </w:rPr>
        <w:t>Generation</w:t>
      </w:r>
    </w:p>
    <w:p w:rsidR="00B02ACF" w:rsidRPr="00507AB3" w:rsidRDefault="00C61AD4" w:rsidP="00224901">
      <w:pPr>
        <w:autoSpaceDE w:val="0"/>
        <w:autoSpaceDN w:val="0"/>
        <w:adjustRightInd w:val="0"/>
        <w:ind w:left="709"/>
        <w:jc w:val="both"/>
        <w:rPr>
          <w:rFonts w:cs="Times"/>
          <w:lang w:val="en-US"/>
        </w:rPr>
      </w:pPr>
      <w:r w:rsidRPr="00507AB3">
        <w:rPr>
          <w:rFonts w:cs="Times"/>
          <w:lang w:val="en-US"/>
        </w:rPr>
        <w:t>Input stimuli are generated based on the designed constraints.</w:t>
      </w:r>
    </w:p>
    <w:p w:rsidR="00B02ACF" w:rsidRPr="00507AB3" w:rsidRDefault="00B02ACF" w:rsidP="00224901">
      <w:pPr>
        <w:autoSpaceDE w:val="0"/>
        <w:autoSpaceDN w:val="0"/>
        <w:adjustRightInd w:val="0"/>
        <w:ind w:left="709"/>
        <w:jc w:val="both"/>
        <w:rPr>
          <w:rFonts w:cs="Times"/>
          <w:b/>
          <w:lang w:val="en-US"/>
        </w:rPr>
      </w:pPr>
      <w:r w:rsidRPr="00507AB3">
        <w:rPr>
          <w:rFonts w:cs="Times"/>
          <w:b/>
          <w:lang w:val="en-US"/>
        </w:rPr>
        <w:t>Driving Stimulus</w:t>
      </w:r>
    </w:p>
    <w:p w:rsidR="00B02ACF" w:rsidRPr="00507AB3" w:rsidRDefault="00B02ACF" w:rsidP="00224901">
      <w:pPr>
        <w:autoSpaceDE w:val="0"/>
        <w:autoSpaceDN w:val="0"/>
        <w:adjustRightInd w:val="0"/>
        <w:ind w:left="709"/>
        <w:jc w:val="both"/>
        <w:rPr>
          <w:rFonts w:cs="Times"/>
          <w:lang w:val="en-US"/>
        </w:rPr>
      </w:pPr>
      <w:r w:rsidRPr="00507AB3">
        <w:rPr>
          <w:rFonts w:cs="Times"/>
          <w:lang w:val="en-US"/>
        </w:rPr>
        <w:t>After the test vectors are generates, they must be driven on the DUT, provide a simulator interface and the necessary mechanism to drive the DUT.</w:t>
      </w:r>
    </w:p>
    <w:p w:rsidR="00B02ACF" w:rsidRPr="00507AB3" w:rsidRDefault="00B02ACF" w:rsidP="00224901">
      <w:pPr>
        <w:autoSpaceDE w:val="0"/>
        <w:autoSpaceDN w:val="0"/>
        <w:adjustRightInd w:val="0"/>
        <w:ind w:left="709"/>
        <w:jc w:val="both"/>
        <w:rPr>
          <w:rFonts w:cs="Times"/>
          <w:b/>
          <w:lang w:val="en-US"/>
        </w:rPr>
      </w:pPr>
      <w:r w:rsidRPr="00507AB3">
        <w:rPr>
          <w:rFonts w:cs="Times"/>
          <w:b/>
          <w:lang w:val="en-US"/>
        </w:rPr>
        <w:t>Collecting Output</w:t>
      </w:r>
    </w:p>
    <w:p w:rsidR="00B02ACF" w:rsidRPr="00507AB3" w:rsidRDefault="00B02ACF" w:rsidP="00224901">
      <w:pPr>
        <w:autoSpaceDE w:val="0"/>
        <w:autoSpaceDN w:val="0"/>
        <w:adjustRightInd w:val="0"/>
        <w:ind w:left="709"/>
        <w:jc w:val="both"/>
        <w:rPr>
          <w:rFonts w:cs="Times"/>
          <w:lang w:val="en-US"/>
        </w:rPr>
      </w:pPr>
      <w:r w:rsidRPr="00507AB3">
        <w:rPr>
          <w:rFonts w:cs="Times"/>
          <w:lang w:val="en-US"/>
        </w:rPr>
        <w:t>After the stimulus is applied to the DUT, output is produced from the DUT. This output must be collected and checked.</w:t>
      </w:r>
    </w:p>
    <w:p w:rsidR="00B02ACF" w:rsidRPr="00507AB3" w:rsidRDefault="00B02ACF" w:rsidP="00224901">
      <w:pPr>
        <w:autoSpaceDE w:val="0"/>
        <w:autoSpaceDN w:val="0"/>
        <w:adjustRightInd w:val="0"/>
        <w:ind w:left="709"/>
        <w:jc w:val="both"/>
        <w:rPr>
          <w:rFonts w:cs="Times"/>
          <w:b/>
          <w:lang w:val="en-US"/>
        </w:rPr>
      </w:pPr>
      <w:r w:rsidRPr="00507AB3">
        <w:rPr>
          <w:rFonts w:cs="Times"/>
          <w:b/>
          <w:lang w:val="en-US"/>
        </w:rPr>
        <w:t>Data Checking</w:t>
      </w:r>
    </w:p>
    <w:p w:rsidR="00B02ACF" w:rsidRPr="00507AB3" w:rsidRDefault="00B02ACF" w:rsidP="00224901">
      <w:pPr>
        <w:autoSpaceDE w:val="0"/>
        <w:autoSpaceDN w:val="0"/>
        <w:adjustRightInd w:val="0"/>
        <w:ind w:left="709"/>
        <w:jc w:val="both"/>
        <w:rPr>
          <w:rFonts w:cs="Times"/>
          <w:lang w:val="en-US"/>
        </w:rPr>
      </w:pPr>
      <w:r w:rsidRPr="00507AB3">
        <w:rPr>
          <w:rFonts w:cs="Times"/>
          <w:lang w:val="en-US"/>
        </w:rPr>
        <w:t>After the output data are received from the DUT, the data must be checked. Data value checks compare the output data values against the expected data.</w:t>
      </w:r>
    </w:p>
    <w:p w:rsidR="00B02ACF" w:rsidRPr="00507AB3" w:rsidRDefault="00B02ACF" w:rsidP="00224901">
      <w:pPr>
        <w:autoSpaceDE w:val="0"/>
        <w:autoSpaceDN w:val="0"/>
        <w:adjustRightInd w:val="0"/>
        <w:ind w:left="709"/>
        <w:jc w:val="both"/>
        <w:rPr>
          <w:rFonts w:cs="Times"/>
          <w:b/>
          <w:lang w:val="en-US"/>
        </w:rPr>
      </w:pPr>
      <w:r w:rsidRPr="00507AB3">
        <w:rPr>
          <w:rFonts w:cs="Times"/>
          <w:b/>
          <w:lang w:val="en-US"/>
        </w:rPr>
        <w:t>Coverage</w:t>
      </w:r>
    </w:p>
    <w:p w:rsidR="00B02ACF" w:rsidRPr="00507AB3" w:rsidRDefault="00B02ACF" w:rsidP="00224901">
      <w:pPr>
        <w:autoSpaceDE w:val="0"/>
        <w:autoSpaceDN w:val="0"/>
        <w:adjustRightInd w:val="0"/>
        <w:ind w:left="709"/>
        <w:jc w:val="both"/>
        <w:rPr>
          <w:rFonts w:cs="Times"/>
          <w:lang w:val="en-US"/>
        </w:rPr>
      </w:pPr>
      <w:r w:rsidRPr="00507AB3">
        <w:rPr>
          <w:rFonts w:cs="Times"/>
          <w:lang w:val="en-US"/>
        </w:rPr>
        <w:t>Verification if the test plan goals have been met with the analysis the functional coverage results. Basic item coverage, transition item coverage, and cross coverage.</w:t>
      </w:r>
    </w:p>
    <w:p w:rsidR="00C61AD4" w:rsidRPr="00507AB3" w:rsidRDefault="00C61AD4" w:rsidP="00224901">
      <w:pPr>
        <w:autoSpaceDE w:val="0"/>
        <w:autoSpaceDN w:val="0"/>
        <w:adjustRightInd w:val="0"/>
        <w:ind w:left="709"/>
        <w:jc w:val="both"/>
        <w:rPr>
          <w:rFonts w:cs="Times"/>
          <w:lang w:val="en-US"/>
        </w:rPr>
      </w:pPr>
    </w:p>
    <w:p w:rsidR="00C61AD4" w:rsidRPr="00507AB3" w:rsidRDefault="00C61AD4" w:rsidP="00C61AD4">
      <w:pPr>
        <w:keepNext/>
        <w:autoSpaceDE w:val="0"/>
        <w:autoSpaceDN w:val="0"/>
        <w:adjustRightInd w:val="0"/>
        <w:ind w:left="709"/>
        <w:jc w:val="both"/>
        <w:rPr>
          <w:lang w:val="en-US"/>
        </w:rPr>
      </w:pPr>
    </w:p>
    <w:p w:rsidR="00052BFE" w:rsidRPr="00507AB3" w:rsidRDefault="00E6433F" w:rsidP="00052BFE">
      <w:pPr>
        <w:pStyle w:val="SubSeoDHCTI"/>
      </w:pPr>
      <w:bookmarkStart w:id="686" w:name="_Toc274558104"/>
      <w:r w:rsidRPr="00507AB3">
        <w:t>Design Details</w:t>
      </w:r>
      <w:bookmarkEnd w:id="686"/>
    </w:p>
    <w:p w:rsidR="00052BFE" w:rsidRPr="00507AB3" w:rsidRDefault="00052BFE" w:rsidP="00052BFE">
      <w:pPr>
        <w:ind w:left="709"/>
        <w:jc w:val="both"/>
        <w:rPr>
          <w:lang w:val="en-US"/>
        </w:rPr>
      </w:pPr>
    </w:p>
    <w:p w:rsidR="00B96B4F" w:rsidRPr="00507AB3" w:rsidRDefault="00B96B4F" w:rsidP="00B96B4F">
      <w:pPr>
        <w:autoSpaceDE w:val="0"/>
        <w:autoSpaceDN w:val="0"/>
        <w:adjustRightInd w:val="0"/>
        <w:spacing w:before="140" w:after="80"/>
        <w:ind w:left="709"/>
        <w:jc w:val="both"/>
        <w:rPr>
          <w:rFonts w:cs="Times"/>
          <w:color w:val="000000"/>
          <w:lang w:val="en-US"/>
        </w:rPr>
      </w:pPr>
      <w:r w:rsidRPr="00507AB3">
        <w:rPr>
          <w:rFonts w:cs="Times"/>
          <w:color w:val="000000"/>
          <w:lang w:val="en-US"/>
        </w:rPr>
        <w:t xml:space="preserve">This section describes basic details about verification plan and the design that will be verified. The </w:t>
      </w:r>
      <w:r w:rsidR="00AF07FD" w:rsidRPr="00507AB3">
        <w:rPr>
          <w:rFonts w:cs="Times"/>
          <w:color w:val="000000"/>
          <w:lang w:val="en-US"/>
        </w:rPr>
        <w:fldChar w:fldCharType="begin"/>
      </w:r>
      <w:r w:rsidR="00507AB3" w:rsidRPr="00507AB3">
        <w:rPr>
          <w:rFonts w:cs="Times"/>
          <w:color w:val="000000"/>
          <w:lang w:val="en-US"/>
        </w:rPr>
        <w:instrText xml:space="preserve"> REF _Ref274553348 \h </w:instrText>
      </w:r>
      <w:r w:rsidR="00AF07FD" w:rsidRPr="00507AB3">
        <w:rPr>
          <w:rFonts w:cs="Times"/>
          <w:color w:val="000000"/>
          <w:lang w:val="en-US"/>
        </w:rPr>
      </w:r>
      <w:r w:rsidR="00AF07FD" w:rsidRPr="00507AB3">
        <w:rPr>
          <w:rFonts w:cs="Times"/>
          <w:color w:val="000000"/>
          <w:lang w:val="en-US"/>
        </w:rPr>
        <w:fldChar w:fldCharType="separate"/>
      </w:r>
      <w:r w:rsidR="00507AB3" w:rsidRPr="00507AB3">
        <w:rPr>
          <w:lang w:val="en-US"/>
        </w:rPr>
        <w:t xml:space="preserve">Table </w:t>
      </w:r>
      <w:r w:rsidR="00507AB3" w:rsidRPr="00507AB3">
        <w:rPr>
          <w:noProof/>
          <w:lang w:val="en-US"/>
        </w:rPr>
        <w:t>2</w:t>
      </w:r>
      <w:r w:rsidR="00AF07FD" w:rsidRPr="00507AB3">
        <w:rPr>
          <w:rFonts w:cs="Times"/>
          <w:color w:val="000000"/>
          <w:lang w:val="en-US"/>
        </w:rPr>
        <w:fldChar w:fldCharType="end"/>
      </w:r>
      <w:r w:rsidR="00507AB3" w:rsidRPr="00507AB3">
        <w:rPr>
          <w:rFonts w:cs="Times"/>
          <w:color w:val="000000"/>
          <w:lang w:val="en-US"/>
        </w:rPr>
        <w:t xml:space="preserve"> gives this</w:t>
      </w:r>
      <w:r w:rsidRPr="00507AB3">
        <w:rPr>
          <w:rFonts w:cs="Times"/>
          <w:color w:val="000000"/>
          <w:lang w:val="en-US"/>
        </w:rPr>
        <w:t xml:space="preserve"> information.</w:t>
      </w:r>
    </w:p>
    <w:p w:rsidR="00B96B4F" w:rsidRPr="00507AB3" w:rsidRDefault="00B96B4F" w:rsidP="00B96B4F">
      <w:pPr>
        <w:autoSpaceDE w:val="0"/>
        <w:autoSpaceDN w:val="0"/>
        <w:adjustRightInd w:val="0"/>
        <w:spacing w:before="140" w:after="80"/>
        <w:ind w:left="709"/>
        <w:jc w:val="both"/>
        <w:rPr>
          <w:rFonts w:cs="Times"/>
          <w:color w:val="000000"/>
          <w:lang w:val="en-US"/>
        </w:rPr>
      </w:pPr>
    </w:p>
    <w:tbl>
      <w:tblPr>
        <w:tblW w:w="0" w:type="auto"/>
        <w:tblInd w:w="817" w:type="dxa"/>
        <w:tblBorders>
          <w:top w:val="single" w:sz="8" w:space="0" w:color="404040"/>
          <w:bottom w:val="single" w:sz="8" w:space="0" w:color="404040"/>
          <w:insideH w:val="single" w:sz="8" w:space="0" w:color="404040"/>
        </w:tblBorders>
        <w:tblLayout w:type="fixed"/>
        <w:tblLook w:val="0420"/>
      </w:tblPr>
      <w:tblGrid>
        <w:gridCol w:w="2977"/>
        <w:gridCol w:w="5953"/>
      </w:tblGrid>
      <w:tr w:rsidR="00E6433F" w:rsidRPr="00507AB3" w:rsidTr="00607B62">
        <w:tc>
          <w:tcPr>
            <w:tcW w:w="2977" w:type="dxa"/>
            <w:shd w:val="clear" w:color="auto" w:fill="000000"/>
            <w:vAlign w:val="center"/>
          </w:tcPr>
          <w:p w:rsidR="00E6433F" w:rsidRPr="00507AB3" w:rsidRDefault="00E6433F" w:rsidP="00B45543">
            <w:pPr>
              <w:ind w:left="459" w:hanging="142"/>
              <w:jc w:val="left"/>
              <w:rPr>
                <w:rFonts w:eastAsia="Calibri"/>
                <w:b/>
                <w:bCs/>
                <w:color w:val="FFFFFF"/>
                <w:sz w:val="20"/>
                <w:szCs w:val="20"/>
                <w:lang w:val="en-US" w:eastAsia="en-US"/>
              </w:rPr>
            </w:pPr>
            <w:r w:rsidRPr="00507AB3">
              <w:rPr>
                <w:rFonts w:eastAsia="Calibri"/>
                <w:b/>
                <w:bCs/>
                <w:color w:val="FFFFFF"/>
                <w:sz w:val="20"/>
                <w:szCs w:val="20"/>
                <w:lang w:val="en-US" w:eastAsia="en-US"/>
              </w:rPr>
              <w:t>Component</w:t>
            </w:r>
          </w:p>
        </w:tc>
        <w:tc>
          <w:tcPr>
            <w:tcW w:w="5953" w:type="dxa"/>
            <w:shd w:val="clear" w:color="auto" w:fill="000000"/>
            <w:vAlign w:val="center"/>
          </w:tcPr>
          <w:p w:rsidR="00E6433F" w:rsidRPr="00507AB3" w:rsidRDefault="00E6433F" w:rsidP="00B45543">
            <w:pPr>
              <w:ind w:left="708"/>
              <w:jc w:val="left"/>
              <w:rPr>
                <w:rFonts w:eastAsia="Calibri"/>
                <w:b/>
                <w:bCs/>
                <w:color w:val="FFFFFF"/>
                <w:sz w:val="20"/>
                <w:szCs w:val="20"/>
                <w:lang w:val="en-US" w:eastAsia="en-US"/>
              </w:rPr>
            </w:pPr>
            <w:r w:rsidRPr="00507AB3">
              <w:rPr>
                <w:rFonts w:eastAsia="Calibri"/>
                <w:b/>
                <w:bCs/>
                <w:color w:val="FFFFFF"/>
                <w:sz w:val="20"/>
                <w:szCs w:val="20"/>
                <w:lang w:val="en-US" w:eastAsia="en-US"/>
              </w:rPr>
              <w:t>Feature Description</w:t>
            </w:r>
          </w:p>
        </w:tc>
      </w:tr>
      <w:tr w:rsidR="00E6433F" w:rsidRPr="00507AB3" w:rsidTr="00607B62">
        <w:trPr>
          <w:trHeight w:val="340"/>
        </w:trPr>
        <w:tc>
          <w:tcPr>
            <w:tcW w:w="2977" w:type="dxa"/>
            <w:shd w:val="clear" w:color="auto" w:fill="C0C0C0"/>
            <w:vAlign w:val="center"/>
          </w:tcPr>
          <w:p w:rsidR="00E6433F" w:rsidRPr="00507AB3" w:rsidRDefault="00E6433F" w:rsidP="00B45543">
            <w:pPr>
              <w:ind w:left="459" w:hanging="142"/>
              <w:jc w:val="left"/>
              <w:rPr>
                <w:rFonts w:eastAsia="Calibri"/>
                <w:sz w:val="20"/>
                <w:szCs w:val="20"/>
                <w:lang w:val="en-US" w:eastAsia="en-US"/>
              </w:rPr>
            </w:pPr>
            <w:r w:rsidRPr="00507AB3">
              <w:rPr>
                <w:rFonts w:eastAsia="Calibri"/>
                <w:sz w:val="20"/>
                <w:szCs w:val="20"/>
                <w:lang w:val="en-US" w:eastAsia="en-US"/>
              </w:rPr>
              <w:t>Document Name</w:t>
            </w:r>
          </w:p>
        </w:tc>
        <w:tc>
          <w:tcPr>
            <w:tcW w:w="5953" w:type="dxa"/>
            <w:shd w:val="clear" w:color="auto" w:fill="C0C0C0"/>
            <w:vAlign w:val="center"/>
          </w:tcPr>
          <w:p w:rsidR="00E6433F" w:rsidRPr="00507AB3" w:rsidRDefault="001A3678" w:rsidP="00B45543">
            <w:pPr>
              <w:ind w:left="708"/>
              <w:jc w:val="left"/>
              <w:rPr>
                <w:rFonts w:eastAsia="Calibri"/>
                <w:sz w:val="20"/>
                <w:szCs w:val="20"/>
                <w:lang w:val="en-US" w:eastAsia="en-US"/>
              </w:rPr>
            </w:pPr>
            <w:r w:rsidRPr="00507AB3">
              <w:rPr>
                <w:color w:val="000000"/>
                <w:sz w:val="20"/>
                <w:szCs w:val="20"/>
                <w:lang w:val="en-US" w:eastAsia="en-US"/>
              </w:rPr>
              <w:t>Top</w:t>
            </w:r>
            <w:r w:rsidR="00E6433F" w:rsidRPr="00507AB3">
              <w:rPr>
                <w:rFonts w:eastAsia="Calibri"/>
                <w:sz w:val="20"/>
                <w:szCs w:val="20"/>
                <w:lang w:val="en-US" w:eastAsia="en-US"/>
              </w:rPr>
              <w:t xml:space="preserve"> Verification Plan</w:t>
            </w:r>
          </w:p>
        </w:tc>
      </w:tr>
      <w:tr w:rsidR="00E6433F" w:rsidRPr="009E1EEE" w:rsidTr="00607B62">
        <w:trPr>
          <w:trHeight w:val="340"/>
        </w:trPr>
        <w:tc>
          <w:tcPr>
            <w:tcW w:w="2977" w:type="dxa"/>
            <w:vAlign w:val="center"/>
          </w:tcPr>
          <w:p w:rsidR="00E6433F" w:rsidRPr="00507AB3" w:rsidRDefault="00E6433F" w:rsidP="00B45543">
            <w:pPr>
              <w:ind w:left="459" w:hanging="142"/>
              <w:jc w:val="left"/>
              <w:rPr>
                <w:rFonts w:eastAsia="Calibri"/>
                <w:sz w:val="20"/>
                <w:szCs w:val="20"/>
                <w:lang w:val="en-US" w:eastAsia="en-US"/>
              </w:rPr>
            </w:pPr>
            <w:r w:rsidRPr="00507AB3">
              <w:rPr>
                <w:rFonts w:eastAsia="Calibri"/>
                <w:sz w:val="20"/>
                <w:szCs w:val="20"/>
                <w:lang w:val="en-US" w:eastAsia="en-US"/>
              </w:rPr>
              <w:t>Verification Methodology</w:t>
            </w:r>
          </w:p>
        </w:tc>
        <w:tc>
          <w:tcPr>
            <w:tcW w:w="5953" w:type="dxa"/>
            <w:vAlign w:val="center"/>
          </w:tcPr>
          <w:p w:rsidR="00E6433F" w:rsidRPr="00507AB3" w:rsidRDefault="00AF5B30" w:rsidP="003578B6">
            <w:pPr>
              <w:ind w:left="708"/>
              <w:jc w:val="left"/>
              <w:rPr>
                <w:rFonts w:eastAsia="Calibri"/>
                <w:color w:val="000000"/>
                <w:sz w:val="20"/>
                <w:szCs w:val="20"/>
                <w:lang w:val="en-US" w:eastAsia="en-US"/>
              </w:rPr>
            </w:pPr>
            <w:r w:rsidRPr="00507AB3">
              <w:rPr>
                <w:rFonts w:eastAsia="Calibri"/>
                <w:color w:val="000000"/>
                <w:sz w:val="20"/>
                <w:szCs w:val="20"/>
                <w:lang w:val="en-US" w:eastAsia="en-US"/>
              </w:rPr>
              <w:t>e-RM (</w:t>
            </w:r>
            <w:r w:rsidR="001A3678" w:rsidRPr="00507AB3">
              <w:rPr>
                <w:rFonts w:eastAsia="Calibri"/>
                <w:color w:val="000000"/>
                <w:sz w:val="20"/>
                <w:szCs w:val="20"/>
                <w:lang w:val="en-US" w:eastAsia="en-US"/>
              </w:rPr>
              <w:t xml:space="preserve">Bottom-up and </w:t>
            </w:r>
            <w:r w:rsidR="00E1318E" w:rsidRPr="00507AB3">
              <w:rPr>
                <w:rFonts w:eastAsia="Calibri"/>
                <w:color w:val="000000"/>
                <w:sz w:val="20"/>
                <w:szCs w:val="20"/>
                <w:lang w:val="en-US" w:eastAsia="en-US"/>
              </w:rPr>
              <w:t>Top-Down</w:t>
            </w:r>
            <w:r w:rsidRPr="00507AB3">
              <w:rPr>
                <w:rFonts w:eastAsia="Calibri"/>
                <w:color w:val="000000"/>
                <w:sz w:val="20"/>
                <w:szCs w:val="20"/>
                <w:lang w:val="en-US" w:eastAsia="en-US"/>
              </w:rPr>
              <w:t xml:space="preserve"> approach)</w:t>
            </w:r>
          </w:p>
        </w:tc>
      </w:tr>
      <w:tr w:rsidR="00E6433F" w:rsidRPr="00507AB3" w:rsidTr="00607B62">
        <w:trPr>
          <w:trHeight w:val="340"/>
        </w:trPr>
        <w:tc>
          <w:tcPr>
            <w:tcW w:w="2977" w:type="dxa"/>
            <w:shd w:val="clear" w:color="auto" w:fill="C0C0C0"/>
            <w:vAlign w:val="center"/>
          </w:tcPr>
          <w:p w:rsidR="00E6433F" w:rsidRPr="00507AB3" w:rsidRDefault="00E6433F" w:rsidP="00B45543">
            <w:pPr>
              <w:ind w:left="459" w:hanging="142"/>
              <w:jc w:val="left"/>
              <w:rPr>
                <w:rFonts w:eastAsia="Calibri"/>
                <w:sz w:val="20"/>
                <w:szCs w:val="20"/>
                <w:lang w:val="en-US" w:eastAsia="en-US"/>
              </w:rPr>
            </w:pPr>
            <w:r w:rsidRPr="00507AB3">
              <w:rPr>
                <w:rFonts w:eastAsia="Calibri"/>
                <w:sz w:val="20"/>
                <w:szCs w:val="20"/>
                <w:lang w:val="en-US" w:eastAsia="en-US"/>
              </w:rPr>
              <w:t>Verification Methods</w:t>
            </w:r>
          </w:p>
        </w:tc>
        <w:tc>
          <w:tcPr>
            <w:tcW w:w="5953" w:type="dxa"/>
            <w:shd w:val="clear" w:color="auto" w:fill="C0C0C0"/>
            <w:vAlign w:val="center"/>
          </w:tcPr>
          <w:p w:rsidR="00E6433F" w:rsidRPr="00507AB3" w:rsidRDefault="00E6433F" w:rsidP="00B45543">
            <w:pPr>
              <w:ind w:left="708"/>
              <w:jc w:val="left"/>
              <w:rPr>
                <w:rFonts w:eastAsia="Calibri"/>
                <w:sz w:val="20"/>
                <w:szCs w:val="20"/>
                <w:lang w:val="en-US" w:eastAsia="en-US"/>
              </w:rPr>
            </w:pPr>
            <w:r w:rsidRPr="00507AB3">
              <w:rPr>
                <w:rFonts w:eastAsia="Calibri"/>
                <w:sz w:val="20"/>
                <w:szCs w:val="20"/>
                <w:lang w:val="en-US" w:eastAsia="en-US"/>
              </w:rPr>
              <w:t>Simulation</w:t>
            </w:r>
          </w:p>
        </w:tc>
      </w:tr>
      <w:tr w:rsidR="00E6433F" w:rsidRPr="00507AB3" w:rsidTr="00607B62">
        <w:trPr>
          <w:trHeight w:val="340"/>
        </w:trPr>
        <w:tc>
          <w:tcPr>
            <w:tcW w:w="8930" w:type="dxa"/>
            <w:gridSpan w:val="2"/>
            <w:vAlign w:val="center"/>
          </w:tcPr>
          <w:p w:rsidR="00E6433F" w:rsidRPr="00507AB3" w:rsidRDefault="00E6433F" w:rsidP="00B45543">
            <w:pPr>
              <w:ind w:left="459" w:hanging="142"/>
              <w:jc w:val="left"/>
              <w:rPr>
                <w:rFonts w:eastAsia="Calibri"/>
                <w:b/>
                <w:sz w:val="20"/>
                <w:szCs w:val="20"/>
                <w:lang w:val="en-US" w:eastAsia="en-US"/>
              </w:rPr>
            </w:pPr>
            <w:r w:rsidRPr="00507AB3">
              <w:rPr>
                <w:rFonts w:eastAsia="Calibri"/>
                <w:b/>
                <w:sz w:val="20"/>
                <w:szCs w:val="20"/>
                <w:lang w:val="en-US" w:eastAsia="en-US"/>
              </w:rPr>
              <w:t>Simulation Components</w:t>
            </w:r>
          </w:p>
        </w:tc>
      </w:tr>
      <w:tr w:rsidR="00E6433F" w:rsidRPr="00507AB3" w:rsidTr="00607B62">
        <w:trPr>
          <w:trHeight w:val="340"/>
        </w:trPr>
        <w:tc>
          <w:tcPr>
            <w:tcW w:w="2977" w:type="dxa"/>
            <w:shd w:val="clear" w:color="auto" w:fill="C0C0C0"/>
            <w:vAlign w:val="center"/>
          </w:tcPr>
          <w:p w:rsidR="00E6433F" w:rsidRPr="00507AB3" w:rsidRDefault="00E6433F" w:rsidP="00B45543">
            <w:pPr>
              <w:ind w:left="459" w:hanging="142"/>
              <w:jc w:val="left"/>
              <w:rPr>
                <w:rFonts w:eastAsia="Calibri"/>
                <w:sz w:val="20"/>
                <w:szCs w:val="20"/>
                <w:lang w:val="en-US" w:eastAsia="en-US"/>
              </w:rPr>
            </w:pPr>
            <w:r w:rsidRPr="00507AB3">
              <w:rPr>
                <w:rFonts w:eastAsia="Calibri"/>
                <w:sz w:val="20"/>
                <w:szCs w:val="20"/>
                <w:lang w:val="en-US" w:eastAsia="en-US"/>
              </w:rPr>
              <w:t>Application</w:t>
            </w:r>
          </w:p>
        </w:tc>
        <w:tc>
          <w:tcPr>
            <w:tcW w:w="5953" w:type="dxa"/>
            <w:shd w:val="clear" w:color="auto" w:fill="C0C0C0"/>
            <w:vAlign w:val="center"/>
          </w:tcPr>
          <w:p w:rsidR="00E6433F" w:rsidRPr="00507AB3" w:rsidRDefault="00E6433F" w:rsidP="00B45543">
            <w:pPr>
              <w:ind w:left="708"/>
              <w:jc w:val="left"/>
              <w:rPr>
                <w:rFonts w:eastAsia="Calibri"/>
                <w:sz w:val="20"/>
                <w:szCs w:val="20"/>
                <w:lang w:val="en-US" w:eastAsia="en-US"/>
              </w:rPr>
            </w:pPr>
            <w:r w:rsidRPr="00507AB3">
              <w:rPr>
                <w:rFonts w:eastAsia="Calibri"/>
                <w:sz w:val="20"/>
                <w:szCs w:val="20"/>
                <w:lang w:val="en-US" w:eastAsia="en-US"/>
              </w:rPr>
              <w:t>Cadence Specman</w:t>
            </w:r>
            <w:r w:rsidR="007F038C" w:rsidRPr="00507AB3">
              <w:rPr>
                <w:sz w:val="20"/>
                <w:szCs w:val="20"/>
                <w:lang w:val="en-US" w:eastAsia="en-US"/>
              </w:rPr>
              <w:sym w:font="Symbol" w:char="F0E2"/>
            </w:r>
            <w:r w:rsidRPr="00507AB3">
              <w:rPr>
                <w:rFonts w:eastAsia="Calibri"/>
                <w:sz w:val="20"/>
                <w:szCs w:val="20"/>
                <w:lang w:val="en-US" w:eastAsia="en-US"/>
              </w:rPr>
              <w:t xml:space="preserve"> Elite Version 6.1</w:t>
            </w:r>
          </w:p>
        </w:tc>
      </w:tr>
      <w:tr w:rsidR="00E6433F" w:rsidRPr="00507AB3" w:rsidTr="00607B62">
        <w:trPr>
          <w:trHeight w:val="340"/>
        </w:trPr>
        <w:tc>
          <w:tcPr>
            <w:tcW w:w="2977" w:type="dxa"/>
            <w:vAlign w:val="center"/>
          </w:tcPr>
          <w:p w:rsidR="00E6433F" w:rsidRPr="00507AB3" w:rsidRDefault="00E6433F" w:rsidP="00B45543">
            <w:pPr>
              <w:ind w:left="459" w:hanging="142"/>
              <w:jc w:val="left"/>
              <w:rPr>
                <w:rFonts w:eastAsia="Calibri"/>
                <w:sz w:val="20"/>
                <w:szCs w:val="20"/>
                <w:lang w:val="en-US" w:eastAsia="en-US"/>
              </w:rPr>
            </w:pPr>
            <w:r w:rsidRPr="00507AB3">
              <w:rPr>
                <w:rFonts w:eastAsia="Calibri"/>
                <w:sz w:val="20"/>
                <w:szCs w:val="20"/>
                <w:lang w:val="en-US" w:eastAsia="en-US"/>
              </w:rPr>
              <w:t>Language</w:t>
            </w:r>
          </w:p>
        </w:tc>
        <w:tc>
          <w:tcPr>
            <w:tcW w:w="5953" w:type="dxa"/>
            <w:vAlign w:val="center"/>
          </w:tcPr>
          <w:p w:rsidR="00E6433F" w:rsidRPr="00507AB3" w:rsidRDefault="00E6433F" w:rsidP="00B45543">
            <w:pPr>
              <w:ind w:left="708"/>
              <w:jc w:val="left"/>
              <w:rPr>
                <w:rFonts w:eastAsia="Calibri"/>
                <w:sz w:val="20"/>
                <w:szCs w:val="20"/>
                <w:lang w:val="en-US" w:eastAsia="en-US"/>
              </w:rPr>
            </w:pPr>
            <w:r w:rsidRPr="00507AB3">
              <w:rPr>
                <w:rFonts w:eastAsia="Calibri"/>
                <w:i/>
                <w:sz w:val="20"/>
                <w:szCs w:val="20"/>
                <w:lang w:val="en-US" w:eastAsia="en-US"/>
              </w:rPr>
              <w:t xml:space="preserve">e </w:t>
            </w:r>
            <w:r w:rsidRPr="00507AB3">
              <w:rPr>
                <w:rFonts w:eastAsia="Calibri"/>
                <w:sz w:val="20"/>
                <w:szCs w:val="20"/>
                <w:lang w:val="en-US" w:eastAsia="en-US"/>
              </w:rPr>
              <w:t>language</w:t>
            </w:r>
          </w:p>
        </w:tc>
      </w:tr>
      <w:tr w:rsidR="00B96B4F" w:rsidRPr="009E1EEE" w:rsidTr="00607B62">
        <w:trPr>
          <w:trHeight w:val="340"/>
        </w:trPr>
        <w:tc>
          <w:tcPr>
            <w:tcW w:w="2977" w:type="dxa"/>
            <w:shd w:val="clear" w:color="auto" w:fill="C0C0C0"/>
            <w:vAlign w:val="center"/>
          </w:tcPr>
          <w:p w:rsidR="00B96B4F" w:rsidRPr="00507AB3" w:rsidRDefault="00B96B4F" w:rsidP="00A90E40">
            <w:pPr>
              <w:ind w:left="459" w:hanging="142"/>
              <w:jc w:val="left"/>
              <w:rPr>
                <w:rFonts w:eastAsia="Calibri"/>
                <w:sz w:val="20"/>
                <w:szCs w:val="20"/>
                <w:lang w:val="en-US" w:eastAsia="en-US"/>
              </w:rPr>
            </w:pPr>
            <w:r w:rsidRPr="00507AB3">
              <w:rPr>
                <w:rFonts w:eastAsia="Calibri"/>
                <w:sz w:val="20"/>
                <w:szCs w:val="20"/>
                <w:lang w:val="en-US" w:eastAsia="en-US"/>
              </w:rPr>
              <w:t>Testcase file</w:t>
            </w:r>
          </w:p>
        </w:tc>
        <w:tc>
          <w:tcPr>
            <w:tcW w:w="5953" w:type="dxa"/>
            <w:shd w:val="clear" w:color="auto" w:fill="C0C0C0"/>
            <w:vAlign w:val="center"/>
          </w:tcPr>
          <w:p w:rsidR="00B96B4F" w:rsidRPr="00507AB3" w:rsidRDefault="00B96B4F" w:rsidP="00B96B4F">
            <w:pPr>
              <w:ind w:left="708"/>
              <w:jc w:val="left"/>
              <w:rPr>
                <w:rFonts w:eastAsia="Calibri"/>
                <w:sz w:val="20"/>
                <w:szCs w:val="20"/>
                <w:lang w:val="en-US" w:eastAsia="en-US"/>
              </w:rPr>
            </w:pPr>
            <w:r w:rsidRPr="00507AB3">
              <w:rPr>
                <w:rFonts w:eastAsia="Calibri"/>
                <w:sz w:val="20"/>
                <w:szCs w:val="20"/>
                <w:lang w:val="en-US" w:eastAsia="en-US"/>
              </w:rPr>
              <w:t>EMC08/digital_A/top</w:t>
            </w:r>
            <w:r w:rsidRPr="00507AB3">
              <w:rPr>
                <w:color w:val="000000"/>
                <w:sz w:val="20"/>
                <w:szCs w:val="20"/>
                <w:lang w:val="en-US" w:eastAsia="en-US"/>
              </w:rPr>
              <w:t>/</w:t>
            </w:r>
            <w:r w:rsidRPr="00507AB3">
              <w:rPr>
                <w:rFonts w:eastAsia="Calibri"/>
                <w:sz w:val="20"/>
                <w:szCs w:val="20"/>
                <w:lang w:val="en-US" w:eastAsia="en-US"/>
              </w:rPr>
              <w:t>verification/testbench/top_test.e</w:t>
            </w:r>
          </w:p>
        </w:tc>
      </w:tr>
      <w:tr w:rsidR="00B96B4F" w:rsidRPr="009E1EEE" w:rsidTr="00607B62">
        <w:trPr>
          <w:trHeight w:val="340"/>
        </w:trPr>
        <w:tc>
          <w:tcPr>
            <w:tcW w:w="2977" w:type="dxa"/>
            <w:vAlign w:val="center"/>
          </w:tcPr>
          <w:p w:rsidR="00B96B4F" w:rsidRPr="00507AB3" w:rsidRDefault="00B96B4F" w:rsidP="00A90E40">
            <w:pPr>
              <w:ind w:left="459" w:hanging="142"/>
              <w:jc w:val="left"/>
              <w:rPr>
                <w:rFonts w:eastAsia="Calibri"/>
                <w:sz w:val="20"/>
                <w:szCs w:val="20"/>
                <w:lang w:val="en-US" w:eastAsia="en-US"/>
              </w:rPr>
            </w:pPr>
            <w:r w:rsidRPr="00507AB3">
              <w:rPr>
                <w:rFonts w:eastAsia="Calibri"/>
                <w:sz w:val="20"/>
                <w:szCs w:val="20"/>
                <w:lang w:val="en-US" w:eastAsia="en-US"/>
              </w:rPr>
              <w:t>Bus Functional Model</w:t>
            </w:r>
          </w:p>
        </w:tc>
        <w:tc>
          <w:tcPr>
            <w:tcW w:w="5953" w:type="dxa"/>
            <w:vAlign w:val="center"/>
          </w:tcPr>
          <w:p w:rsidR="00B96B4F" w:rsidRPr="00507AB3" w:rsidRDefault="00B96B4F" w:rsidP="00A90E40">
            <w:pPr>
              <w:keepNext/>
              <w:ind w:left="708"/>
              <w:jc w:val="left"/>
              <w:rPr>
                <w:rFonts w:eastAsia="Calibri"/>
                <w:sz w:val="20"/>
                <w:szCs w:val="20"/>
                <w:lang w:val="en-US" w:eastAsia="en-US"/>
              </w:rPr>
            </w:pPr>
            <w:r w:rsidRPr="00507AB3">
              <w:rPr>
                <w:rFonts w:eastAsia="Calibri"/>
                <w:sz w:val="20"/>
                <w:szCs w:val="20"/>
                <w:lang w:val="en-US" w:eastAsia="en-US"/>
              </w:rPr>
              <w:t>EMC08/ digital_A/top</w:t>
            </w:r>
            <w:r w:rsidRPr="00507AB3">
              <w:rPr>
                <w:color w:val="000000"/>
                <w:sz w:val="20"/>
                <w:szCs w:val="20"/>
                <w:lang w:val="en-US" w:eastAsia="en-US"/>
              </w:rPr>
              <w:t>/</w:t>
            </w:r>
            <w:r w:rsidRPr="00507AB3">
              <w:rPr>
                <w:rFonts w:eastAsia="Calibri"/>
                <w:sz w:val="20"/>
                <w:szCs w:val="20"/>
                <w:lang w:val="en-US" w:eastAsia="en-US"/>
              </w:rPr>
              <w:t>verification/testbench/top_bfm.e</w:t>
            </w:r>
          </w:p>
        </w:tc>
      </w:tr>
    </w:tbl>
    <w:p w:rsidR="00052BFE" w:rsidRPr="00507AB3" w:rsidRDefault="00507AB3" w:rsidP="00507AB3">
      <w:pPr>
        <w:pStyle w:val="Legenda"/>
        <w:rPr>
          <w:rFonts w:cs="Helvetica"/>
          <w:color w:val="auto"/>
          <w:lang w:val="en-US"/>
        </w:rPr>
      </w:pPr>
      <w:bookmarkStart w:id="687" w:name="_Ref274553348"/>
      <w:r w:rsidRPr="00507AB3">
        <w:rPr>
          <w:color w:val="auto"/>
          <w:lang w:val="en-US"/>
        </w:rPr>
        <w:t xml:space="preserve">Table </w:t>
      </w:r>
      <w:r w:rsidR="00AF07FD" w:rsidRPr="00507AB3">
        <w:rPr>
          <w:color w:val="auto"/>
          <w:lang w:val="en-US"/>
        </w:rPr>
        <w:fldChar w:fldCharType="begin"/>
      </w:r>
      <w:r w:rsidRPr="00507AB3">
        <w:rPr>
          <w:color w:val="auto"/>
          <w:lang w:val="en-US"/>
        </w:rPr>
        <w:instrText xml:space="preserve"> SEQ Table \* ARABIC </w:instrText>
      </w:r>
      <w:r w:rsidR="00AF07FD" w:rsidRPr="00507AB3">
        <w:rPr>
          <w:color w:val="auto"/>
          <w:lang w:val="en-US"/>
        </w:rPr>
        <w:fldChar w:fldCharType="separate"/>
      </w:r>
      <w:r w:rsidRPr="00507AB3">
        <w:rPr>
          <w:noProof/>
          <w:color w:val="auto"/>
          <w:lang w:val="en-US"/>
        </w:rPr>
        <w:t>2</w:t>
      </w:r>
      <w:r w:rsidR="00AF07FD" w:rsidRPr="00507AB3">
        <w:rPr>
          <w:color w:val="auto"/>
          <w:lang w:val="en-US"/>
        </w:rPr>
        <w:fldChar w:fldCharType="end"/>
      </w:r>
      <w:bookmarkEnd w:id="687"/>
      <w:r w:rsidRPr="00507AB3">
        <w:rPr>
          <w:color w:val="auto"/>
          <w:lang w:val="en-US"/>
        </w:rPr>
        <w:t xml:space="preserve"> – </w:t>
      </w:r>
      <w:r w:rsidR="00302DD5" w:rsidRPr="00507AB3">
        <w:rPr>
          <w:color w:val="000000"/>
          <w:lang w:val="en-US"/>
        </w:rPr>
        <w:t>Design Details</w:t>
      </w:r>
    </w:p>
    <w:p w:rsidR="00571AC1" w:rsidRPr="00507AB3" w:rsidRDefault="00571AC1" w:rsidP="00571AC1">
      <w:pPr>
        <w:pStyle w:val="SubSeoDHCTI"/>
      </w:pPr>
      <w:bookmarkStart w:id="688" w:name="_Toc274558105"/>
      <w:commentRangeStart w:id="689"/>
      <w:r w:rsidRPr="00507AB3">
        <w:t>Feature List</w:t>
      </w:r>
      <w:commentRangeEnd w:id="689"/>
      <w:r w:rsidR="00031C06">
        <w:rPr>
          <w:rStyle w:val="Refdecomentrio"/>
          <w:rFonts w:ascii="Calibri" w:hAnsi="Calibri" w:cs="Times New Roman"/>
          <w:b w:val="0"/>
          <w:bCs w:val="0"/>
          <w:i w:val="0"/>
          <w:lang w:val="pt-BR"/>
        </w:rPr>
        <w:commentReference w:id="689"/>
      </w:r>
      <w:bookmarkEnd w:id="688"/>
    </w:p>
    <w:p w:rsidR="00571AC1" w:rsidRPr="00507AB3" w:rsidRDefault="00571AC1" w:rsidP="00571AC1">
      <w:pPr>
        <w:pStyle w:val="SubSeoDHCTI"/>
        <w:numPr>
          <w:ilvl w:val="0"/>
          <w:numId w:val="0"/>
        </w:numPr>
        <w:ind w:left="1413"/>
      </w:pPr>
    </w:p>
    <w:p w:rsidR="00571AC1" w:rsidRPr="00507AB3" w:rsidRDefault="00571AC1" w:rsidP="00571AC1">
      <w:pPr>
        <w:ind w:left="709"/>
        <w:jc w:val="both"/>
        <w:rPr>
          <w:lang w:val="en-US"/>
        </w:rPr>
      </w:pPr>
      <w:r w:rsidRPr="00507AB3">
        <w:rPr>
          <w:lang w:val="en-US"/>
        </w:rPr>
        <w:t xml:space="preserve">The </w:t>
      </w:r>
      <w:r w:rsidR="00AF07FD" w:rsidRPr="00507AB3">
        <w:rPr>
          <w:lang w:val="en-US"/>
        </w:rPr>
        <w:fldChar w:fldCharType="begin"/>
      </w:r>
      <w:r w:rsidRPr="00507AB3">
        <w:rPr>
          <w:lang w:val="en-US"/>
        </w:rPr>
        <w:instrText xml:space="preserve"> REF _Ref260940615 \h </w:instrText>
      </w:r>
      <w:r w:rsidR="00AF07FD" w:rsidRPr="00507AB3">
        <w:rPr>
          <w:lang w:val="en-US"/>
        </w:rPr>
      </w:r>
      <w:r w:rsidR="00AF07FD" w:rsidRPr="00507AB3">
        <w:rPr>
          <w:lang w:val="en-US"/>
        </w:rPr>
        <w:fldChar w:fldCharType="separate"/>
      </w:r>
      <w:r w:rsidR="003A0697" w:rsidRPr="00507AB3">
        <w:rPr>
          <w:color w:val="000000"/>
          <w:lang w:val="en-US"/>
        </w:rPr>
        <w:t>Table 3</w:t>
      </w:r>
      <w:r w:rsidR="00AF07FD" w:rsidRPr="00507AB3">
        <w:rPr>
          <w:lang w:val="en-US"/>
        </w:rPr>
        <w:fldChar w:fldCharType="end"/>
      </w:r>
      <w:r w:rsidRPr="00507AB3">
        <w:rPr>
          <w:lang w:val="en-US"/>
        </w:rPr>
        <w:t>, shown below, lists the critical features of design that must be verified, including a description of the expected functional a</w:t>
      </w:r>
      <w:r w:rsidR="008E7E56" w:rsidRPr="00507AB3">
        <w:rPr>
          <w:lang w:val="en-US"/>
        </w:rPr>
        <w:t>nd the priority of each feature.</w:t>
      </w:r>
    </w:p>
    <w:p w:rsidR="00554314" w:rsidRPr="00507AB3" w:rsidRDefault="00554314" w:rsidP="00571AC1">
      <w:pPr>
        <w:ind w:left="709"/>
        <w:jc w:val="both"/>
        <w:rPr>
          <w:lang w:val="en-US"/>
        </w:rPr>
      </w:pPr>
    </w:p>
    <w:p w:rsidR="00E01B06" w:rsidRPr="00507AB3" w:rsidRDefault="00E01B06" w:rsidP="00571AC1">
      <w:pPr>
        <w:ind w:left="709"/>
        <w:jc w:val="both"/>
        <w:rPr>
          <w:lang w:val="en-US"/>
        </w:rPr>
      </w:pPr>
    </w:p>
    <w:tbl>
      <w:tblPr>
        <w:tblW w:w="0" w:type="auto"/>
        <w:tblInd w:w="817" w:type="dxa"/>
        <w:tblBorders>
          <w:top w:val="single" w:sz="8" w:space="0" w:color="404040"/>
          <w:bottom w:val="single" w:sz="8" w:space="0" w:color="404040"/>
          <w:insideH w:val="single" w:sz="8" w:space="0" w:color="404040"/>
        </w:tblBorders>
        <w:tblLook w:val="04A0"/>
      </w:tblPr>
      <w:tblGrid>
        <w:gridCol w:w="2036"/>
        <w:gridCol w:w="5902"/>
        <w:gridCol w:w="1100"/>
      </w:tblGrid>
      <w:tr w:rsidR="0027513B" w:rsidRPr="00507AB3" w:rsidTr="00507AB3">
        <w:tc>
          <w:tcPr>
            <w:tcW w:w="2036" w:type="dxa"/>
            <w:tcBorders>
              <w:top w:val="single" w:sz="8" w:space="0" w:color="404040"/>
              <w:left w:val="single" w:sz="8" w:space="0" w:color="404040"/>
              <w:bottom w:val="single" w:sz="8" w:space="0" w:color="404040"/>
              <w:right w:val="nil"/>
            </w:tcBorders>
            <w:shd w:val="clear" w:color="auto" w:fill="000000"/>
          </w:tcPr>
          <w:p w:rsidR="00554314" w:rsidRPr="00507AB3" w:rsidRDefault="00554314" w:rsidP="00B45543">
            <w:pPr>
              <w:rPr>
                <w:rFonts w:eastAsia="Calibri" w:cs="Calibri"/>
                <w:b/>
                <w:bCs/>
                <w:color w:val="FFFFFF"/>
                <w:sz w:val="20"/>
                <w:szCs w:val="20"/>
                <w:lang w:val="en-US"/>
              </w:rPr>
            </w:pPr>
            <w:r w:rsidRPr="00507AB3">
              <w:rPr>
                <w:rFonts w:eastAsia="Calibri" w:cs="Calibri"/>
                <w:b/>
                <w:bCs/>
                <w:color w:val="FFFFFF"/>
                <w:sz w:val="20"/>
                <w:szCs w:val="20"/>
                <w:lang w:val="en-US"/>
              </w:rPr>
              <w:t>Feature Number</w:t>
            </w:r>
          </w:p>
        </w:tc>
        <w:tc>
          <w:tcPr>
            <w:tcW w:w="5902" w:type="dxa"/>
            <w:tcBorders>
              <w:top w:val="single" w:sz="8" w:space="0" w:color="404040"/>
              <w:left w:val="nil"/>
              <w:bottom w:val="single" w:sz="8" w:space="0" w:color="404040"/>
              <w:right w:val="nil"/>
            </w:tcBorders>
            <w:shd w:val="clear" w:color="auto" w:fill="000000"/>
          </w:tcPr>
          <w:p w:rsidR="00554314" w:rsidRPr="00507AB3" w:rsidRDefault="00554314" w:rsidP="00B45543">
            <w:pPr>
              <w:rPr>
                <w:rFonts w:eastAsia="Calibri" w:cs="Calibri"/>
                <w:b/>
                <w:bCs/>
                <w:color w:val="FFFFFF"/>
                <w:sz w:val="20"/>
                <w:szCs w:val="20"/>
                <w:lang w:val="en-US"/>
              </w:rPr>
            </w:pPr>
            <w:r w:rsidRPr="00507AB3">
              <w:rPr>
                <w:rFonts w:eastAsia="Calibri" w:cs="Calibri"/>
                <w:b/>
                <w:bCs/>
                <w:color w:val="FFFFFF"/>
                <w:sz w:val="20"/>
                <w:szCs w:val="20"/>
                <w:lang w:val="en-US"/>
              </w:rPr>
              <w:t>Feature Description</w:t>
            </w:r>
          </w:p>
        </w:tc>
        <w:tc>
          <w:tcPr>
            <w:tcW w:w="1100" w:type="dxa"/>
            <w:tcBorders>
              <w:top w:val="single" w:sz="8" w:space="0" w:color="404040"/>
              <w:left w:val="nil"/>
              <w:bottom w:val="single" w:sz="8" w:space="0" w:color="404040"/>
              <w:right w:val="single" w:sz="8" w:space="0" w:color="404040"/>
            </w:tcBorders>
            <w:shd w:val="clear" w:color="auto" w:fill="000000"/>
          </w:tcPr>
          <w:p w:rsidR="00554314" w:rsidRPr="00507AB3" w:rsidRDefault="00554314" w:rsidP="00B45543">
            <w:pPr>
              <w:rPr>
                <w:rFonts w:eastAsia="Calibri" w:cs="Calibri"/>
                <w:b/>
                <w:bCs/>
                <w:color w:val="FFFFFF"/>
                <w:sz w:val="20"/>
                <w:szCs w:val="20"/>
                <w:lang w:val="en-US"/>
              </w:rPr>
            </w:pPr>
            <w:r w:rsidRPr="00507AB3">
              <w:rPr>
                <w:rFonts w:eastAsia="Calibri" w:cs="Calibri"/>
                <w:b/>
                <w:bCs/>
                <w:color w:val="FFFFFF"/>
                <w:sz w:val="20"/>
                <w:szCs w:val="20"/>
                <w:lang w:val="en-US"/>
              </w:rPr>
              <w:t>Testing Priority</w:t>
            </w:r>
          </w:p>
        </w:tc>
      </w:tr>
      <w:tr w:rsidR="00554314" w:rsidRPr="00507AB3" w:rsidTr="00507AB3">
        <w:tc>
          <w:tcPr>
            <w:tcW w:w="2036" w:type="dxa"/>
            <w:shd w:val="clear" w:color="auto" w:fill="C0C0C0"/>
          </w:tcPr>
          <w:p w:rsidR="00554314" w:rsidRPr="00507AB3" w:rsidRDefault="00736E76" w:rsidP="0038384A">
            <w:pPr>
              <w:spacing w:line="360" w:lineRule="auto"/>
              <w:jc w:val="both"/>
              <w:rPr>
                <w:rFonts w:eastAsia="Calibri" w:cs="Calibri"/>
                <w:b/>
                <w:bCs/>
                <w:color w:val="000000"/>
                <w:sz w:val="20"/>
                <w:szCs w:val="20"/>
                <w:lang w:val="en-US"/>
              </w:rPr>
            </w:pPr>
            <w:r w:rsidRPr="00507AB3">
              <w:rPr>
                <w:rFonts w:eastAsia="Calibri" w:cs="Calibri"/>
                <w:b/>
                <w:bCs/>
                <w:color w:val="000000"/>
                <w:sz w:val="20"/>
                <w:szCs w:val="20"/>
                <w:lang w:val="en-US"/>
              </w:rPr>
              <w:t>EMC.</w:t>
            </w:r>
            <w:r w:rsidR="001A3678" w:rsidRPr="00507AB3">
              <w:rPr>
                <w:rFonts w:eastAsia="Calibri" w:cs="Calibri"/>
                <w:b/>
                <w:bCs/>
                <w:color w:val="000000"/>
                <w:sz w:val="20"/>
                <w:szCs w:val="20"/>
                <w:lang w:val="en-US"/>
              </w:rPr>
              <w:t>Top</w:t>
            </w:r>
            <w:r w:rsidR="00554314" w:rsidRPr="00507AB3">
              <w:rPr>
                <w:rFonts w:eastAsia="Calibri" w:cs="Calibri"/>
                <w:b/>
                <w:bCs/>
                <w:color w:val="000000"/>
                <w:sz w:val="20"/>
                <w:szCs w:val="20"/>
                <w:lang w:val="en-US"/>
              </w:rPr>
              <w:t>.F1</w:t>
            </w:r>
          </w:p>
        </w:tc>
        <w:tc>
          <w:tcPr>
            <w:tcW w:w="5902" w:type="dxa"/>
            <w:shd w:val="clear" w:color="auto" w:fill="C0C0C0"/>
          </w:tcPr>
          <w:p w:rsidR="00554314" w:rsidRPr="00507AB3" w:rsidRDefault="004574B9" w:rsidP="008E7E56">
            <w:pPr>
              <w:autoSpaceDE w:val="0"/>
              <w:autoSpaceDN w:val="0"/>
              <w:adjustRightInd w:val="0"/>
              <w:jc w:val="left"/>
              <w:rPr>
                <w:rFonts w:eastAsia="Calibri" w:cs="Calibri"/>
                <w:color w:val="000000"/>
                <w:sz w:val="20"/>
                <w:szCs w:val="20"/>
                <w:lang w:val="en-US"/>
              </w:rPr>
            </w:pPr>
            <w:r w:rsidRPr="00507AB3">
              <w:rPr>
                <w:rFonts w:eastAsia="Calibri" w:cs="Calibri"/>
                <w:color w:val="000000"/>
                <w:sz w:val="20"/>
                <w:szCs w:val="20"/>
                <w:lang w:val="en-US"/>
              </w:rPr>
              <w:t>The reset need to work property for all sub-blocks</w:t>
            </w:r>
          </w:p>
        </w:tc>
        <w:tc>
          <w:tcPr>
            <w:tcW w:w="1100" w:type="dxa"/>
            <w:shd w:val="clear" w:color="auto" w:fill="C0C0C0"/>
          </w:tcPr>
          <w:p w:rsidR="00554314" w:rsidRPr="00507AB3" w:rsidRDefault="00554314" w:rsidP="0038384A">
            <w:pPr>
              <w:spacing w:line="360" w:lineRule="auto"/>
              <w:rPr>
                <w:rFonts w:eastAsia="Calibri" w:cs="Calibri"/>
                <w:color w:val="000000"/>
                <w:sz w:val="20"/>
                <w:szCs w:val="20"/>
                <w:lang w:val="en-US"/>
              </w:rPr>
            </w:pPr>
            <w:r w:rsidRPr="00507AB3">
              <w:rPr>
                <w:rFonts w:eastAsia="Calibri" w:cs="Calibri"/>
                <w:color w:val="000000"/>
                <w:sz w:val="20"/>
                <w:szCs w:val="20"/>
                <w:lang w:val="en-US"/>
              </w:rPr>
              <w:t>10</w:t>
            </w:r>
          </w:p>
        </w:tc>
      </w:tr>
      <w:tr w:rsidR="003046AA" w:rsidRPr="00507AB3" w:rsidTr="00507AB3">
        <w:tc>
          <w:tcPr>
            <w:tcW w:w="2036" w:type="dxa"/>
          </w:tcPr>
          <w:p w:rsidR="003046AA" w:rsidRPr="00507AB3" w:rsidRDefault="00736E76" w:rsidP="0038384A">
            <w:pPr>
              <w:spacing w:line="360" w:lineRule="auto"/>
              <w:jc w:val="both"/>
              <w:rPr>
                <w:rFonts w:eastAsia="Calibri" w:cs="Calibri"/>
                <w:b/>
                <w:bCs/>
                <w:color w:val="000000"/>
                <w:sz w:val="20"/>
                <w:szCs w:val="20"/>
                <w:lang w:val="en-US"/>
              </w:rPr>
            </w:pPr>
            <w:r w:rsidRPr="00507AB3">
              <w:rPr>
                <w:rFonts w:eastAsia="Calibri" w:cs="Calibri"/>
                <w:b/>
                <w:bCs/>
                <w:color w:val="000000"/>
                <w:sz w:val="20"/>
                <w:szCs w:val="20"/>
                <w:lang w:val="en-US"/>
              </w:rPr>
              <w:t>EMC.</w:t>
            </w:r>
            <w:r w:rsidR="001A3678" w:rsidRPr="00507AB3">
              <w:rPr>
                <w:rFonts w:eastAsia="Calibri" w:cs="Calibri"/>
                <w:b/>
                <w:bCs/>
                <w:color w:val="000000"/>
                <w:sz w:val="20"/>
                <w:szCs w:val="20"/>
                <w:lang w:val="en-US"/>
              </w:rPr>
              <w:t>Top</w:t>
            </w:r>
            <w:r w:rsidR="003046AA" w:rsidRPr="00507AB3">
              <w:rPr>
                <w:rFonts w:eastAsia="Calibri" w:cs="Calibri"/>
                <w:b/>
                <w:bCs/>
                <w:color w:val="000000"/>
                <w:sz w:val="20"/>
                <w:szCs w:val="20"/>
                <w:lang w:val="en-US"/>
              </w:rPr>
              <w:t>.F</w:t>
            </w:r>
            <w:r w:rsidR="002803AA" w:rsidRPr="00507AB3">
              <w:rPr>
                <w:rFonts w:eastAsia="Calibri" w:cs="Calibri"/>
                <w:b/>
                <w:bCs/>
                <w:color w:val="000000"/>
                <w:sz w:val="20"/>
                <w:szCs w:val="20"/>
                <w:lang w:val="en-US"/>
              </w:rPr>
              <w:t>2</w:t>
            </w:r>
          </w:p>
        </w:tc>
        <w:tc>
          <w:tcPr>
            <w:tcW w:w="5902" w:type="dxa"/>
          </w:tcPr>
          <w:p w:rsidR="00F37130" w:rsidRPr="00507AB3" w:rsidRDefault="004574B9" w:rsidP="004574B9">
            <w:pPr>
              <w:autoSpaceDE w:val="0"/>
              <w:autoSpaceDN w:val="0"/>
              <w:adjustRightInd w:val="0"/>
              <w:jc w:val="left"/>
              <w:rPr>
                <w:rFonts w:eastAsia="Calibri" w:cs="Calibri"/>
                <w:color w:val="000000"/>
                <w:sz w:val="20"/>
                <w:szCs w:val="20"/>
                <w:lang w:val="en-US"/>
              </w:rPr>
            </w:pPr>
            <w:r w:rsidRPr="00507AB3">
              <w:rPr>
                <w:rFonts w:eastAsia="Calibri" w:cs="Calibri"/>
                <w:color w:val="000000"/>
                <w:sz w:val="20"/>
                <w:szCs w:val="20"/>
                <w:lang w:val="en-US"/>
              </w:rPr>
              <w:t xml:space="preserve">The memories </w:t>
            </w:r>
            <w:ins w:id="690" w:author="Vinícius Amaral" w:date="2010-10-11T09:53:00Z">
              <w:r w:rsidR="00507AB3">
                <w:rPr>
                  <w:rFonts w:eastAsia="Calibri" w:cs="Calibri"/>
                  <w:color w:val="000000"/>
                  <w:sz w:val="20"/>
                  <w:szCs w:val="20"/>
                  <w:lang w:val="en-US"/>
                </w:rPr>
                <w:t>RAM</w:t>
              </w:r>
            </w:ins>
            <w:ins w:id="691" w:author="Vinícius Amaral" w:date="2010-10-11T10:09:00Z">
              <w:r w:rsidR="00BD3DD1">
                <w:rPr>
                  <w:rFonts w:eastAsia="Calibri" w:cs="Calibri"/>
                  <w:color w:val="000000"/>
                  <w:sz w:val="20"/>
                  <w:szCs w:val="20"/>
                  <w:lang w:val="en-US"/>
                </w:rPr>
                <w:t xml:space="preserve"> and ROM </w:t>
              </w:r>
            </w:ins>
            <w:r w:rsidRPr="00507AB3">
              <w:rPr>
                <w:rFonts w:eastAsia="Calibri" w:cs="Calibri"/>
                <w:color w:val="000000"/>
                <w:sz w:val="20"/>
                <w:szCs w:val="20"/>
                <w:lang w:val="en-US"/>
              </w:rPr>
              <w:t>need to be read and write by the core in the right time</w:t>
            </w:r>
            <w:ins w:id="692" w:author="Vinícius Amaral" w:date="2010-10-11T10:09:00Z">
              <w:r w:rsidR="00BD3DD1">
                <w:rPr>
                  <w:rFonts w:eastAsia="Calibri" w:cs="Calibri"/>
                  <w:color w:val="000000"/>
                  <w:sz w:val="20"/>
                  <w:szCs w:val="20"/>
                  <w:lang w:val="en-US"/>
                </w:rPr>
                <w:t xml:space="preserve">. </w:t>
              </w:r>
              <w:r w:rsidR="00BD3DD1" w:rsidRPr="00507AB3">
                <w:rPr>
                  <w:rFonts w:eastAsia="Calibri" w:cs="Calibri"/>
                  <w:color w:val="000000"/>
                  <w:sz w:val="20"/>
                  <w:szCs w:val="20"/>
                  <w:lang w:val="en-US"/>
                </w:rPr>
                <w:t xml:space="preserve">The Lower 128 bytes of RAM which can be accessed by both direct and indirect addressing can be divided into 3 segments: Register Banks 0-3; Bit Addressable Location; and General </w:t>
              </w:r>
              <w:r w:rsidR="00BD3DD1" w:rsidRPr="00507AB3">
                <w:rPr>
                  <w:rFonts w:eastAsia="Calibri" w:cs="Calibri"/>
                  <w:color w:val="000000"/>
                  <w:sz w:val="20"/>
                  <w:szCs w:val="20"/>
                  <w:lang w:val="en-US"/>
                </w:rPr>
                <w:lastRenderedPageBreak/>
                <w:t>Purpose Area.</w:t>
              </w:r>
            </w:ins>
          </w:p>
        </w:tc>
        <w:tc>
          <w:tcPr>
            <w:tcW w:w="1100" w:type="dxa"/>
          </w:tcPr>
          <w:p w:rsidR="003046AA" w:rsidRPr="00507AB3" w:rsidRDefault="00080C12" w:rsidP="0038384A">
            <w:pPr>
              <w:spacing w:line="360" w:lineRule="auto"/>
              <w:rPr>
                <w:rFonts w:eastAsia="Calibri" w:cs="Calibri"/>
                <w:color w:val="000000"/>
                <w:sz w:val="20"/>
                <w:szCs w:val="20"/>
                <w:lang w:val="en-US"/>
              </w:rPr>
            </w:pPr>
            <w:r w:rsidRPr="00507AB3">
              <w:rPr>
                <w:rFonts w:eastAsia="Calibri" w:cs="Calibri"/>
                <w:color w:val="000000"/>
                <w:sz w:val="20"/>
                <w:szCs w:val="20"/>
                <w:lang w:val="en-US"/>
              </w:rPr>
              <w:lastRenderedPageBreak/>
              <w:t>10</w:t>
            </w:r>
          </w:p>
        </w:tc>
      </w:tr>
      <w:tr w:rsidR="004A1982" w:rsidRPr="00507AB3" w:rsidTr="00507AB3">
        <w:tc>
          <w:tcPr>
            <w:tcW w:w="2036" w:type="dxa"/>
            <w:shd w:val="clear" w:color="auto" w:fill="C0C0C0"/>
          </w:tcPr>
          <w:p w:rsidR="004A1982" w:rsidRPr="00507AB3" w:rsidRDefault="00736E76" w:rsidP="0038384A">
            <w:pPr>
              <w:spacing w:line="360" w:lineRule="auto"/>
              <w:jc w:val="both"/>
              <w:rPr>
                <w:rFonts w:eastAsia="Calibri" w:cs="Calibri"/>
                <w:b/>
                <w:bCs/>
                <w:color w:val="000000"/>
                <w:sz w:val="20"/>
                <w:szCs w:val="20"/>
                <w:lang w:val="en-US"/>
              </w:rPr>
            </w:pPr>
            <w:r w:rsidRPr="00507AB3">
              <w:rPr>
                <w:rFonts w:eastAsia="Calibri" w:cs="Calibri"/>
                <w:b/>
                <w:bCs/>
                <w:color w:val="000000"/>
                <w:sz w:val="20"/>
                <w:szCs w:val="20"/>
                <w:lang w:val="en-US"/>
              </w:rPr>
              <w:lastRenderedPageBreak/>
              <w:t>EMC.</w:t>
            </w:r>
            <w:r w:rsidR="001A3678" w:rsidRPr="00507AB3">
              <w:rPr>
                <w:rFonts w:eastAsia="Calibri" w:cs="Calibri"/>
                <w:b/>
                <w:bCs/>
                <w:color w:val="000000"/>
                <w:sz w:val="20"/>
                <w:szCs w:val="20"/>
                <w:lang w:val="en-US"/>
              </w:rPr>
              <w:t>Top</w:t>
            </w:r>
            <w:r w:rsidR="004A1982" w:rsidRPr="00507AB3">
              <w:rPr>
                <w:rFonts w:eastAsia="Calibri" w:cs="Calibri"/>
                <w:b/>
                <w:bCs/>
                <w:color w:val="000000"/>
                <w:sz w:val="20"/>
                <w:szCs w:val="20"/>
                <w:lang w:val="en-US"/>
              </w:rPr>
              <w:t>.F3</w:t>
            </w:r>
          </w:p>
        </w:tc>
        <w:tc>
          <w:tcPr>
            <w:tcW w:w="5902" w:type="dxa"/>
            <w:shd w:val="clear" w:color="auto" w:fill="C0C0C0"/>
          </w:tcPr>
          <w:p w:rsidR="004A1982" w:rsidRPr="00507AB3" w:rsidRDefault="00BD3DD1" w:rsidP="00BD3DD1">
            <w:pPr>
              <w:autoSpaceDE w:val="0"/>
              <w:autoSpaceDN w:val="0"/>
              <w:adjustRightInd w:val="0"/>
              <w:jc w:val="left"/>
              <w:rPr>
                <w:rFonts w:eastAsia="Calibri" w:cs="Calibri"/>
                <w:color w:val="000000"/>
                <w:sz w:val="20"/>
                <w:szCs w:val="20"/>
                <w:lang w:val="en-US"/>
              </w:rPr>
            </w:pPr>
            <w:ins w:id="693" w:author="Vinícius Amaral" w:date="2010-10-11T10:12:00Z">
              <w:r w:rsidRPr="00BD3DD1">
                <w:rPr>
                  <w:rFonts w:eastAsia="Calibri" w:cs="Calibri"/>
                  <w:color w:val="000000"/>
                  <w:sz w:val="20"/>
                  <w:szCs w:val="20"/>
                  <w:lang w:val="en-US"/>
                </w:rPr>
                <w:t>The SFR space can be accessed only by direct addressing, occupying the block of addresses from 80H through FFH.</w:t>
              </w:r>
              <w:r w:rsidRPr="00BD3DD1" w:rsidDel="00507AB3">
                <w:rPr>
                  <w:rFonts w:eastAsia="Calibri" w:cs="Calibri"/>
                  <w:color w:val="000000"/>
                  <w:sz w:val="20"/>
                  <w:szCs w:val="20"/>
                  <w:lang w:val="en-US"/>
                </w:rPr>
                <w:t xml:space="preserve"> </w:t>
              </w:r>
            </w:ins>
            <w:commentRangeStart w:id="694"/>
            <w:del w:id="695" w:author="Vinícius Amaral" w:date="2010-10-11T09:52:00Z">
              <w:r w:rsidR="00080C12" w:rsidRPr="00507AB3" w:rsidDel="00507AB3">
                <w:rPr>
                  <w:rFonts w:eastAsia="Calibri" w:cs="Calibri"/>
                  <w:color w:val="000000"/>
                  <w:sz w:val="20"/>
                  <w:szCs w:val="20"/>
                  <w:lang w:val="en-US"/>
                </w:rPr>
                <w:delText>The timing to write in the SFR for the internal blocks need to be in the last clock of the machine cycle.</w:delText>
              </w:r>
            </w:del>
            <w:commentRangeEnd w:id="694"/>
            <w:r w:rsidR="007E47C6">
              <w:rPr>
                <w:rStyle w:val="Refdecomentrio"/>
              </w:rPr>
              <w:commentReference w:id="694"/>
            </w:r>
          </w:p>
        </w:tc>
        <w:tc>
          <w:tcPr>
            <w:tcW w:w="1100" w:type="dxa"/>
            <w:shd w:val="clear" w:color="auto" w:fill="C0C0C0"/>
          </w:tcPr>
          <w:p w:rsidR="004A1982" w:rsidRPr="00507AB3" w:rsidRDefault="006C3AF6" w:rsidP="0038384A">
            <w:pPr>
              <w:spacing w:line="360" w:lineRule="auto"/>
              <w:rPr>
                <w:rFonts w:eastAsia="Calibri" w:cs="Calibri"/>
                <w:color w:val="000000"/>
                <w:sz w:val="20"/>
                <w:szCs w:val="20"/>
                <w:lang w:val="en-US"/>
              </w:rPr>
            </w:pPr>
            <w:r w:rsidRPr="00507AB3">
              <w:rPr>
                <w:rFonts w:eastAsia="Calibri" w:cs="Calibri"/>
                <w:color w:val="000000"/>
                <w:sz w:val="20"/>
                <w:szCs w:val="20"/>
                <w:lang w:val="en-US"/>
              </w:rPr>
              <w:t>10</w:t>
            </w:r>
          </w:p>
        </w:tc>
      </w:tr>
      <w:tr w:rsidR="001D4F37" w:rsidRPr="00507AB3" w:rsidTr="00507AB3">
        <w:tc>
          <w:tcPr>
            <w:tcW w:w="2036" w:type="dxa"/>
            <w:tcBorders>
              <w:right w:val="nil"/>
            </w:tcBorders>
          </w:tcPr>
          <w:p w:rsidR="001D4F37" w:rsidRPr="00507AB3" w:rsidRDefault="001D4F37" w:rsidP="0038384A">
            <w:pPr>
              <w:spacing w:line="360" w:lineRule="auto"/>
              <w:jc w:val="both"/>
              <w:rPr>
                <w:rFonts w:eastAsia="Calibri" w:cs="Calibri"/>
                <w:b/>
                <w:bCs/>
                <w:color w:val="000000"/>
                <w:sz w:val="20"/>
                <w:szCs w:val="20"/>
                <w:lang w:val="en-US"/>
              </w:rPr>
            </w:pPr>
            <w:r w:rsidRPr="00507AB3">
              <w:rPr>
                <w:rFonts w:eastAsia="Calibri" w:cs="Calibri"/>
                <w:b/>
                <w:bCs/>
                <w:color w:val="000000"/>
                <w:sz w:val="20"/>
                <w:szCs w:val="20"/>
                <w:lang w:val="en-US"/>
              </w:rPr>
              <w:t>EMC.</w:t>
            </w:r>
            <w:r w:rsidR="001A3678" w:rsidRPr="00507AB3">
              <w:rPr>
                <w:rFonts w:eastAsia="Calibri" w:cs="Calibri"/>
                <w:b/>
                <w:bCs/>
                <w:color w:val="000000"/>
                <w:sz w:val="20"/>
                <w:szCs w:val="20"/>
                <w:lang w:val="en-US"/>
              </w:rPr>
              <w:t>Top</w:t>
            </w:r>
            <w:r w:rsidRPr="00507AB3">
              <w:rPr>
                <w:rFonts w:eastAsia="Calibri" w:cs="Calibri"/>
                <w:b/>
                <w:bCs/>
                <w:color w:val="000000"/>
                <w:sz w:val="20"/>
                <w:szCs w:val="20"/>
                <w:lang w:val="en-US"/>
              </w:rPr>
              <w:t>.F4</w:t>
            </w:r>
          </w:p>
        </w:tc>
        <w:tc>
          <w:tcPr>
            <w:tcW w:w="5902" w:type="dxa"/>
            <w:tcBorders>
              <w:left w:val="nil"/>
              <w:right w:val="nil"/>
            </w:tcBorders>
          </w:tcPr>
          <w:p w:rsidR="001D4F37" w:rsidRPr="00507AB3" w:rsidRDefault="00080C12" w:rsidP="0057477D">
            <w:pPr>
              <w:autoSpaceDE w:val="0"/>
              <w:autoSpaceDN w:val="0"/>
              <w:adjustRightInd w:val="0"/>
              <w:jc w:val="left"/>
              <w:rPr>
                <w:rFonts w:eastAsia="Calibri" w:cs="Calibri"/>
                <w:color w:val="000000"/>
                <w:sz w:val="20"/>
                <w:szCs w:val="20"/>
                <w:lang w:val="en-US"/>
              </w:rPr>
            </w:pPr>
            <w:r w:rsidRPr="00507AB3">
              <w:rPr>
                <w:rFonts w:eastAsia="Calibri" w:cs="Calibri"/>
                <w:color w:val="000000"/>
                <w:sz w:val="20"/>
                <w:szCs w:val="20"/>
                <w:lang w:val="en-US"/>
              </w:rPr>
              <w:t>The Serial block need to work in both modes parallel with other instructions without conflicts with other instructions</w:t>
            </w:r>
          </w:p>
        </w:tc>
        <w:tc>
          <w:tcPr>
            <w:tcW w:w="1100" w:type="dxa"/>
            <w:tcBorders>
              <w:left w:val="nil"/>
            </w:tcBorders>
          </w:tcPr>
          <w:p w:rsidR="001D4F37" w:rsidRPr="00507AB3" w:rsidRDefault="00080C12" w:rsidP="0038384A">
            <w:pPr>
              <w:spacing w:line="360" w:lineRule="auto"/>
              <w:rPr>
                <w:rFonts w:eastAsia="Calibri" w:cs="Calibri"/>
                <w:color w:val="000000"/>
                <w:sz w:val="20"/>
                <w:szCs w:val="20"/>
                <w:lang w:val="en-US"/>
              </w:rPr>
            </w:pPr>
            <w:r w:rsidRPr="00507AB3">
              <w:rPr>
                <w:rFonts w:eastAsia="Calibri" w:cs="Calibri"/>
                <w:color w:val="000000"/>
                <w:sz w:val="20"/>
                <w:szCs w:val="20"/>
                <w:lang w:val="en-US"/>
              </w:rPr>
              <w:t>8</w:t>
            </w:r>
          </w:p>
        </w:tc>
      </w:tr>
      <w:tr w:rsidR="001D4F37" w:rsidRPr="00507AB3" w:rsidTr="00507AB3">
        <w:tc>
          <w:tcPr>
            <w:tcW w:w="2036" w:type="dxa"/>
            <w:tcBorders>
              <w:right w:val="nil"/>
            </w:tcBorders>
            <w:shd w:val="clear" w:color="auto" w:fill="C0C0C0"/>
          </w:tcPr>
          <w:p w:rsidR="001D4F37" w:rsidRPr="00507AB3" w:rsidRDefault="001D4F37" w:rsidP="0038384A">
            <w:pPr>
              <w:spacing w:line="360" w:lineRule="auto"/>
              <w:jc w:val="both"/>
              <w:rPr>
                <w:rFonts w:eastAsia="Calibri" w:cs="Calibri"/>
                <w:b/>
                <w:bCs/>
                <w:color w:val="000000"/>
                <w:sz w:val="20"/>
                <w:szCs w:val="20"/>
                <w:lang w:val="en-US"/>
              </w:rPr>
            </w:pPr>
            <w:r w:rsidRPr="00507AB3">
              <w:rPr>
                <w:rFonts w:eastAsia="Calibri" w:cs="Calibri"/>
                <w:b/>
                <w:bCs/>
                <w:color w:val="000000"/>
                <w:sz w:val="20"/>
                <w:szCs w:val="20"/>
                <w:lang w:val="en-US"/>
              </w:rPr>
              <w:t>EMC.</w:t>
            </w:r>
            <w:r w:rsidR="001A3678" w:rsidRPr="00507AB3">
              <w:rPr>
                <w:rFonts w:eastAsia="Calibri" w:cs="Calibri"/>
                <w:b/>
                <w:bCs/>
                <w:color w:val="000000"/>
                <w:sz w:val="20"/>
                <w:szCs w:val="20"/>
                <w:lang w:val="en-US"/>
              </w:rPr>
              <w:t>Top</w:t>
            </w:r>
            <w:r w:rsidRPr="00507AB3">
              <w:rPr>
                <w:rFonts w:eastAsia="Calibri" w:cs="Calibri"/>
                <w:b/>
                <w:bCs/>
                <w:color w:val="000000"/>
                <w:sz w:val="20"/>
                <w:szCs w:val="20"/>
                <w:lang w:val="en-US"/>
              </w:rPr>
              <w:t>.F5</w:t>
            </w:r>
          </w:p>
        </w:tc>
        <w:tc>
          <w:tcPr>
            <w:tcW w:w="5902" w:type="dxa"/>
            <w:tcBorders>
              <w:left w:val="nil"/>
              <w:right w:val="nil"/>
            </w:tcBorders>
            <w:shd w:val="clear" w:color="auto" w:fill="C0C0C0"/>
          </w:tcPr>
          <w:p w:rsidR="001E4389" w:rsidRPr="00507AB3" w:rsidRDefault="00D069C3" w:rsidP="007E47C6">
            <w:pPr>
              <w:autoSpaceDE w:val="0"/>
              <w:autoSpaceDN w:val="0"/>
              <w:adjustRightInd w:val="0"/>
              <w:jc w:val="left"/>
              <w:rPr>
                <w:rFonts w:cs="Calibri"/>
                <w:color w:val="000000"/>
                <w:sz w:val="20"/>
                <w:szCs w:val="20"/>
                <w:lang w:val="en-US" w:eastAsia="es-ES"/>
              </w:rPr>
            </w:pPr>
            <w:r w:rsidRPr="00507AB3">
              <w:rPr>
                <w:rFonts w:cs="Calibri"/>
                <w:color w:val="000000"/>
                <w:sz w:val="20"/>
                <w:szCs w:val="20"/>
                <w:lang w:val="en-US" w:eastAsia="es-ES"/>
              </w:rPr>
              <w:t xml:space="preserve">The </w:t>
            </w:r>
            <w:del w:id="696" w:author="Vinícius Amaral" w:date="2010-10-11T09:53:00Z">
              <w:r w:rsidRPr="00507AB3" w:rsidDel="007E47C6">
                <w:rPr>
                  <w:rFonts w:cs="Calibri"/>
                  <w:color w:val="000000"/>
                  <w:sz w:val="20"/>
                  <w:szCs w:val="20"/>
                  <w:lang w:val="en-US" w:eastAsia="es-ES"/>
                </w:rPr>
                <w:delText xml:space="preserve">baud </w:delText>
              </w:r>
            </w:del>
            <w:ins w:id="697" w:author="Vinícius Amaral" w:date="2010-10-11T09:53:00Z">
              <w:r w:rsidR="007E47C6">
                <w:rPr>
                  <w:rFonts w:cs="Calibri"/>
                  <w:color w:val="000000"/>
                  <w:sz w:val="20"/>
                  <w:szCs w:val="20"/>
                  <w:lang w:val="en-US" w:eastAsia="es-ES"/>
                </w:rPr>
                <w:t>B</w:t>
              </w:r>
              <w:r w:rsidR="007E47C6" w:rsidRPr="00507AB3">
                <w:rPr>
                  <w:rFonts w:cs="Calibri"/>
                  <w:color w:val="000000"/>
                  <w:sz w:val="20"/>
                  <w:szCs w:val="20"/>
                  <w:lang w:val="en-US" w:eastAsia="es-ES"/>
                </w:rPr>
                <w:t xml:space="preserve">aud </w:t>
              </w:r>
            </w:ins>
            <w:del w:id="698" w:author="Vinícius Amaral" w:date="2010-10-11T09:53:00Z">
              <w:r w:rsidRPr="00507AB3" w:rsidDel="007E47C6">
                <w:rPr>
                  <w:rFonts w:cs="Calibri"/>
                  <w:color w:val="000000"/>
                  <w:sz w:val="20"/>
                  <w:szCs w:val="20"/>
                  <w:lang w:val="en-US" w:eastAsia="es-ES"/>
                </w:rPr>
                <w:delText xml:space="preserve">rate </w:delText>
              </w:r>
            </w:del>
            <w:ins w:id="699" w:author="Vinícius Amaral" w:date="2010-10-11T09:53:00Z">
              <w:r w:rsidR="007E47C6">
                <w:rPr>
                  <w:rFonts w:cs="Calibri"/>
                  <w:color w:val="000000"/>
                  <w:sz w:val="20"/>
                  <w:szCs w:val="20"/>
                  <w:lang w:val="en-US" w:eastAsia="es-ES"/>
                </w:rPr>
                <w:t>R</w:t>
              </w:r>
              <w:r w:rsidR="007E47C6" w:rsidRPr="00507AB3">
                <w:rPr>
                  <w:rFonts w:cs="Calibri"/>
                  <w:color w:val="000000"/>
                  <w:sz w:val="20"/>
                  <w:szCs w:val="20"/>
                  <w:lang w:val="en-US" w:eastAsia="es-ES"/>
                </w:rPr>
                <w:t xml:space="preserve">ate </w:t>
              </w:r>
            </w:ins>
            <w:r w:rsidRPr="00507AB3">
              <w:rPr>
                <w:rFonts w:cs="Calibri"/>
                <w:color w:val="000000"/>
                <w:sz w:val="20"/>
                <w:szCs w:val="20"/>
                <w:lang w:val="en-US" w:eastAsia="es-ES"/>
              </w:rPr>
              <w:t>block need</w:t>
            </w:r>
            <w:ins w:id="700" w:author="Vinícius Amaral" w:date="2010-10-11T09:53:00Z">
              <w:r w:rsidR="007E47C6">
                <w:rPr>
                  <w:rFonts w:cs="Calibri"/>
                  <w:color w:val="000000"/>
                  <w:sz w:val="20"/>
                  <w:szCs w:val="20"/>
                  <w:lang w:val="en-US" w:eastAsia="es-ES"/>
                </w:rPr>
                <w:t>s</w:t>
              </w:r>
            </w:ins>
            <w:r w:rsidRPr="00507AB3">
              <w:rPr>
                <w:rFonts w:cs="Calibri"/>
                <w:color w:val="000000"/>
                <w:sz w:val="20"/>
                <w:szCs w:val="20"/>
                <w:lang w:val="en-US" w:eastAsia="es-ES"/>
              </w:rPr>
              <w:t xml:space="preserve"> to generate the</w:t>
            </w:r>
            <w:ins w:id="701" w:author="Vinícius Amaral" w:date="2010-10-11T09:53:00Z">
              <w:r w:rsidR="007E47C6">
                <w:rPr>
                  <w:rFonts w:cs="Calibri"/>
                  <w:color w:val="000000"/>
                  <w:sz w:val="20"/>
                  <w:szCs w:val="20"/>
                  <w:lang w:val="en-US" w:eastAsia="es-ES"/>
                </w:rPr>
                <w:t xml:space="preserve"> rates for serial block </w:t>
              </w:r>
            </w:ins>
            <w:r w:rsidRPr="00507AB3">
              <w:rPr>
                <w:rFonts w:cs="Calibri"/>
                <w:color w:val="000000"/>
                <w:sz w:val="20"/>
                <w:szCs w:val="20"/>
                <w:lang w:val="en-US" w:eastAsia="es-ES"/>
              </w:rPr>
              <w:t xml:space="preserve"> </w:t>
            </w:r>
            <w:del w:id="702" w:author="Vinícius Amaral" w:date="2010-10-11T09:53:00Z">
              <w:r w:rsidRPr="00507AB3" w:rsidDel="007E47C6">
                <w:rPr>
                  <w:rFonts w:cs="Calibri"/>
                  <w:color w:val="000000"/>
                  <w:sz w:val="20"/>
                  <w:szCs w:val="20"/>
                  <w:lang w:val="en-US" w:eastAsia="es-ES"/>
                </w:rPr>
                <w:delText xml:space="preserve">Machine Cycle </w:delText>
              </w:r>
            </w:del>
            <w:r w:rsidRPr="00507AB3">
              <w:rPr>
                <w:rFonts w:cs="Calibri"/>
                <w:color w:val="000000"/>
                <w:sz w:val="20"/>
                <w:szCs w:val="20"/>
                <w:lang w:val="en-US" w:eastAsia="es-ES"/>
              </w:rPr>
              <w:t xml:space="preserve">with the correct timing as the </w:t>
            </w:r>
            <w:commentRangeStart w:id="703"/>
            <w:ins w:id="704" w:author="Vinícius Amaral" w:date="2010-10-11T09:54:00Z">
              <w:r w:rsidR="007E47C6" w:rsidRPr="00507AB3">
                <w:rPr>
                  <w:rFonts w:cs="Calibri"/>
                  <w:color w:val="000000"/>
                  <w:sz w:val="20"/>
                  <w:szCs w:val="20"/>
                  <w:lang w:val="en-US" w:eastAsia="es-ES"/>
                </w:rPr>
                <w:t>Machine Cycle</w:t>
              </w:r>
            </w:ins>
            <w:commentRangeEnd w:id="703"/>
            <w:ins w:id="705" w:author="Vinícius Amaral" w:date="2010-10-11T09:58:00Z">
              <w:r w:rsidR="007E47C6">
                <w:rPr>
                  <w:rStyle w:val="Refdecomentrio"/>
                </w:rPr>
                <w:commentReference w:id="703"/>
              </w:r>
            </w:ins>
            <w:del w:id="706" w:author="Vinícius Amaral" w:date="2010-10-11T09:54:00Z">
              <w:r w:rsidRPr="00507AB3" w:rsidDel="007E47C6">
                <w:rPr>
                  <w:rFonts w:cs="Calibri"/>
                  <w:color w:val="000000"/>
                  <w:sz w:val="20"/>
                  <w:szCs w:val="20"/>
                  <w:lang w:val="en-US" w:eastAsia="es-ES"/>
                </w:rPr>
                <w:delText>other rates to the serial block.</w:delText>
              </w:r>
            </w:del>
            <w:ins w:id="707" w:author="Vinícius Amaral" w:date="2010-10-11T09:54:00Z">
              <w:r w:rsidR="007E47C6">
                <w:rPr>
                  <w:rFonts w:cs="Calibri"/>
                  <w:color w:val="000000"/>
                  <w:sz w:val="20"/>
                  <w:szCs w:val="20"/>
                  <w:lang w:val="en-US" w:eastAsia="es-ES"/>
                </w:rPr>
                <w:t xml:space="preserve"> for other blocks.</w:t>
              </w:r>
            </w:ins>
          </w:p>
        </w:tc>
        <w:tc>
          <w:tcPr>
            <w:tcW w:w="1100" w:type="dxa"/>
            <w:tcBorders>
              <w:left w:val="nil"/>
            </w:tcBorders>
            <w:shd w:val="clear" w:color="auto" w:fill="C0C0C0"/>
          </w:tcPr>
          <w:p w:rsidR="001D4F37" w:rsidRPr="00507AB3" w:rsidRDefault="001D4F37" w:rsidP="0038384A">
            <w:pPr>
              <w:spacing w:line="360" w:lineRule="auto"/>
              <w:rPr>
                <w:rFonts w:eastAsia="Calibri" w:cs="Calibri"/>
                <w:color w:val="000000"/>
                <w:sz w:val="20"/>
                <w:szCs w:val="20"/>
                <w:lang w:val="en-US"/>
              </w:rPr>
            </w:pPr>
            <w:r w:rsidRPr="00507AB3">
              <w:rPr>
                <w:rFonts w:eastAsia="Calibri" w:cs="Calibri"/>
                <w:color w:val="000000"/>
                <w:sz w:val="20"/>
                <w:szCs w:val="20"/>
                <w:lang w:val="en-US"/>
              </w:rPr>
              <w:t>10</w:t>
            </w:r>
          </w:p>
        </w:tc>
      </w:tr>
      <w:tr w:rsidR="001D4F37" w:rsidRPr="00507AB3" w:rsidTr="00507AB3">
        <w:tc>
          <w:tcPr>
            <w:tcW w:w="2036" w:type="dxa"/>
            <w:tcBorders>
              <w:right w:val="nil"/>
            </w:tcBorders>
          </w:tcPr>
          <w:p w:rsidR="001D4F37" w:rsidRPr="00507AB3" w:rsidRDefault="001D4F37" w:rsidP="0038384A">
            <w:pPr>
              <w:spacing w:line="360" w:lineRule="auto"/>
              <w:jc w:val="both"/>
              <w:rPr>
                <w:rFonts w:eastAsia="Calibri" w:cs="Calibri"/>
                <w:b/>
                <w:bCs/>
                <w:color w:val="000000"/>
                <w:sz w:val="20"/>
                <w:szCs w:val="20"/>
                <w:lang w:val="en-US"/>
              </w:rPr>
            </w:pPr>
            <w:r w:rsidRPr="00507AB3">
              <w:rPr>
                <w:rFonts w:eastAsia="Calibri" w:cs="Calibri"/>
                <w:b/>
                <w:bCs/>
                <w:color w:val="000000"/>
                <w:sz w:val="20"/>
                <w:szCs w:val="20"/>
                <w:lang w:val="en-US"/>
              </w:rPr>
              <w:t>EMC.</w:t>
            </w:r>
            <w:r w:rsidR="001A3678" w:rsidRPr="00507AB3">
              <w:rPr>
                <w:rFonts w:eastAsia="Calibri" w:cs="Calibri"/>
                <w:b/>
                <w:bCs/>
                <w:color w:val="000000"/>
                <w:sz w:val="20"/>
                <w:szCs w:val="20"/>
                <w:lang w:val="en-US"/>
              </w:rPr>
              <w:t>Top</w:t>
            </w:r>
            <w:r w:rsidRPr="00507AB3">
              <w:rPr>
                <w:rFonts w:eastAsia="Calibri" w:cs="Calibri"/>
                <w:b/>
                <w:bCs/>
                <w:color w:val="000000"/>
                <w:sz w:val="20"/>
                <w:szCs w:val="20"/>
                <w:lang w:val="en-US"/>
              </w:rPr>
              <w:t>.F6</w:t>
            </w:r>
          </w:p>
        </w:tc>
        <w:tc>
          <w:tcPr>
            <w:tcW w:w="5902" w:type="dxa"/>
            <w:tcBorders>
              <w:left w:val="nil"/>
              <w:right w:val="nil"/>
            </w:tcBorders>
          </w:tcPr>
          <w:p w:rsidR="001D4F37" w:rsidRPr="00507AB3" w:rsidRDefault="00D069C3" w:rsidP="000537B2">
            <w:pPr>
              <w:autoSpaceDE w:val="0"/>
              <w:autoSpaceDN w:val="0"/>
              <w:adjustRightInd w:val="0"/>
              <w:jc w:val="left"/>
              <w:rPr>
                <w:rFonts w:cs="Calibri"/>
                <w:color w:val="000000"/>
                <w:sz w:val="20"/>
                <w:szCs w:val="20"/>
                <w:lang w:val="en-US" w:eastAsia="es-ES"/>
              </w:rPr>
            </w:pPr>
            <w:r w:rsidRPr="00507AB3">
              <w:rPr>
                <w:rFonts w:cs="Calibri"/>
                <w:color w:val="000000"/>
                <w:sz w:val="20"/>
                <w:szCs w:val="20"/>
                <w:lang w:val="en-US" w:eastAsia="es-ES"/>
              </w:rPr>
              <w:t>The Ports blocks need to set correctly the ports operations with the correctly timing according to the instructions</w:t>
            </w:r>
            <w:r w:rsidR="006C3AF6" w:rsidRPr="00507AB3">
              <w:rPr>
                <w:rFonts w:cs="Calibri"/>
                <w:color w:val="000000"/>
                <w:sz w:val="20"/>
                <w:szCs w:val="20"/>
                <w:lang w:val="en-US" w:eastAsia="es-ES"/>
              </w:rPr>
              <w:t>,</w:t>
            </w:r>
            <w:r w:rsidRPr="00507AB3">
              <w:rPr>
                <w:rFonts w:cs="Calibri"/>
                <w:color w:val="000000"/>
                <w:sz w:val="20"/>
                <w:szCs w:val="20"/>
                <w:lang w:val="en-US" w:eastAsia="es-ES"/>
              </w:rPr>
              <w:t xml:space="preserve"> without conflicts.</w:t>
            </w:r>
          </w:p>
        </w:tc>
        <w:tc>
          <w:tcPr>
            <w:tcW w:w="1100" w:type="dxa"/>
            <w:tcBorders>
              <w:left w:val="nil"/>
            </w:tcBorders>
          </w:tcPr>
          <w:p w:rsidR="001D4F37" w:rsidRPr="00507AB3" w:rsidRDefault="006C3AF6" w:rsidP="0038384A">
            <w:pPr>
              <w:spacing w:line="360" w:lineRule="auto"/>
              <w:rPr>
                <w:rFonts w:eastAsia="Calibri" w:cs="Calibri"/>
                <w:color w:val="000000"/>
                <w:sz w:val="20"/>
                <w:szCs w:val="20"/>
                <w:lang w:val="en-US"/>
              </w:rPr>
            </w:pPr>
            <w:r w:rsidRPr="00507AB3">
              <w:rPr>
                <w:rFonts w:eastAsia="Calibri" w:cs="Calibri"/>
                <w:color w:val="000000"/>
                <w:sz w:val="20"/>
                <w:szCs w:val="20"/>
                <w:lang w:val="en-US"/>
              </w:rPr>
              <w:t>8</w:t>
            </w:r>
          </w:p>
        </w:tc>
      </w:tr>
      <w:tr w:rsidR="001D4F37" w:rsidRPr="00507AB3" w:rsidTr="00507AB3">
        <w:tc>
          <w:tcPr>
            <w:tcW w:w="2036" w:type="dxa"/>
            <w:tcBorders>
              <w:right w:val="nil"/>
            </w:tcBorders>
            <w:shd w:val="clear" w:color="auto" w:fill="C0C0C0"/>
          </w:tcPr>
          <w:p w:rsidR="001D4F37" w:rsidRPr="00507AB3" w:rsidRDefault="001D4F37" w:rsidP="0038384A">
            <w:pPr>
              <w:spacing w:line="360" w:lineRule="auto"/>
              <w:jc w:val="both"/>
              <w:rPr>
                <w:rFonts w:eastAsia="Calibri" w:cs="Calibri"/>
                <w:b/>
                <w:bCs/>
                <w:color w:val="000000"/>
                <w:sz w:val="20"/>
                <w:szCs w:val="20"/>
                <w:lang w:val="en-US"/>
              </w:rPr>
            </w:pPr>
            <w:r w:rsidRPr="00507AB3">
              <w:rPr>
                <w:rFonts w:eastAsia="Calibri" w:cs="Calibri"/>
                <w:b/>
                <w:bCs/>
                <w:color w:val="000000"/>
                <w:sz w:val="20"/>
                <w:szCs w:val="20"/>
                <w:lang w:val="en-US"/>
              </w:rPr>
              <w:t>EMC.</w:t>
            </w:r>
            <w:r w:rsidR="001A3678" w:rsidRPr="00507AB3">
              <w:rPr>
                <w:rFonts w:eastAsia="Calibri" w:cs="Calibri"/>
                <w:b/>
                <w:bCs/>
                <w:color w:val="000000"/>
                <w:sz w:val="20"/>
                <w:szCs w:val="20"/>
                <w:lang w:val="en-US"/>
              </w:rPr>
              <w:t>Top</w:t>
            </w:r>
            <w:r w:rsidRPr="00507AB3">
              <w:rPr>
                <w:rFonts w:eastAsia="Calibri" w:cs="Calibri"/>
                <w:b/>
                <w:bCs/>
                <w:color w:val="000000"/>
                <w:sz w:val="20"/>
                <w:szCs w:val="20"/>
                <w:lang w:val="en-US"/>
              </w:rPr>
              <w:t>.F</w:t>
            </w:r>
            <w:r w:rsidR="0060263E" w:rsidRPr="00507AB3">
              <w:rPr>
                <w:rFonts w:eastAsia="Calibri" w:cs="Calibri"/>
                <w:b/>
                <w:bCs/>
                <w:color w:val="000000"/>
                <w:sz w:val="20"/>
                <w:szCs w:val="20"/>
                <w:lang w:val="en-US"/>
              </w:rPr>
              <w:t>7</w:t>
            </w:r>
          </w:p>
        </w:tc>
        <w:tc>
          <w:tcPr>
            <w:tcW w:w="5902" w:type="dxa"/>
            <w:tcBorders>
              <w:left w:val="nil"/>
              <w:right w:val="nil"/>
            </w:tcBorders>
            <w:shd w:val="clear" w:color="auto" w:fill="C0C0C0"/>
          </w:tcPr>
          <w:p w:rsidR="001D4F37" w:rsidRPr="00507AB3" w:rsidRDefault="00D069C3" w:rsidP="007E47C6">
            <w:pPr>
              <w:autoSpaceDE w:val="0"/>
              <w:autoSpaceDN w:val="0"/>
              <w:adjustRightInd w:val="0"/>
              <w:jc w:val="left"/>
              <w:rPr>
                <w:rFonts w:cs="Calibri"/>
                <w:color w:val="000000"/>
                <w:sz w:val="20"/>
                <w:szCs w:val="20"/>
                <w:lang w:val="en-US" w:eastAsia="es-ES"/>
              </w:rPr>
            </w:pPr>
            <w:r w:rsidRPr="00507AB3">
              <w:rPr>
                <w:rFonts w:cs="Calibri"/>
                <w:color w:val="000000"/>
                <w:sz w:val="20"/>
                <w:szCs w:val="20"/>
                <w:lang w:val="en-US" w:eastAsia="es-ES"/>
              </w:rPr>
              <w:t xml:space="preserve">The external memory </w:t>
            </w:r>
            <w:r w:rsidR="00EF63AF" w:rsidRPr="00507AB3">
              <w:rPr>
                <w:rFonts w:cs="Calibri"/>
                <w:color w:val="000000"/>
                <w:sz w:val="20"/>
                <w:szCs w:val="20"/>
                <w:lang w:val="en-US" w:eastAsia="es-ES"/>
              </w:rPr>
              <w:t>access needs</w:t>
            </w:r>
            <w:r w:rsidRPr="00507AB3">
              <w:rPr>
                <w:rFonts w:cs="Calibri"/>
                <w:color w:val="000000"/>
                <w:sz w:val="20"/>
                <w:szCs w:val="20"/>
                <w:lang w:val="en-US" w:eastAsia="es-ES"/>
              </w:rPr>
              <w:t xml:space="preserve"> to be controlled correctly by the Bus </w:t>
            </w:r>
            <w:del w:id="708" w:author="Vinícius Amaral" w:date="2010-10-11T09:55:00Z">
              <w:r w:rsidRPr="00507AB3" w:rsidDel="007E47C6">
                <w:rPr>
                  <w:rFonts w:cs="Calibri"/>
                  <w:color w:val="000000"/>
                  <w:sz w:val="20"/>
                  <w:szCs w:val="20"/>
                  <w:lang w:val="en-US" w:eastAsia="es-ES"/>
                </w:rPr>
                <w:delText xml:space="preserve">control </w:delText>
              </w:r>
            </w:del>
            <w:ins w:id="709" w:author="Vinícius Amaral" w:date="2010-10-11T09:55:00Z">
              <w:r w:rsidR="007E47C6">
                <w:rPr>
                  <w:rFonts w:cs="Calibri"/>
                  <w:color w:val="000000"/>
                  <w:sz w:val="20"/>
                  <w:szCs w:val="20"/>
                  <w:lang w:val="en-US" w:eastAsia="es-ES"/>
                </w:rPr>
                <w:t>C</w:t>
              </w:r>
              <w:r w:rsidR="007E47C6" w:rsidRPr="00507AB3">
                <w:rPr>
                  <w:rFonts w:cs="Calibri"/>
                  <w:color w:val="000000"/>
                  <w:sz w:val="20"/>
                  <w:szCs w:val="20"/>
                  <w:lang w:val="en-US" w:eastAsia="es-ES"/>
                </w:rPr>
                <w:t xml:space="preserve">ontrol </w:t>
              </w:r>
            </w:ins>
            <w:r w:rsidRPr="00507AB3">
              <w:rPr>
                <w:rFonts w:cs="Calibri"/>
                <w:color w:val="000000"/>
                <w:sz w:val="20"/>
                <w:szCs w:val="20"/>
                <w:lang w:val="en-US" w:eastAsia="es-ES"/>
              </w:rPr>
              <w:t>without conflicts with the internal access.</w:t>
            </w:r>
          </w:p>
        </w:tc>
        <w:tc>
          <w:tcPr>
            <w:tcW w:w="1100" w:type="dxa"/>
            <w:tcBorders>
              <w:left w:val="nil"/>
            </w:tcBorders>
            <w:shd w:val="clear" w:color="auto" w:fill="C0C0C0"/>
          </w:tcPr>
          <w:p w:rsidR="001D4F37" w:rsidRPr="00507AB3" w:rsidRDefault="006C3AF6" w:rsidP="0038384A">
            <w:pPr>
              <w:spacing w:line="360" w:lineRule="auto"/>
              <w:rPr>
                <w:rFonts w:eastAsia="Calibri" w:cs="Calibri"/>
                <w:color w:val="000000"/>
                <w:sz w:val="20"/>
                <w:szCs w:val="20"/>
                <w:lang w:val="en-US"/>
              </w:rPr>
            </w:pPr>
            <w:r w:rsidRPr="00507AB3">
              <w:rPr>
                <w:rFonts w:eastAsia="Calibri" w:cs="Calibri"/>
                <w:color w:val="000000"/>
                <w:sz w:val="20"/>
                <w:szCs w:val="20"/>
                <w:lang w:val="en-US"/>
              </w:rPr>
              <w:t>8</w:t>
            </w:r>
          </w:p>
        </w:tc>
      </w:tr>
      <w:tr w:rsidR="001D4F37" w:rsidRPr="00507AB3" w:rsidTr="00507AB3">
        <w:tc>
          <w:tcPr>
            <w:tcW w:w="2036" w:type="dxa"/>
            <w:tcBorders>
              <w:right w:val="nil"/>
            </w:tcBorders>
          </w:tcPr>
          <w:p w:rsidR="001D4F37" w:rsidRPr="00507AB3" w:rsidRDefault="001D4F37" w:rsidP="0038384A">
            <w:pPr>
              <w:spacing w:line="360" w:lineRule="auto"/>
              <w:jc w:val="both"/>
              <w:rPr>
                <w:rFonts w:eastAsia="Calibri" w:cs="Calibri"/>
                <w:b/>
                <w:bCs/>
                <w:color w:val="000000"/>
                <w:sz w:val="20"/>
                <w:szCs w:val="20"/>
                <w:lang w:val="en-US"/>
              </w:rPr>
            </w:pPr>
            <w:r w:rsidRPr="00507AB3">
              <w:rPr>
                <w:rFonts w:eastAsia="Calibri" w:cs="Calibri"/>
                <w:b/>
                <w:bCs/>
                <w:color w:val="000000"/>
                <w:sz w:val="20"/>
                <w:szCs w:val="20"/>
                <w:lang w:val="en-US"/>
              </w:rPr>
              <w:t>EMC.</w:t>
            </w:r>
            <w:r w:rsidR="001A3678" w:rsidRPr="00507AB3">
              <w:rPr>
                <w:rFonts w:eastAsia="Calibri" w:cs="Calibri"/>
                <w:b/>
                <w:bCs/>
                <w:color w:val="000000"/>
                <w:sz w:val="20"/>
                <w:szCs w:val="20"/>
                <w:lang w:val="en-US"/>
              </w:rPr>
              <w:t>Top</w:t>
            </w:r>
            <w:r w:rsidRPr="00507AB3">
              <w:rPr>
                <w:rFonts w:eastAsia="Calibri" w:cs="Calibri"/>
                <w:b/>
                <w:bCs/>
                <w:color w:val="000000"/>
                <w:sz w:val="20"/>
                <w:szCs w:val="20"/>
                <w:lang w:val="en-US"/>
              </w:rPr>
              <w:t>.F</w:t>
            </w:r>
            <w:r w:rsidR="0060263E" w:rsidRPr="00507AB3">
              <w:rPr>
                <w:rFonts w:eastAsia="Calibri" w:cs="Calibri"/>
                <w:b/>
                <w:bCs/>
                <w:color w:val="000000"/>
                <w:sz w:val="20"/>
                <w:szCs w:val="20"/>
                <w:lang w:val="en-US"/>
              </w:rPr>
              <w:t>8</w:t>
            </w:r>
          </w:p>
        </w:tc>
        <w:tc>
          <w:tcPr>
            <w:tcW w:w="5902" w:type="dxa"/>
            <w:tcBorders>
              <w:left w:val="nil"/>
              <w:right w:val="nil"/>
            </w:tcBorders>
          </w:tcPr>
          <w:p w:rsidR="001D4F37" w:rsidRPr="00507AB3" w:rsidRDefault="00EF63AF" w:rsidP="007E47C6">
            <w:pPr>
              <w:autoSpaceDE w:val="0"/>
              <w:autoSpaceDN w:val="0"/>
              <w:adjustRightInd w:val="0"/>
              <w:jc w:val="left"/>
              <w:rPr>
                <w:rFonts w:cs="Calibri"/>
                <w:color w:val="000000"/>
                <w:sz w:val="20"/>
                <w:szCs w:val="20"/>
                <w:lang w:val="en-US" w:eastAsia="es-ES"/>
              </w:rPr>
            </w:pPr>
            <w:r w:rsidRPr="00507AB3">
              <w:rPr>
                <w:rFonts w:cs="Calibri"/>
                <w:color w:val="000000"/>
                <w:sz w:val="20"/>
                <w:szCs w:val="20"/>
                <w:lang w:val="en-US" w:eastAsia="es-ES"/>
              </w:rPr>
              <w:t xml:space="preserve">The </w:t>
            </w:r>
            <w:del w:id="710" w:author="Vinícius Amaral" w:date="2010-10-11T09:55:00Z">
              <w:r w:rsidRPr="00507AB3" w:rsidDel="007E47C6">
                <w:rPr>
                  <w:rFonts w:cs="Calibri"/>
                  <w:color w:val="000000"/>
                  <w:sz w:val="20"/>
                  <w:szCs w:val="20"/>
                  <w:lang w:val="en-US" w:eastAsia="es-ES"/>
                </w:rPr>
                <w:delText>t</w:delText>
              </w:r>
            </w:del>
            <w:ins w:id="711" w:author="Vinícius Amaral" w:date="2010-10-11T09:55:00Z">
              <w:r w:rsidR="007E47C6">
                <w:rPr>
                  <w:rFonts w:cs="Calibri"/>
                  <w:color w:val="000000"/>
                  <w:sz w:val="20"/>
                  <w:szCs w:val="20"/>
                  <w:lang w:val="en-US" w:eastAsia="es-ES"/>
                </w:rPr>
                <w:t>T</w:t>
              </w:r>
            </w:ins>
            <w:r w:rsidRPr="00507AB3">
              <w:rPr>
                <w:rFonts w:cs="Calibri"/>
                <w:color w:val="000000"/>
                <w:sz w:val="20"/>
                <w:szCs w:val="20"/>
                <w:lang w:val="en-US" w:eastAsia="es-ES"/>
              </w:rPr>
              <w:t>imers block needs to provide the correct count to the different operation modes synchronized with the CM and clock.</w:t>
            </w:r>
          </w:p>
        </w:tc>
        <w:tc>
          <w:tcPr>
            <w:tcW w:w="1100" w:type="dxa"/>
            <w:tcBorders>
              <w:left w:val="nil"/>
            </w:tcBorders>
          </w:tcPr>
          <w:p w:rsidR="001D4F37" w:rsidRPr="00507AB3" w:rsidRDefault="00080C12" w:rsidP="0038384A">
            <w:pPr>
              <w:spacing w:line="360" w:lineRule="auto"/>
              <w:rPr>
                <w:rFonts w:eastAsia="Calibri" w:cs="Calibri"/>
                <w:color w:val="000000"/>
                <w:sz w:val="20"/>
                <w:szCs w:val="20"/>
                <w:lang w:val="en-US"/>
              </w:rPr>
            </w:pPr>
            <w:r w:rsidRPr="00507AB3">
              <w:rPr>
                <w:rFonts w:eastAsia="Calibri" w:cs="Calibri"/>
                <w:color w:val="000000"/>
                <w:sz w:val="20"/>
                <w:szCs w:val="20"/>
                <w:lang w:val="en-US"/>
              </w:rPr>
              <w:t>8</w:t>
            </w:r>
          </w:p>
        </w:tc>
      </w:tr>
      <w:tr w:rsidR="00EF63AF" w:rsidRPr="00507AB3" w:rsidTr="00507AB3">
        <w:tc>
          <w:tcPr>
            <w:tcW w:w="2036" w:type="dxa"/>
            <w:tcBorders>
              <w:right w:val="nil"/>
            </w:tcBorders>
            <w:shd w:val="clear" w:color="auto" w:fill="A6A6A6"/>
          </w:tcPr>
          <w:p w:rsidR="00EF63AF" w:rsidRPr="00507AB3" w:rsidRDefault="00EF63AF" w:rsidP="004774C4">
            <w:pPr>
              <w:spacing w:line="360" w:lineRule="auto"/>
              <w:jc w:val="both"/>
              <w:rPr>
                <w:rFonts w:eastAsia="Calibri" w:cs="Calibri"/>
                <w:b/>
                <w:bCs/>
                <w:color w:val="000000"/>
                <w:sz w:val="20"/>
                <w:szCs w:val="20"/>
                <w:lang w:val="en-US"/>
              </w:rPr>
            </w:pPr>
            <w:r w:rsidRPr="00507AB3">
              <w:rPr>
                <w:rFonts w:eastAsia="Calibri" w:cs="Calibri"/>
                <w:b/>
                <w:bCs/>
                <w:color w:val="000000"/>
                <w:sz w:val="20"/>
                <w:szCs w:val="20"/>
                <w:lang w:val="en-US"/>
              </w:rPr>
              <w:t>EMC.Top.F9</w:t>
            </w:r>
          </w:p>
        </w:tc>
        <w:tc>
          <w:tcPr>
            <w:tcW w:w="5902" w:type="dxa"/>
            <w:tcBorders>
              <w:left w:val="nil"/>
              <w:right w:val="nil"/>
            </w:tcBorders>
            <w:shd w:val="clear" w:color="auto" w:fill="A6A6A6"/>
          </w:tcPr>
          <w:p w:rsidR="00000000" w:rsidRDefault="00EF63AF">
            <w:pPr>
              <w:jc w:val="left"/>
              <w:rPr>
                <w:rFonts w:cs="Calibri"/>
                <w:color w:val="000000"/>
                <w:sz w:val="20"/>
                <w:szCs w:val="20"/>
                <w:lang w:val="en-US" w:eastAsia="es-ES"/>
              </w:rPr>
              <w:pPrChange w:id="712" w:author="Vinícius Amaral" w:date="2010-10-11T10:37:00Z">
                <w:pPr>
                  <w:autoSpaceDE w:val="0"/>
                  <w:autoSpaceDN w:val="0"/>
                  <w:adjustRightInd w:val="0"/>
                  <w:jc w:val="left"/>
                </w:pPr>
              </w:pPrChange>
            </w:pPr>
            <w:r w:rsidRPr="00507AB3">
              <w:rPr>
                <w:rFonts w:cs="Calibri"/>
                <w:color w:val="000000"/>
                <w:sz w:val="20"/>
                <w:szCs w:val="20"/>
                <w:lang w:val="en-US" w:eastAsia="es-ES"/>
              </w:rPr>
              <w:t xml:space="preserve">The </w:t>
            </w:r>
            <w:ins w:id="713" w:author="Vinícius Amaral" w:date="2010-10-11T09:55:00Z">
              <w:r w:rsidR="007E47C6">
                <w:rPr>
                  <w:rFonts w:cs="Calibri"/>
                  <w:color w:val="000000"/>
                  <w:sz w:val="20"/>
                  <w:szCs w:val="20"/>
                  <w:lang w:val="en-US" w:eastAsia="es-ES"/>
                </w:rPr>
                <w:t>I</w:t>
              </w:r>
            </w:ins>
            <w:del w:id="714" w:author="Vinícius Amaral" w:date="2010-10-11T09:55:00Z">
              <w:r w:rsidRPr="00507AB3" w:rsidDel="007E47C6">
                <w:rPr>
                  <w:rFonts w:cs="Calibri"/>
                  <w:color w:val="000000"/>
                  <w:sz w:val="20"/>
                  <w:szCs w:val="20"/>
                  <w:lang w:val="en-US" w:eastAsia="es-ES"/>
                </w:rPr>
                <w:delText>i</w:delText>
              </w:r>
            </w:del>
            <w:r w:rsidRPr="00507AB3">
              <w:rPr>
                <w:rFonts w:cs="Calibri"/>
                <w:color w:val="000000"/>
                <w:sz w:val="20"/>
                <w:szCs w:val="20"/>
                <w:lang w:val="en-US" w:eastAsia="es-ES"/>
              </w:rPr>
              <w:t xml:space="preserve">nterrupt control needs to treat correctly </w:t>
            </w:r>
            <w:commentRangeStart w:id="715"/>
            <w:del w:id="716" w:author="Vinícius Amaral" w:date="2010-10-11T09:57:00Z">
              <w:r w:rsidRPr="00507AB3" w:rsidDel="007E47C6">
                <w:rPr>
                  <w:rFonts w:cs="Calibri"/>
                  <w:color w:val="000000"/>
                  <w:sz w:val="20"/>
                  <w:szCs w:val="20"/>
                  <w:lang w:val="en-US" w:eastAsia="es-ES"/>
                </w:rPr>
                <w:delText>both software and hardware</w:delText>
              </w:r>
              <w:commentRangeEnd w:id="715"/>
              <w:r w:rsidR="007E47C6" w:rsidDel="007E47C6">
                <w:rPr>
                  <w:rStyle w:val="Refdecomentrio"/>
                </w:rPr>
                <w:commentReference w:id="715"/>
              </w:r>
              <w:r w:rsidRPr="00507AB3" w:rsidDel="007E47C6">
                <w:rPr>
                  <w:rFonts w:cs="Calibri"/>
                  <w:color w:val="000000"/>
                  <w:sz w:val="20"/>
                  <w:szCs w:val="20"/>
                  <w:lang w:val="en-US" w:eastAsia="es-ES"/>
                </w:rPr>
                <w:delText xml:space="preserve"> </w:delText>
              </w:r>
            </w:del>
            <w:r w:rsidRPr="00507AB3">
              <w:rPr>
                <w:rFonts w:cs="Calibri"/>
                <w:color w:val="000000"/>
                <w:sz w:val="20"/>
                <w:szCs w:val="20"/>
                <w:lang w:val="en-US" w:eastAsia="es-ES"/>
              </w:rPr>
              <w:t>interrupts in a property timing.</w:t>
            </w:r>
          </w:p>
        </w:tc>
        <w:tc>
          <w:tcPr>
            <w:tcW w:w="1100" w:type="dxa"/>
            <w:tcBorders>
              <w:left w:val="nil"/>
            </w:tcBorders>
            <w:shd w:val="clear" w:color="auto" w:fill="A6A6A6"/>
          </w:tcPr>
          <w:p w:rsidR="00EF63AF" w:rsidRPr="00507AB3" w:rsidRDefault="006C3AF6" w:rsidP="004774C4">
            <w:pPr>
              <w:spacing w:line="360" w:lineRule="auto"/>
              <w:rPr>
                <w:rFonts w:eastAsia="Calibri" w:cs="Calibri"/>
                <w:color w:val="000000"/>
                <w:sz w:val="20"/>
                <w:szCs w:val="20"/>
                <w:lang w:val="en-US"/>
              </w:rPr>
            </w:pPr>
            <w:r w:rsidRPr="00507AB3">
              <w:rPr>
                <w:rFonts w:eastAsia="Calibri" w:cs="Calibri"/>
                <w:color w:val="000000"/>
                <w:sz w:val="20"/>
                <w:szCs w:val="20"/>
                <w:lang w:val="en-US"/>
              </w:rPr>
              <w:t>10</w:t>
            </w:r>
          </w:p>
        </w:tc>
      </w:tr>
    </w:tbl>
    <w:p w:rsidR="00571AC1" w:rsidRPr="00507AB3" w:rsidRDefault="00571AC1" w:rsidP="00571AC1">
      <w:pPr>
        <w:pStyle w:val="Legenda"/>
        <w:rPr>
          <w:color w:val="000000"/>
          <w:lang w:val="en-US"/>
        </w:rPr>
      </w:pPr>
      <w:bookmarkStart w:id="717" w:name="_Ref260940615"/>
      <w:bookmarkStart w:id="718" w:name="_Toc260941554"/>
      <w:r w:rsidRPr="00507AB3">
        <w:rPr>
          <w:color w:val="000000"/>
          <w:lang w:val="en-US"/>
        </w:rPr>
        <w:t xml:space="preserve">Table </w:t>
      </w:r>
      <w:r w:rsidR="00AF5AAD" w:rsidRPr="00507AB3">
        <w:rPr>
          <w:color w:val="000000"/>
          <w:lang w:val="en-US"/>
        </w:rPr>
        <w:t>3</w:t>
      </w:r>
      <w:bookmarkEnd w:id="717"/>
      <w:r w:rsidRPr="00507AB3">
        <w:rPr>
          <w:color w:val="000000"/>
          <w:lang w:val="en-US"/>
        </w:rPr>
        <w:t xml:space="preserve"> – Feature List</w:t>
      </w:r>
      <w:bookmarkEnd w:id="718"/>
    </w:p>
    <w:p w:rsidR="00571AC1" w:rsidRPr="00507AB3" w:rsidRDefault="00571AC1" w:rsidP="00571AC1">
      <w:pPr>
        <w:autoSpaceDE w:val="0"/>
        <w:autoSpaceDN w:val="0"/>
        <w:adjustRightInd w:val="0"/>
        <w:spacing w:before="140" w:after="80"/>
        <w:ind w:left="709"/>
        <w:rPr>
          <w:rFonts w:cs="Times"/>
          <w:lang w:val="en-US"/>
        </w:rPr>
      </w:pPr>
    </w:p>
    <w:p w:rsidR="00571AC1" w:rsidRPr="00507AB3" w:rsidRDefault="00571AC1" w:rsidP="00571AC1">
      <w:pPr>
        <w:pStyle w:val="SubSeoDHCTI"/>
      </w:pPr>
      <w:bookmarkStart w:id="719" w:name="_Toc274558106"/>
      <w:r w:rsidRPr="00507AB3">
        <w:t>Verification List</w:t>
      </w:r>
      <w:bookmarkEnd w:id="719"/>
    </w:p>
    <w:p w:rsidR="00571AC1" w:rsidRPr="00507AB3" w:rsidRDefault="00571AC1" w:rsidP="00571AC1">
      <w:pPr>
        <w:rPr>
          <w:rFonts w:cs="Times-Roman"/>
          <w:szCs w:val="24"/>
          <w:lang w:val="en-US"/>
        </w:rPr>
      </w:pPr>
    </w:p>
    <w:p w:rsidR="00571AC1" w:rsidRPr="00507AB3" w:rsidRDefault="00571AC1" w:rsidP="00554314">
      <w:pPr>
        <w:ind w:left="709"/>
        <w:jc w:val="both"/>
        <w:rPr>
          <w:rFonts w:cs="Times-Roman"/>
          <w:szCs w:val="24"/>
          <w:lang w:val="en-US"/>
        </w:rPr>
      </w:pPr>
      <w:r w:rsidRPr="00507AB3">
        <w:rPr>
          <w:rFonts w:cs="Times-Roman"/>
          <w:szCs w:val="24"/>
          <w:lang w:val="en-US"/>
        </w:rPr>
        <w:t xml:space="preserve">The verification list, described on </w:t>
      </w:r>
      <w:fldSimple w:instr=" REF _Ref260940878 \h  \* MERGEFORMAT ">
        <w:r w:rsidR="003A0697" w:rsidRPr="00507AB3">
          <w:rPr>
            <w:lang w:val="en-US"/>
          </w:rPr>
          <w:t>Table</w:t>
        </w:r>
      </w:fldSimple>
      <w:r w:rsidRPr="00507AB3">
        <w:rPr>
          <w:rFonts w:cs="Times-Roman"/>
          <w:szCs w:val="24"/>
          <w:lang w:val="en-US"/>
        </w:rPr>
        <w:t xml:space="preserve">, defines how the features (on </w:t>
      </w:r>
      <w:fldSimple w:instr=" REF _Ref260940615 \h  \* MERGEFORMAT ">
        <w:r w:rsidR="003A0697" w:rsidRPr="00507AB3">
          <w:rPr>
            <w:lang w:val="en-US"/>
          </w:rPr>
          <w:t xml:space="preserve">Table </w:t>
        </w:r>
        <w:r w:rsidR="003A0697" w:rsidRPr="00507AB3">
          <w:rPr>
            <w:noProof/>
            <w:lang w:val="en-US"/>
          </w:rPr>
          <w:t>3</w:t>
        </w:r>
      </w:fldSimple>
      <w:r w:rsidRPr="00507AB3">
        <w:rPr>
          <w:rFonts w:cs="Times-Roman"/>
          <w:szCs w:val="24"/>
          <w:lang w:val="en-US"/>
        </w:rPr>
        <w:t xml:space="preserve">) will be verified. This list contains all verifications that must be run to verify expected features. </w:t>
      </w:r>
    </w:p>
    <w:p w:rsidR="008077B9" w:rsidRPr="00507AB3" w:rsidRDefault="008077B9" w:rsidP="00554314">
      <w:pPr>
        <w:ind w:left="709"/>
        <w:jc w:val="both"/>
        <w:rPr>
          <w:rFonts w:cs="Times-Roman"/>
          <w:szCs w:val="24"/>
          <w:lang w:val="en-US"/>
        </w:rPr>
      </w:pPr>
    </w:p>
    <w:tbl>
      <w:tblPr>
        <w:tblW w:w="9034" w:type="dxa"/>
        <w:tblInd w:w="817" w:type="dxa"/>
        <w:tblBorders>
          <w:top w:val="single" w:sz="8" w:space="0" w:color="404040"/>
          <w:bottom w:val="single" w:sz="8" w:space="0" w:color="404040"/>
          <w:insideH w:val="single" w:sz="8" w:space="0" w:color="404040"/>
        </w:tblBorders>
        <w:tblLayout w:type="fixed"/>
        <w:tblLook w:val="04A0"/>
        <w:tblPrChange w:id="720" w:author="Vinícius Amaral" w:date="2010-10-11T10:01:00Z">
          <w:tblPr>
            <w:tblW w:w="9034" w:type="dxa"/>
            <w:tblInd w:w="817" w:type="dxa"/>
            <w:tblBorders>
              <w:top w:val="single" w:sz="8" w:space="0" w:color="404040"/>
              <w:bottom w:val="single" w:sz="8" w:space="0" w:color="404040"/>
              <w:insideH w:val="single" w:sz="8" w:space="0" w:color="404040"/>
            </w:tblBorders>
            <w:tblLayout w:type="fixed"/>
            <w:tblLook w:val="04A0"/>
          </w:tblPr>
        </w:tblPrChange>
      </w:tblPr>
      <w:tblGrid>
        <w:gridCol w:w="1134"/>
        <w:gridCol w:w="3969"/>
        <w:gridCol w:w="1276"/>
        <w:gridCol w:w="709"/>
        <w:gridCol w:w="992"/>
        <w:gridCol w:w="954"/>
        <w:tblGridChange w:id="721">
          <w:tblGrid>
            <w:gridCol w:w="948"/>
            <w:gridCol w:w="4155"/>
            <w:gridCol w:w="1276"/>
            <w:gridCol w:w="709"/>
            <w:gridCol w:w="992"/>
            <w:gridCol w:w="954"/>
          </w:tblGrid>
        </w:tblGridChange>
      </w:tblGrid>
      <w:tr w:rsidR="007E47C6" w:rsidRPr="00507AB3" w:rsidTr="007E47C6">
        <w:tc>
          <w:tcPr>
            <w:tcW w:w="1134" w:type="dxa"/>
            <w:shd w:val="clear" w:color="auto" w:fill="000000"/>
            <w:tcPrChange w:id="722" w:author="Vinícius Amaral" w:date="2010-10-11T10:01:00Z">
              <w:tcPr>
                <w:tcW w:w="948" w:type="dxa"/>
                <w:shd w:val="clear" w:color="auto" w:fill="000000"/>
              </w:tcPr>
            </w:tcPrChange>
          </w:tcPr>
          <w:p w:rsidR="007E47C6" w:rsidRPr="00507AB3" w:rsidRDefault="007E47C6" w:rsidP="008077B9">
            <w:pPr>
              <w:rPr>
                <w:rFonts w:eastAsia="Calibri" w:cs="Calibri"/>
                <w:b/>
                <w:bCs/>
                <w:color w:val="FFFFFF"/>
                <w:sz w:val="20"/>
                <w:szCs w:val="20"/>
                <w:lang w:val="en-US" w:eastAsia="en-US"/>
              </w:rPr>
            </w:pPr>
            <w:r w:rsidRPr="00507AB3">
              <w:rPr>
                <w:rFonts w:eastAsia="Calibri" w:cs="Calibri"/>
                <w:b/>
                <w:bCs/>
                <w:color w:val="FFFFFF"/>
                <w:sz w:val="20"/>
                <w:szCs w:val="20"/>
                <w:lang w:val="en-US" w:eastAsia="en-US"/>
              </w:rPr>
              <w:t>Test number</w:t>
            </w:r>
          </w:p>
        </w:tc>
        <w:tc>
          <w:tcPr>
            <w:tcW w:w="3969" w:type="dxa"/>
            <w:shd w:val="clear" w:color="auto" w:fill="000000"/>
            <w:tcPrChange w:id="723" w:author="Vinícius Amaral" w:date="2010-10-11T10:01:00Z">
              <w:tcPr>
                <w:tcW w:w="4155" w:type="dxa"/>
                <w:shd w:val="clear" w:color="auto" w:fill="000000"/>
              </w:tcPr>
            </w:tcPrChange>
          </w:tcPr>
          <w:p w:rsidR="007E47C6" w:rsidRPr="00507AB3" w:rsidRDefault="007E47C6" w:rsidP="008077B9">
            <w:pPr>
              <w:rPr>
                <w:rFonts w:eastAsia="Calibri" w:cs="Calibri"/>
                <w:b/>
                <w:bCs/>
                <w:color w:val="FFFFFF"/>
                <w:sz w:val="20"/>
                <w:szCs w:val="20"/>
                <w:lang w:val="en-US" w:eastAsia="en-US"/>
              </w:rPr>
            </w:pPr>
            <w:r w:rsidRPr="00507AB3">
              <w:rPr>
                <w:rFonts w:eastAsia="Calibri" w:cs="Calibri"/>
                <w:b/>
                <w:bCs/>
                <w:color w:val="FFFFFF"/>
                <w:sz w:val="20"/>
                <w:szCs w:val="20"/>
                <w:lang w:val="en-US" w:eastAsia="en-US"/>
              </w:rPr>
              <w:t>Description</w:t>
            </w:r>
          </w:p>
        </w:tc>
        <w:tc>
          <w:tcPr>
            <w:tcW w:w="1276" w:type="dxa"/>
            <w:shd w:val="clear" w:color="auto" w:fill="000000"/>
            <w:tcPrChange w:id="724" w:author="Vinícius Amaral" w:date="2010-10-11T10:01:00Z">
              <w:tcPr>
                <w:tcW w:w="1276" w:type="dxa"/>
                <w:shd w:val="clear" w:color="auto" w:fill="000000"/>
              </w:tcPr>
            </w:tcPrChange>
          </w:tcPr>
          <w:p w:rsidR="007E47C6" w:rsidRPr="00507AB3" w:rsidRDefault="007E47C6" w:rsidP="008077B9">
            <w:pPr>
              <w:rPr>
                <w:rFonts w:eastAsia="Calibri" w:cs="Calibri"/>
                <w:b/>
                <w:bCs/>
                <w:color w:val="FFFFFF"/>
                <w:sz w:val="20"/>
                <w:szCs w:val="20"/>
                <w:lang w:val="en-US" w:eastAsia="en-US"/>
              </w:rPr>
            </w:pPr>
            <w:r w:rsidRPr="00507AB3">
              <w:rPr>
                <w:rFonts w:eastAsia="Calibri" w:cs="Calibri"/>
                <w:b/>
                <w:bCs/>
                <w:color w:val="FFFFFF"/>
                <w:sz w:val="20"/>
                <w:szCs w:val="20"/>
                <w:lang w:val="en-US" w:eastAsia="en-US"/>
              </w:rPr>
              <w:t>Feature Verified</w:t>
            </w:r>
          </w:p>
        </w:tc>
        <w:tc>
          <w:tcPr>
            <w:tcW w:w="709" w:type="dxa"/>
            <w:shd w:val="clear" w:color="auto" w:fill="000000"/>
            <w:tcPrChange w:id="725" w:author="Vinícius Amaral" w:date="2010-10-11T10:01:00Z">
              <w:tcPr>
                <w:tcW w:w="709" w:type="dxa"/>
                <w:shd w:val="clear" w:color="auto" w:fill="000000"/>
              </w:tcPr>
            </w:tcPrChange>
          </w:tcPr>
          <w:p w:rsidR="007E47C6" w:rsidRPr="00507AB3" w:rsidRDefault="007E47C6" w:rsidP="00B1478F">
            <w:pPr>
              <w:rPr>
                <w:rFonts w:eastAsia="Calibri" w:cs="Calibri"/>
                <w:b/>
                <w:bCs/>
                <w:color w:val="FFFFFF"/>
                <w:sz w:val="20"/>
                <w:szCs w:val="20"/>
                <w:lang w:val="en-US" w:eastAsia="en-US"/>
              </w:rPr>
            </w:pPr>
            <w:r w:rsidRPr="00507AB3">
              <w:rPr>
                <w:rFonts w:eastAsia="Calibri" w:cs="Calibri"/>
                <w:b/>
                <w:bCs/>
                <w:color w:val="FFFFFF"/>
                <w:sz w:val="20"/>
                <w:szCs w:val="20"/>
                <w:lang w:val="en-US" w:eastAsia="en-US"/>
              </w:rPr>
              <w:t>Priority</w:t>
            </w:r>
          </w:p>
        </w:tc>
        <w:tc>
          <w:tcPr>
            <w:tcW w:w="992" w:type="dxa"/>
            <w:shd w:val="clear" w:color="auto" w:fill="000000"/>
            <w:tcPrChange w:id="726" w:author="Vinícius Amaral" w:date="2010-10-11T10:01:00Z">
              <w:tcPr>
                <w:tcW w:w="992" w:type="dxa"/>
                <w:shd w:val="clear" w:color="auto" w:fill="000000"/>
              </w:tcPr>
            </w:tcPrChange>
          </w:tcPr>
          <w:p w:rsidR="007E47C6" w:rsidRPr="00507AB3" w:rsidRDefault="007E47C6" w:rsidP="008077B9">
            <w:pPr>
              <w:rPr>
                <w:rFonts w:eastAsia="Calibri" w:cs="Calibri"/>
                <w:b/>
                <w:bCs/>
                <w:color w:val="FFFFFF"/>
                <w:sz w:val="20"/>
                <w:szCs w:val="20"/>
                <w:lang w:val="en-US" w:eastAsia="en-US"/>
              </w:rPr>
            </w:pPr>
            <w:r w:rsidRPr="00507AB3">
              <w:rPr>
                <w:rFonts w:eastAsia="Calibri" w:cs="Calibri"/>
                <w:b/>
                <w:bCs/>
                <w:color w:val="FFFFFF"/>
                <w:sz w:val="20"/>
                <w:szCs w:val="20"/>
                <w:lang w:val="en-US" w:eastAsia="en-US"/>
              </w:rPr>
              <w:t>Owner</w:t>
            </w:r>
          </w:p>
        </w:tc>
        <w:tc>
          <w:tcPr>
            <w:tcW w:w="954" w:type="dxa"/>
            <w:shd w:val="clear" w:color="auto" w:fill="000000"/>
            <w:tcPrChange w:id="727" w:author="Vinícius Amaral" w:date="2010-10-11T10:01:00Z">
              <w:tcPr>
                <w:tcW w:w="954" w:type="dxa"/>
                <w:shd w:val="clear" w:color="auto" w:fill="000000"/>
              </w:tcPr>
            </w:tcPrChange>
          </w:tcPr>
          <w:p w:rsidR="007E47C6" w:rsidRPr="00507AB3" w:rsidRDefault="007E47C6" w:rsidP="00B1478F">
            <w:pPr>
              <w:rPr>
                <w:rFonts w:eastAsia="Calibri" w:cs="Calibri"/>
                <w:b/>
                <w:bCs/>
                <w:color w:val="FFFFFF"/>
                <w:sz w:val="20"/>
                <w:szCs w:val="20"/>
                <w:lang w:val="en-US" w:eastAsia="en-US"/>
              </w:rPr>
            </w:pPr>
            <w:r w:rsidRPr="00507AB3">
              <w:rPr>
                <w:rFonts w:eastAsia="Calibri" w:cs="Calibri"/>
                <w:b/>
                <w:bCs/>
                <w:color w:val="FFFFFF"/>
                <w:sz w:val="20"/>
                <w:szCs w:val="20"/>
                <w:lang w:val="en-US" w:eastAsia="en-US"/>
              </w:rPr>
              <w:t>Completation</w:t>
            </w:r>
          </w:p>
        </w:tc>
      </w:tr>
      <w:tr w:rsidR="007E47C6" w:rsidRPr="00507AB3" w:rsidTr="007E47C6">
        <w:tc>
          <w:tcPr>
            <w:tcW w:w="1134" w:type="dxa"/>
            <w:shd w:val="clear" w:color="auto" w:fill="C0C0C0"/>
            <w:tcPrChange w:id="728" w:author="Vinícius Amaral" w:date="2010-10-11T10:01:00Z">
              <w:tcPr>
                <w:tcW w:w="948" w:type="dxa"/>
                <w:shd w:val="clear" w:color="auto" w:fill="C0C0C0"/>
              </w:tcPr>
            </w:tcPrChange>
          </w:tcPr>
          <w:p w:rsidR="007E47C6" w:rsidRPr="00507AB3" w:rsidRDefault="007E47C6" w:rsidP="0038384A">
            <w:pPr>
              <w:tabs>
                <w:tab w:val="left" w:pos="315"/>
              </w:tabs>
              <w:jc w:val="left"/>
              <w:rPr>
                <w:rFonts w:eastAsia="Calibri" w:cs="Calibri"/>
                <w:b/>
                <w:bCs/>
                <w:color w:val="000000"/>
                <w:sz w:val="20"/>
                <w:szCs w:val="20"/>
                <w:lang w:val="en-US" w:eastAsia="en-US"/>
              </w:rPr>
            </w:pPr>
            <w:r w:rsidRPr="00507AB3">
              <w:rPr>
                <w:rFonts w:eastAsia="Calibri" w:cs="Calibri"/>
                <w:b/>
                <w:bCs/>
                <w:color w:val="000000"/>
                <w:sz w:val="20"/>
                <w:szCs w:val="20"/>
                <w:lang w:val="en-US"/>
              </w:rPr>
              <w:t>EMC. Top.F1.V1</w:t>
            </w:r>
          </w:p>
        </w:tc>
        <w:tc>
          <w:tcPr>
            <w:tcW w:w="3969" w:type="dxa"/>
            <w:shd w:val="clear" w:color="auto" w:fill="C0C0C0"/>
            <w:tcPrChange w:id="729" w:author="Vinícius Amaral" w:date="2010-10-11T10:01:00Z">
              <w:tcPr>
                <w:tcW w:w="4155" w:type="dxa"/>
                <w:shd w:val="clear" w:color="auto" w:fill="C0C0C0"/>
              </w:tcPr>
            </w:tcPrChange>
          </w:tcPr>
          <w:p w:rsidR="007E47C6" w:rsidRPr="00507AB3" w:rsidRDefault="007E47C6" w:rsidP="00EF63AF">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if all sub-blocks are resetting correctly with a correct timing.</w:t>
            </w:r>
          </w:p>
        </w:tc>
        <w:tc>
          <w:tcPr>
            <w:tcW w:w="1276" w:type="dxa"/>
            <w:shd w:val="clear" w:color="auto" w:fill="C0C0C0"/>
            <w:tcPrChange w:id="730" w:author="Vinícius Amaral" w:date="2010-10-11T10:01:00Z">
              <w:tcPr>
                <w:tcW w:w="1276" w:type="dxa"/>
                <w:shd w:val="clear" w:color="auto" w:fill="C0C0C0"/>
              </w:tcPr>
            </w:tcPrChange>
          </w:tcPr>
          <w:p w:rsidR="007E47C6" w:rsidRPr="00507AB3" w:rsidRDefault="007E47C6" w:rsidP="0038384A">
            <w:pPr>
              <w:jc w:val="left"/>
              <w:rPr>
                <w:rFonts w:eastAsia="Calibri" w:cs="Calibri"/>
                <w:color w:val="000000"/>
                <w:sz w:val="20"/>
                <w:szCs w:val="20"/>
                <w:lang w:val="en-US"/>
              </w:rPr>
            </w:pPr>
            <w:r w:rsidRPr="00507AB3">
              <w:rPr>
                <w:rFonts w:eastAsia="Calibri" w:cs="Calibri"/>
                <w:color w:val="000000"/>
                <w:sz w:val="20"/>
                <w:szCs w:val="20"/>
                <w:lang w:val="en-US"/>
              </w:rPr>
              <w:t>EMC. Top.F1</w:t>
            </w:r>
          </w:p>
          <w:p w:rsidR="007E47C6" w:rsidRPr="00507AB3" w:rsidRDefault="007E47C6" w:rsidP="0038384A">
            <w:pPr>
              <w:jc w:val="left"/>
              <w:rPr>
                <w:rFonts w:eastAsia="Calibri" w:cs="Calibri"/>
                <w:color w:val="000000"/>
                <w:sz w:val="20"/>
                <w:szCs w:val="20"/>
                <w:lang w:val="en-US" w:eastAsia="en-US"/>
              </w:rPr>
            </w:pPr>
          </w:p>
        </w:tc>
        <w:tc>
          <w:tcPr>
            <w:tcW w:w="709" w:type="dxa"/>
            <w:shd w:val="clear" w:color="auto" w:fill="C0C0C0"/>
            <w:tcPrChange w:id="731" w:author="Vinícius Amaral" w:date="2010-10-11T10:01:00Z">
              <w:tcPr>
                <w:tcW w:w="709" w:type="dxa"/>
                <w:shd w:val="clear" w:color="auto" w:fill="C0C0C0"/>
              </w:tcPr>
            </w:tcPrChange>
          </w:tcPr>
          <w:p w:rsidR="007E47C6" w:rsidRPr="00507AB3" w:rsidRDefault="007E47C6" w:rsidP="00B1478F">
            <w:pPr>
              <w:rPr>
                <w:rFonts w:eastAsia="Calibri" w:cs="Calibri"/>
                <w:color w:val="000000"/>
                <w:sz w:val="20"/>
                <w:szCs w:val="20"/>
                <w:lang w:val="en-US" w:eastAsia="en-US"/>
              </w:rPr>
            </w:pPr>
            <w:r w:rsidRPr="00507AB3">
              <w:rPr>
                <w:rFonts w:eastAsia="Calibri" w:cs="Calibri"/>
                <w:color w:val="000000"/>
                <w:sz w:val="20"/>
                <w:szCs w:val="20"/>
                <w:lang w:val="en-US" w:eastAsia="en-US"/>
              </w:rPr>
              <w:t>10</w:t>
            </w:r>
          </w:p>
        </w:tc>
        <w:tc>
          <w:tcPr>
            <w:tcW w:w="992" w:type="dxa"/>
            <w:shd w:val="clear" w:color="auto" w:fill="C0C0C0"/>
            <w:tcPrChange w:id="732" w:author="Vinícius Amaral" w:date="2010-10-11T10:01:00Z">
              <w:tcPr>
                <w:tcW w:w="992" w:type="dxa"/>
                <w:shd w:val="clear" w:color="auto" w:fill="C0C0C0"/>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shd w:val="clear" w:color="auto" w:fill="C0C0C0"/>
            <w:tcPrChange w:id="733" w:author="Vinícius Amaral" w:date="2010-10-11T10:01:00Z">
              <w:tcPr>
                <w:tcW w:w="954" w:type="dxa"/>
                <w:shd w:val="clear" w:color="auto" w:fill="C0C0C0"/>
              </w:tcPr>
            </w:tcPrChange>
          </w:tcPr>
          <w:p w:rsidR="007E47C6" w:rsidRPr="00507AB3" w:rsidRDefault="007E47C6" w:rsidP="00B1478F">
            <w:pPr>
              <w:rPr>
                <w:rFonts w:eastAsia="Calibri" w:cs="Calibri"/>
                <w:color w:val="000000"/>
                <w:sz w:val="20"/>
                <w:szCs w:val="20"/>
                <w:lang w:val="en-US" w:eastAsia="en-US"/>
              </w:rPr>
            </w:pPr>
            <w:r w:rsidRPr="00507AB3">
              <w:rPr>
                <w:rFonts w:eastAsia="Calibri" w:cs="Calibri"/>
                <w:color w:val="000000"/>
                <w:sz w:val="20"/>
                <w:szCs w:val="20"/>
                <w:lang w:val="en-US" w:eastAsia="en-US"/>
              </w:rPr>
              <w:t>0%</w:t>
            </w:r>
          </w:p>
        </w:tc>
      </w:tr>
      <w:tr w:rsidR="007E47C6" w:rsidRPr="00507AB3" w:rsidTr="007E47C6">
        <w:tc>
          <w:tcPr>
            <w:tcW w:w="1134" w:type="dxa"/>
            <w:tcPrChange w:id="734" w:author="Vinícius Amaral" w:date="2010-10-11T10:01:00Z">
              <w:tcPr>
                <w:tcW w:w="948" w:type="dxa"/>
              </w:tcPr>
            </w:tcPrChange>
          </w:tcPr>
          <w:p w:rsidR="007E47C6" w:rsidRPr="00507AB3" w:rsidRDefault="007E47C6" w:rsidP="0038384A">
            <w:pPr>
              <w:jc w:val="left"/>
              <w:rPr>
                <w:rFonts w:eastAsia="Calibri" w:cs="Calibri"/>
                <w:b/>
                <w:bCs/>
                <w:color w:val="000000"/>
                <w:sz w:val="20"/>
                <w:szCs w:val="20"/>
                <w:lang w:val="en-US" w:eastAsia="en-US"/>
              </w:rPr>
            </w:pPr>
            <w:r w:rsidRPr="00507AB3">
              <w:rPr>
                <w:rFonts w:eastAsia="Calibri" w:cs="Calibri"/>
                <w:b/>
                <w:bCs/>
                <w:color w:val="000000"/>
                <w:sz w:val="20"/>
                <w:szCs w:val="20"/>
                <w:lang w:val="en-US"/>
              </w:rPr>
              <w:t>EMC. Top.F2.V1</w:t>
            </w:r>
          </w:p>
        </w:tc>
        <w:tc>
          <w:tcPr>
            <w:tcW w:w="3969" w:type="dxa"/>
            <w:tcPrChange w:id="735" w:author="Vinícius Amaral" w:date="2010-10-11T10:01:00Z">
              <w:tcPr>
                <w:tcW w:w="4155" w:type="dxa"/>
              </w:tcPr>
            </w:tcPrChange>
          </w:tcPr>
          <w:p w:rsidR="007E47C6" w:rsidRPr="00507AB3" w:rsidRDefault="007E47C6" w:rsidP="00080C12">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the read and write operations in both RAM and ROM according to the read and write time.</w:t>
            </w:r>
          </w:p>
        </w:tc>
        <w:tc>
          <w:tcPr>
            <w:tcW w:w="1276" w:type="dxa"/>
            <w:tcPrChange w:id="736" w:author="Vinícius Amaral" w:date="2010-10-11T10:01:00Z">
              <w:tcPr>
                <w:tcW w:w="1276" w:type="dxa"/>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rPr>
              <w:t>EMC. Top.F2</w:t>
            </w:r>
          </w:p>
        </w:tc>
        <w:tc>
          <w:tcPr>
            <w:tcW w:w="709" w:type="dxa"/>
            <w:tcPrChange w:id="737" w:author="Vinícius Amaral" w:date="2010-10-11T10:01:00Z">
              <w:tcPr>
                <w:tcW w:w="709" w:type="dxa"/>
              </w:tcPr>
            </w:tcPrChange>
          </w:tcPr>
          <w:p w:rsidR="007E47C6" w:rsidRPr="00507AB3" w:rsidRDefault="007E47C6" w:rsidP="00B1478F">
            <w:pPr>
              <w:rPr>
                <w:rFonts w:eastAsia="Calibri" w:cs="Calibri"/>
                <w:color w:val="000000"/>
                <w:sz w:val="20"/>
                <w:szCs w:val="20"/>
                <w:lang w:val="en-US" w:eastAsia="en-US"/>
              </w:rPr>
            </w:pPr>
            <w:r w:rsidRPr="00507AB3">
              <w:rPr>
                <w:rFonts w:eastAsia="Calibri" w:cs="Calibri"/>
                <w:color w:val="000000"/>
                <w:sz w:val="20"/>
                <w:szCs w:val="20"/>
                <w:lang w:val="en-US" w:eastAsia="en-US"/>
              </w:rPr>
              <w:t>10</w:t>
            </w:r>
          </w:p>
        </w:tc>
        <w:tc>
          <w:tcPr>
            <w:tcW w:w="992" w:type="dxa"/>
            <w:tcPrChange w:id="738" w:author="Vinícius Amaral" w:date="2010-10-11T10:01:00Z">
              <w:tcPr>
                <w:tcW w:w="992" w:type="dxa"/>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PrChange w:id="739" w:author="Vinícius Amaral" w:date="2010-10-11T10:01:00Z">
              <w:tcPr>
                <w:tcW w:w="954" w:type="dxa"/>
              </w:tcPr>
            </w:tcPrChange>
          </w:tcPr>
          <w:p w:rsidR="007E47C6" w:rsidRPr="00507AB3" w:rsidRDefault="007E47C6" w:rsidP="00B1478F">
            <w:pPr>
              <w:rPr>
                <w:rFonts w:eastAsia="Calibri" w:cs="Calibri"/>
                <w:color w:val="000000"/>
                <w:sz w:val="20"/>
                <w:szCs w:val="20"/>
                <w:lang w:val="en-US" w:eastAsia="en-US"/>
              </w:rPr>
            </w:pPr>
            <w:r w:rsidRPr="00507AB3">
              <w:rPr>
                <w:rFonts w:eastAsia="Calibri" w:cs="Calibri"/>
                <w:color w:val="000000"/>
                <w:sz w:val="20"/>
                <w:szCs w:val="20"/>
                <w:lang w:val="en-US" w:eastAsia="en-US"/>
              </w:rPr>
              <w:t>0%</w:t>
            </w:r>
          </w:p>
        </w:tc>
      </w:tr>
      <w:tr w:rsidR="007E47C6" w:rsidRPr="00507AB3" w:rsidTr="007E47C6">
        <w:tc>
          <w:tcPr>
            <w:tcW w:w="1134" w:type="dxa"/>
            <w:shd w:val="clear" w:color="auto" w:fill="C0C0C0"/>
            <w:tcPrChange w:id="740" w:author="Vinícius Amaral" w:date="2010-10-11T10:01:00Z">
              <w:tcPr>
                <w:tcW w:w="948" w:type="dxa"/>
                <w:shd w:val="clear" w:color="auto" w:fill="C0C0C0"/>
              </w:tcPr>
            </w:tcPrChange>
          </w:tcPr>
          <w:p w:rsidR="007E47C6" w:rsidRPr="00507AB3" w:rsidRDefault="007E47C6" w:rsidP="0038384A">
            <w:pPr>
              <w:jc w:val="left"/>
              <w:rPr>
                <w:rFonts w:eastAsia="Calibri" w:cs="Calibri"/>
                <w:b/>
                <w:bCs/>
                <w:color w:val="000000"/>
                <w:sz w:val="20"/>
                <w:szCs w:val="20"/>
                <w:lang w:val="en-US" w:eastAsia="en-US"/>
              </w:rPr>
            </w:pPr>
            <w:r w:rsidRPr="00507AB3">
              <w:rPr>
                <w:rFonts w:eastAsia="Calibri" w:cs="Calibri"/>
                <w:b/>
                <w:bCs/>
                <w:color w:val="000000"/>
                <w:sz w:val="20"/>
                <w:szCs w:val="20"/>
                <w:lang w:val="en-US"/>
              </w:rPr>
              <w:t>EMC. Top.F3.V1</w:t>
            </w:r>
          </w:p>
        </w:tc>
        <w:tc>
          <w:tcPr>
            <w:tcW w:w="3969" w:type="dxa"/>
            <w:shd w:val="clear" w:color="auto" w:fill="C0C0C0"/>
            <w:tcPrChange w:id="741" w:author="Vinícius Amaral" w:date="2010-10-11T10:01:00Z">
              <w:tcPr>
                <w:tcW w:w="4155" w:type="dxa"/>
                <w:shd w:val="clear" w:color="auto" w:fill="C0C0C0"/>
              </w:tcPr>
            </w:tcPrChange>
          </w:tcPr>
          <w:p w:rsidR="007E47C6" w:rsidRPr="00507AB3" w:rsidRDefault="007E47C6" w:rsidP="00476A45">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 xml:space="preserve">Verify the timing </w:t>
            </w:r>
            <w:ins w:id="742" w:author="Vinícius Amaral" w:date="2010-10-11T10:18:00Z">
              <w:r w:rsidR="00476A45">
                <w:rPr>
                  <w:rFonts w:eastAsia="Calibri" w:cs="Calibri"/>
                  <w:color w:val="000000"/>
                  <w:sz w:val="20"/>
                  <w:szCs w:val="20"/>
                  <w:lang w:val="en-US" w:eastAsia="en-US"/>
                </w:rPr>
                <w:t xml:space="preserve">and </w:t>
              </w:r>
              <w:r w:rsidR="00476A45" w:rsidRPr="00476A45">
                <w:rPr>
                  <w:rFonts w:eastAsia="Calibri" w:cs="Calibri"/>
                  <w:color w:val="000000"/>
                  <w:sz w:val="20"/>
                  <w:szCs w:val="20"/>
                  <w:lang w:val="en-US" w:eastAsia="en-US"/>
                </w:rPr>
                <w:t xml:space="preserve">addressability </w:t>
              </w:r>
            </w:ins>
            <w:r w:rsidRPr="00507AB3">
              <w:rPr>
                <w:rFonts w:eastAsia="Calibri" w:cs="Calibri"/>
                <w:color w:val="000000"/>
                <w:sz w:val="20"/>
                <w:szCs w:val="20"/>
                <w:lang w:val="en-US" w:eastAsia="en-US"/>
              </w:rPr>
              <w:t>to</w:t>
            </w:r>
            <w:ins w:id="743" w:author="Vinícius Amaral" w:date="2010-10-11T10:18:00Z">
              <w:r w:rsidR="00476A45">
                <w:rPr>
                  <w:rFonts w:eastAsia="Calibri" w:cs="Calibri"/>
                  <w:color w:val="000000"/>
                  <w:sz w:val="20"/>
                  <w:szCs w:val="20"/>
                  <w:lang w:val="en-US" w:eastAsia="en-US"/>
                </w:rPr>
                <w:t xml:space="preserve"> read and</w:t>
              </w:r>
            </w:ins>
            <w:r w:rsidRPr="00507AB3">
              <w:rPr>
                <w:rFonts w:eastAsia="Calibri" w:cs="Calibri"/>
                <w:color w:val="000000"/>
                <w:sz w:val="20"/>
                <w:szCs w:val="20"/>
                <w:lang w:val="en-US" w:eastAsia="en-US"/>
              </w:rPr>
              <w:t xml:space="preserve"> write in the SFR </w:t>
            </w:r>
            <w:del w:id="744" w:author="Vinícius Amaral" w:date="2010-10-11T10:18:00Z">
              <w:r w:rsidRPr="00507AB3" w:rsidDel="00476A45">
                <w:rPr>
                  <w:rFonts w:eastAsia="Calibri" w:cs="Calibri"/>
                  <w:color w:val="000000"/>
                  <w:sz w:val="20"/>
                  <w:szCs w:val="20"/>
                  <w:lang w:val="en-US" w:eastAsia="en-US"/>
                </w:rPr>
                <w:delText xml:space="preserve">(last MC clock) </w:delText>
              </w:r>
            </w:del>
            <w:r w:rsidRPr="00507AB3">
              <w:rPr>
                <w:rFonts w:eastAsia="Calibri" w:cs="Calibri"/>
                <w:color w:val="000000"/>
                <w:sz w:val="20"/>
                <w:szCs w:val="20"/>
                <w:lang w:val="en-US" w:eastAsia="en-US"/>
              </w:rPr>
              <w:t xml:space="preserve">by </w:t>
            </w:r>
            <w:ins w:id="745" w:author="Vinícius Amaral" w:date="2010-10-11T10:18:00Z">
              <w:r w:rsidR="00476A45">
                <w:rPr>
                  <w:rFonts w:eastAsia="Calibri" w:cs="Calibri"/>
                  <w:color w:val="000000"/>
                  <w:sz w:val="20"/>
                  <w:szCs w:val="20"/>
                  <w:lang w:val="en-US" w:eastAsia="en-US"/>
                </w:rPr>
                <w:t xml:space="preserve">the core and </w:t>
              </w:r>
            </w:ins>
            <w:r w:rsidRPr="00507AB3">
              <w:rPr>
                <w:rFonts w:eastAsia="Calibri" w:cs="Calibri"/>
                <w:color w:val="000000"/>
                <w:sz w:val="20"/>
                <w:szCs w:val="20"/>
                <w:lang w:val="en-US" w:eastAsia="en-US"/>
              </w:rPr>
              <w:t>the internal blocks.</w:t>
            </w:r>
          </w:p>
        </w:tc>
        <w:tc>
          <w:tcPr>
            <w:tcW w:w="1276" w:type="dxa"/>
            <w:shd w:val="clear" w:color="auto" w:fill="C0C0C0"/>
            <w:tcPrChange w:id="746" w:author="Vinícius Amaral" w:date="2010-10-11T10:01:00Z">
              <w:tcPr>
                <w:tcW w:w="1276" w:type="dxa"/>
                <w:shd w:val="clear" w:color="auto" w:fill="C0C0C0"/>
              </w:tcPr>
            </w:tcPrChange>
          </w:tcPr>
          <w:p w:rsidR="007E47C6" w:rsidRPr="00507AB3" w:rsidRDefault="007E47C6" w:rsidP="0038384A">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rPr>
              <w:t>EMC. Top.F3</w:t>
            </w:r>
          </w:p>
        </w:tc>
        <w:tc>
          <w:tcPr>
            <w:tcW w:w="709" w:type="dxa"/>
            <w:shd w:val="clear" w:color="auto" w:fill="C0C0C0"/>
            <w:tcPrChange w:id="747" w:author="Vinícius Amaral" w:date="2010-10-11T10:01:00Z">
              <w:tcPr>
                <w:tcW w:w="709" w:type="dxa"/>
                <w:shd w:val="clear" w:color="auto" w:fill="C0C0C0"/>
              </w:tcPr>
            </w:tcPrChange>
          </w:tcPr>
          <w:p w:rsidR="007E47C6" w:rsidRPr="00507AB3" w:rsidRDefault="007E47C6" w:rsidP="00B1478F">
            <w:pPr>
              <w:rPr>
                <w:rFonts w:eastAsia="Calibri" w:cs="Calibri"/>
                <w:color w:val="000000"/>
                <w:sz w:val="20"/>
                <w:szCs w:val="20"/>
                <w:lang w:val="en-US" w:eastAsia="en-US"/>
              </w:rPr>
            </w:pPr>
            <w:r w:rsidRPr="00507AB3">
              <w:rPr>
                <w:rFonts w:eastAsia="Calibri" w:cs="Calibri"/>
                <w:color w:val="000000"/>
                <w:sz w:val="20"/>
                <w:szCs w:val="20"/>
                <w:lang w:val="en-US" w:eastAsia="en-US"/>
              </w:rPr>
              <w:t>10</w:t>
            </w:r>
          </w:p>
        </w:tc>
        <w:tc>
          <w:tcPr>
            <w:tcW w:w="992" w:type="dxa"/>
            <w:shd w:val="clear" w:color="auto" w:fill="C0C0C0"/>
            <w:tcPrChange w:id="748" w:author="Vinícius Amaral" w:date="2010-10-11T10:01:00Z">
              <w:tcPr>
                <w:tcW w:w="992" w:type="dxa"/>
                <w:shd w:val="clear" w:color="auto" w:fill="C0C0C0"/>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shd w:val="clear" w:color="auto" w:fill="C0C0C0"/>
            <w:tcPrChange w:id="749" w:author="Vinícius Amaral" w:date="2010-10-11T10:01:00Z">
              <w:tcPr>
                <w:tcW w:w="954" w:type="dxa"/>
                <w:shd w:val="clear" w:color="auto" w:fill="C0C0C0"/>
              </w:tcPr>
            </w:tcPrChange>
          </w:tcPr>
          <w:p w:rsidR="007E47C6" w:rsidRPr="00507AB3" w:rsidRDefault="007E47C6" w:rsidP="00B1478F">
            <w:pPr>
              <w:rPr>
                <w:rFonts w:eastAsia="Calibri" w:cs="Calibri"/>
                <w:color w:val="000000"/>
                <w:sz w:val="20"/>
                <w:szCs w:val="20"/>
                <w:lang w:val="en-US" w:eastAsia="en-US"/>
              </w:rPr>
            </w:pPr>
            <w:r w:rsidRPr="00507AB3">
              <w:rPr>
                <w:rFonts w:eastAsia="Calibri" w:cs="Calibri"/>
                <w:color w:val="000000"/>
                <w:sz w:val="20"/>
                <w:szCs w:val="20"/>
                <w:lang w:val="en-US" w:eastAsia="en-US"/>
              </w:rPr>
              <w:t>0%</w:t>
            </w:r>
          </w:p>
        </w:tc>
      </w:tr>
      <w:tr w:rsidR="007E47C6" w:rsidRPr="00507AB3" w:rsidTr="007E47C6">
        <w:tc>
          <w:tcPr>
            <w:tcW w:w="1134" w:type="dxa"/>
            <w:tcBorders>
              <w:right w:val="nil"/>
            </w:tcBorders>
            <w:tcPrChange w:id="750" w:author="Vinícius Amaral" w:date="2010-10-11T10:01:00Z">
              <w:tcPr>
                <w:tcW w:w="948" w:type="dxa"/>
                <w:tcBorders>
                  <w:right w:val="nil"/>
                </w:tcBorders>
              </w:tcPr>
            </w:tcPrChange>
          </w:tcPr>
          <w:p w:rsidR="007E47C6" w:rsidRPr="00507AB3" w:rsidRDefault="007E47C6" w:rsidP="0038384A">
            <w:pPr>
              <w:tabs>
                <w:tab w:val="left" w:pos="315"/>
              </w:tabs>
              <w:jc w:val="left"/>
              <w:rPr>
                <w:rFonts w:eastAsia="Calibri" w:cs="Calibri"/>
                <w:b/>
                <w:bCs/>
                <w:color w:val="000000"/>
                <w:sz w:val="20"/>
                <w:szCs w:val="20"/>
                <w:lang w:val="en-US" w:eastAsia="en-US"/>
              </w:rPr>
            </w:pPr>
            <w:r w:rsidRPr="00507AB3">
              <w:rPr>
                <w:rFonts w:eastAsia="Calibri" w:cs="Calibri"/>
                <w:b/>
                <w:bCs/>
                <w:color w:val="000000"/>
                <w:sz w:val="20"/>
                <w:szCs w:val="20"/>
                <w:lang w:val="en-US"/>
              </w:rPr>
              <w:t>EMC. Top.F4.V1</w:t>
            </w:r>
          </w:p>
        </w:tc>
        <w:tc>
          <w:tcPr>
            <w:tcW w:w="3969" w:type="dxa"/>
            <w:tcBorders>
              <w:left w:val="nil"/>
              <w:right w:val="nil"/>
            </w:tcBorders>
            <w:tcPrChange w:id="751" w:author="Vinícius Amaral" w:date="2010-10-11T10:01:00Z">
              <w:tcPr>
                <w:tcW w:w="4155" w:type="dxa"/>
                <w:tcBorders>
                  <w:left w:val="nil"/>
                  <w:right w:val="nil"/>
                </w:tcBorders>
              </w:tcPr>
            </w:tcPrChange>
          </w:tcPr>
          <w:p w:rsidR="007E47C6" w:rsidRPr="00507AB3" w:rsidRDefault="007E47C6" w:rsidP="00FC10E6">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the Serial block in mode0 (tx or rx) working in parallel with other instructions without conflicts</w:t>
            </w:r>
          </w:p>
        </w:tc>
        <w:tc>
          <w:tcPr>
            <w:tcW w:w="1276" w:type="dxa"/>
            <w:tcBorders>
              <w:left w:val="nil"/>
              <w:right w:val="nil"/>
            </w:tcBorders>
            <w:tcPrChange w:id="752" w:author="Vinícius Amaral" w:date="2010-10-11T10:01:00Z">
              <w:tcPr>
                <w:tcW w:w="1276" w:type="dxa"/>
                <w:tcBorders>
                  <w:left w:val="nil"/>
                  <w:right w:val="nil"/>
                </w:tcBorders>
              </w:tcPr>
            </w:tcPrChange>
          </w:tcPr>
          <w:p w:rsidR="007E47C6" w:rsidRPr="00507AB3" w:rsidRDefault="007E47C6" w:rsidP="0038384A">
            <w:pPr>
              <w:jc w:val="left"/>
              <w:rPr>
                <w:rFonts w:eastAsia="Calibri" w:cs="Calibri"/>
                <w:color w:val="000000"/>
                <w:sz w:val="20"/>
                <w:szCs w:val="20"/>
                <w:lang w:val="en-US"/>
              </w:rPr>
            </w:pPr>
            <w:r w:rsidRPr="00507AB3">
              <w:rPr>
                <w:rFonts w:eastAsia="Calibri" w:cs="Calibri"/>
                <w:color w:val="000000"/>
                <w:sz w:val="20"/>
                <w:szCs w:val="20"/>
                <w:lang w:val="en-US"/>
              </w:rPr>
              <w:t>EMC. Top.F4</w:t>
            </w:r>
          </w:p>
          <w:p w:rsidR="007E47C6" w:rsidRPr="00507AB3" w:rsidRDefault="007E47C6" w:rsidP="0038384A">
            <w:pPr>
              <w:jc w:val="left"/>
              <w:rPr>
                <w:rFonts w:eastAsia="Calibri" w:cs="Calibri"/>
                <w:color w:val="000000"/>
                <w:sz w:val="20"/>
                <w:szCs w:val="20"/>
                <w:lang w:val="en-US" w:eastAsia="en-US"/>
              </w:rPr>
            </w:pPr>
          </w:p>
        </w:tc>
        <w:tc>
          <w:tcPr>
            <w:tcW w:w="709" w:type="dxa"/>
            <w:tcBorders>
              <w:left w:val="nil"/>
              <w:right w:val="nil"/>
            </w:tcBorders>
            <w:tcPrChange w:id="753" w:author="Vinícius Amaral" w:date="2010-10-11T10:01:00Z">
              <w:tcPr>
                <w:tcW w:w="709" w:type="dxa"/>
                <w:tcBorders>
                  <w:left w:val="nil"/>
                  <w:right w:val="nil"/>
                </w:tcBorders>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8</w:t>
            </w:r>
          </w:p>
        </w:tc>
        <w:tc>
          <w:tcPr>
            <w:tcW w:w="992" w:type="dxa"/>
            <w:tcBorders>
              <w:left w:val="nil"/>
              <w:right w:val="nil"/>
            </w:tcBorders>
            <w:tcPrChange w:id="754" w:author="Vinícius Amaral" w:date="2010-10-11T10:01:00Z">
              <w:tcPr>
                <w:tcW w:w="992" w:type="dxa"/>
                <w:tcBorders>
                  <w:left w:val="nil"/>
                  <w:right w:val="nil"/>
                </w:tcBorders>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tcPrChange w:id="755" w:author="Vinícius Amaral" w:date="2010-10-11T10:01:00Z">
              <w:tcPr>
                <w:tcW w:w="954" w:type="dxa"/>
                <w:tcBorders>
                  <w:left w:val="nil"/>
                </w:tcBorders>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0%</w:t>
            </w:r>
          </w:p>
        </w:tc>
      </w:tr>
      <w:tr w:rsidR="007E47C6" w:rsidRPr="00507AB3" w:rsidTr="007E47C6">
        <w:tc>
          <w:tcPr>
            <w:tcW w:w="1134" w:type="dxa"/>
            <w:tcBorders>
              <w:right w:val="nil"/>
            </w:tcBorders>
            <w:shd w:val="clear" w:color="auto" w:fill="BFBFBF"/>
            <w:tcPrChange w:id="756" w:author="Vinícius Amaral" w:date="2010-10-11T10:01:00Z">
              <w:tcPr>
                <w:tcW w:w="948" w:type="dxa"/>
                <w:tcBorders>
                  <w:right w:val="nil"/>
                </w:tcBorders>
                <w:shd w:val="clear" w:color="auto" w:fill="BFBFBF"/>
              </w:tcPr>
            </w:tcPrChange>
          </w:tcPr>
          <w:p w:rsidR="007E47C6" w:rsidRPr="00507AB3" w:rsidRDefault="007E47C6" w:rsidP="00E54363">
            <w:pPr>
              <w:tabs>
                <w:tab w:val="left" w:pos="315"/>
              </w:tabs>
              <w:jc w:val="left"/>
              <w:rPr>
                <w:rFonts w:eastAsia="Calibri" w:cs="Calibri"/>
                <w:b/>
                <w:bCs/>
                <w:color w:val="000000"/>
                <w:sz w:val="20"/>
                <w:szCs w:val="20"/>
                <w:lang w:val="en-US" w:eastAsia="en-US"/>
              </w:rPr>
            </w:pPr>
            <w:r w:rsidRPr="00507AB3">
              <w:rPr>
                <w:rFonts w:eastAsia="Calibri" w:cs="Calibri"/>
                <w:b/>
                <w:bCs/>
                <w:color w:val="000000"/>
                <w:sz w:val="20"/>
                <w:szCs w:val="20"/>
                <w:lang w:val="en-US"/>
              </w:rPr>
              <w:t>EMC. Top.F4.V2</w:t>
            </w:r>
          </w:p>
        </w:tc>
        <w:tc>
          <w:tcPr>
            <w:tcW w:w="3969" w:type="dxa"/>
            <w:tcBorders>
              <w:left w:val="nil"/>
              <w:right w:val="nil"/>
            </w:tcBorders>
            <w:shd w:val="clear" w:color="auto" w:fill="BFBFBF"/>
            <w:tcPrChange w:id="757" w:author="Vinícius Amaral" w:date="2010-10-11T10:01:00Z">
              <w:tcPr>
                <w:tcW w:w="4155" w:type="dxa"/>
                <w:tcBorders>
                  <w:left w:val="nil"/>
                  <w:right w:val="nil"/>
                </w:tcBorders>
                <w:shd w:val="clear" w:color="auto" w:fill="BFBFBF"/>
              </w:tcPr>
            </w:tcPrChange>
          </w:tcPr>
          <w:p w:rsidR="007E47C6" w:rsidRPr="00507AB3" w:rsidRDefault="007E47C6" w:rsidP="000B630C">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the Serial block in mode2 (tx or rx) working in parallel with other instructions without conflicts</w:t>
            </w:r>
          </w:p>
        </w:tc>
        <w:tc>
          <w:tcPr>
            <w:tcW w:w="1276" w:type="dxa"/>
            <w:tcBorders>
              <w:left w:val="nil"/>
              <w:right w:val="nil"/>
            </w:tcBorders>
            <w:shd w:val="clear" w:color="auto" w:fill="BFBFBF"/>
            <w:tcPrChange w:id="758" w:author="Vinícius Amaral" w:date="2010-10-11T10:01:00Z">
              <w:tcPr>
                <w:tcW w:w="1276" w:type="dxa"/>
                <w:tcBorders>
                  <w:left w:val="nil"/>
                  <w:right w:val="nil"/>
                </w:tcBorders>
                <w:shd w:val="clear" w:color="auto" w:fill="BFBFBF"/>
              </w:tcPr>
            </w:tcPrChange>
          </w:tcPr>
          <w:p w:rsidR="007E47C6" w:rsidRPr="00507AB3" w:rsidRDefault="007E47C6" w:rsidP="00E54363">
            <w:pPr>
              <w:jc w:val="left"/>
              <w:rPr>
                <w:rFonts w:eastAsia="Calibri" w:cs="Calibri"/>
                <w:color w:val="000000"/>
                <w:sz w:val="20"/>
                <w:szCs w:val="20"/>
                <w:lang w:val="en-US"/>
              </w:rPr>
            </w:pPr>
            <w:r w:rsidRPr="00507AB3">
              <w:rPr>
                <w:rFonts w:eastAsia="Calibri" w:cs="Calibri"/>
                <w:color w:val="000000"/>
                <w:sz w:val="20"/>
                <w:szCs w:val="20"/>
                <w:lang w:val="en-US"/>
              </w:rPr>
              <w:t>EMC. Top.F4</w:t>
            </w:r>
          </w:p>
          <w:p w:rsidR="007E47C6" w:rsidRPr="00507AB3" w:rsidRDefault="007E47C6" w:rsidP="00E54363">
            <w:pPr>
              <w:jc w:val="left"/>
              <w:rPr>
                <w:rFonts w:eastAsia="Calibri" w:cs="Calibri"/>
                <w:color w:val="000000"/>
                <w:sz w:val="20"/>
                <w:szCs w:val="20"/>
                <w:lang w:val="en-US" w:eastAsia="en-US"/>
              </w:rPr>
            </w:pPr>
          </w:p>
        </w:tc>
        <w:tc>
          <w:tcPr>
            <w:tcW w:w="709" w:type="dxa"/>
            <w:tcBorders>
              <w:left w:val="nil"/>
              <w:right w:val="nil"/>
            </w:tcBorders>
            <w:shd w:val="clear" w:color="auto" w:fill="BFBFBF"/>
            <w:tcPrChange w:id="759" w:author="Vinícius Amaral" w:date="2010-10-11T10:01:00Z">
              <w:tcPr>
                <w:tcW w:w="709" w:type="dxa"/>
                <w:tcBorders>
                  <w:left w:val="nil"/>
                  <w:right w:val="nil"/>
                </w:tcBorders>
                <w:shd w:val="clear" w:color="auto" w:fill="BFBFBF"/>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8</w:t>
            </w:r>
          </w:p>
        </w:tc>
        <w:tc>
          <w:tcPr>
            <w:tcW w:w="992" w:type="dxa"/>
            <w:tcBorders>
              <w:left w:val="nil"/>
              <w:right w:val="nil"/>
            </w:tcBorders>
            <w:shd w:val="clear" w:color="auto" w:fill="BFBFBF"/>
            <w:tcPrChange w:id="760" w:author="Vinícius Amaral" w:date="2010-10-11T10:01:00Z">
              <w:tcPr>
                <w:tcW w:w="992" w:type="dxa"/>
                <w:tcBorders>
                  <w:left w:val="nil"/>
                  <w:right w:val="nil"/>
                </w:tcBorders>
                <w:shd w:val="clear" w:color="auto" w:fill="BFBFBF"/>
              </w:tcPr>
            </w:tcPrChange>
          </w:tcPr>
          <w:p w:rsidR="007E47C6" w:rsidRPr="00507AB3" w:rsidRDefault="007E47C6" w:rsidP="00E54363">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shd w:val="clear" w:color="auto" w:fill="D9D9D9"/>
            <w:tcPrChange w:id="761" w:author="Vinícius Amaral" w:date="2010-10-11T10:01:00Z">
              <w:tcPr>
                <w:tcW w:w="954" w:type="dxa"/>
                <w:tcBorders>
                  <w:left w:val="nil"/>
                </w:tcBorders>
                <w:shd w:val="clear" w:color="auto" w:fill="D9D9D9"/>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0%</w:t>
            </w:r>
          </w:p>
        </w:tc>
      </w:tr>
      <w:tr w:rsidR="007E47C6" w:rsidRPr="00507AB3" w:rsidTr="007E47C6">
        <w:tc>
          <w:tcPr>
            <w:tcW w:w="1134" w:type="dxa"/>
            <w:tcBorders>
              <w:right w:val="nil"/>
            </w:tcBorders>
            <w:tcPrChange w:id="762" w:author="Vinícius Amaral" w:date="2010-10-11T10:01:00Z">
              <w:tcPr>
                <w:tcW w:w="948" w:type="dxa"/>
                <w:tcBorders>
                  <w:right w:val="nil"/>
                </w:tcBorders>
              </w:tcPr>
            </w:tcPrChange>
          </w:tcPr>
          <w:p w:rsidR="007E47C6" w:rsidRPr="00507AB3" w:rsidRDefault="007E47C6" w:rsidP="00E54363">
            <w:pPr>
              <w:tabs>
                <w:tab w:val="left" w:pos="315"/>
              </w:tabs>
              <w:jc w:val="left"/>
              <w:rPr>
                <w:rFonts w:eastAsia="Calibri" w:cs="Calibri"/>
                <w:b/>
                <w:bCs/>
                <w:color w:val="000000"/>
                <w:sz w:val="20"/>
                <w:szCs w:val="20"/>
                <w:lang w:val="en-US" w:eastAsia="en-US"/>
              </w:rPr>
            </w:pPr>
            <w:r w:rsidRPr="00507AB3">
              <w:rPr>
                <w:rFonts w:eastAsia="Calibri" w:cs="Calibri"/>
                <w:b/>
                <w:bCs/>
                <w:color w:val="000000"/>
                <w:sz w:val="20"/>
                <w:szCs w:val="20"/>
                <w:lang w:val="en-US"/>
              </w:rPr>
              <w:t>EMC. Top.F4.V3</w:t>
            </w:r>
          </w:p>
        </w:tc>
        <w:tc>
          <w:tcPr>
            <w:tcW w:w="3969" w:type="dxa"/>
            <w:tcBorders>
              <w:left w:val="nil"/>
              <w:right w:val="nil"/>
            </w:tcBorders>
            <w:tcPrChange w:id="763" w:author="Vinícius Amaral" w:date="2010-10-11T10:01:00Z">
              <w:tcPr>
                <w:tcW w:w="4155" w:type="dxa"/>
                <w:tcBorders>
                  <w:left w:val="nil"/>
                  <w:right w:val="nil"/>
                </w:tcBorders>
              </w:tcPr>
            </w:tcPrChange>
          </w:tcPr>
          <w:p w:rsidR="007E47C6" w:rsidRPr="00507AB3" w:rsidRDefault="007E47C6" w:rsidP="000B630C">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the Serial block in mode2 (full-duplex) working in parallel with other instructions without conflicts</w:t>
            </w:r>
          </w:p>
        </w:tc>
        <w:tc>
          <w:tcPr>
            <w:tcW w:w="1276" w:type="dxa"/>
            <w:tcBorders>
              <w:left w:val="nil"/>
              <w:right w:val="nil"/>
            </w:tcBorders>
            <w:tcPrChange w:id="764" w:author="Vinícius Amaral" w:date="2010-10-11T10:01:00Z">
              <w:tcPr>
                <w:tcW w:w="1276" w:type="dxa"/>
                <w:tcBorders>
                  <w:left w:val="nil"/>
                  <w:right w:val="nil"/>
                </w:tcBorders>
              </w:tcPr>
            </w:tcPrChange>
          </w:tcPr>
          <w:p w:rsidR="007E47C6" w:rsidRPr="00507AB3" w:rsidRDefault="007E47C6" w:rsidP="00E54363">
            <w:pPr>
              <w:jc w:val="left"/>
              <w:rPr>
                <w:rFonts w:eastAsia="Calibri" w:cs="Calibri"/>
                <w:color w:val="000000"/>
                <w:sz w:val="20"/>
                <w:szCs w:val="20"/>
                <w:lang w:val="en-US"/>
              </w:rPr>
            </w:pPr>
            <w:r w:rsidRPr="00507AB3">
              <w:rPr>
                <w:rFonts w:eastAsia="Calibri" w:cs="Calibri"/>
                <w:color w:val="000000"/>
                <w:sz w:val="20"/>
                <w:szCs w:val="20"/>
                <w:lang w:val="en-US"/>
              </w:rPr>
              <w:t>EMC. Top.F4</w:t>
            </w:r>
          </w:p>
          <w:p w:rsidR="007E47C6" w:rsidRPr="00507AB3" w:rsidRDefault="007E47C6" w:rsidP="00E54363">
            <w:pPr>
              <w:jc w:val="left"/>
              <w:rPr>
                <w:rFonts w:eastAsia="Calibri" w:cs="Calibri"/>
                <w:color w:val="000000"/>
                <w:sz w:val="20"/>
                <w:szCs w:val="20"/>
                <w:lang w:val="en-US" w:eastAsia="en-US"/>
              </w:rPr>
            </w:pPr>
          </w:p>
        </w:tc>
        <w:tc>
          <w:tcPr>
            <w:tcW w:w="709" w:type="dxa"/>
            <w:tcBorders>
              <w:left w:val="nil"/>
              <w:right w:val="nil"/>
            </w:tcBorders>
            <w:tcPrChange w:id="765" w:author="Vinícius Amaral" w:date="2010-10-11T10:01:00Z">
              <w:tcPr>
                <w:tcW w:w="709" w:type="dxa"/>
                <w:tcBorders>
                  <w:left w:val="nil"/>
                  <w:right w:val="nil"/>
                </w:tcBorders>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8</w:t>
            </w:r>
          </w:p>
        </w:tc>
        <w:tc>
          <w:tcPr>
            <w:tcW w:w="992" w:type="dxa"/>
            <w:tcBorders>
              <w:left w:val="nil"/>
              <w:right w:val="nil"/>
            </w:tcBorders>
            <w:tcPrChange w:id="766" w:author="Vinícius Amaral" w:date="2010-10-11T10:01:00Z">
              <w:tcPr>
                <w:tcW w:w="992" w:type="dxa"/>
                <w:tcBorders>
                  <w:left w:val="nil"/>
                  <w:right w:val="nil"/>
                </w:tcBorders>
              </w:tcPr>
            </w:tcPrChange>
          </w:tcPr>
          <w:p w:rsidR="007E47C6" w:rsidRPr="00507AB3" w:rsidRDefault="007E47C6" w:rsidP="00E54363">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tcPrChange w:id="767" w:author="Vinícius Amaral" w:date="2010-10-11T10:01:00Z">
              <w:tcPr>
                <w:tcW w:w="954" w:type="dxa"/>
                <w:tcBorders>
                  <w:left w:val="nil"/>
                </w:tcBorders>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0%</w:t>
            </w:r>
          </w:p>
        </w:tc>
      </w:tr>
      <w:tr w:rsidR="007E47C6" w:rsidRPr="00507AB3" w:rsidTr="007E47C6">
        <w:tc>
          <w:tcPr>
            <w:tcW w:w="1134" w:type="dxa"/>
            <w:tcBorders>
              <w:right w:val="nil"/>
            </w:tcBorders>
            <w:shd w:val="clear" w:color="auto" w:fill="C0C0C0"/>
            <w:tcPrChange w:id="768" w:author="Vinícius Amaral" w:date="2010-10-11T10:01:00Z">
              <w:tcPr>
                <w:tcW w:w="948" w:type="dxa"/>
                <w:tcBorders>
                  <w:right w:val="nil"/>
                </w:tcBorders>
                <w:shd w:val="clear" w:color="auto" w:fill="C0C0C0"/>
              </w:tcPr>
            </w:tcPrChange>
          </w:tcPr>
          <w:p w:rsidR="007E47C6" w:rsidRPr="00507AB3" w:rsidRDefault="007E47C6" w:rsidP="0038384A">
            <w:pPr>
              <w:jc w:val="left"/>
              <w:rPr>
                <w:rFonts w:eastAsia="Calibri" w:cs="Calibri"/>
                <w:b/>
                <w:bCs/>
                <w:color w:val="000000"/>
                <w:sz w:val="20"/>
                <w:szCs w:val="20"/>
                <w:lang w:val="en-US" w:eastAsia="en-US"/>
              </w:rPr>
            </w:pPr>
            <w:r w:rsidRPr="00507AB3">
              <w:rPr>
                <w:rFonts w:eastAsia="Calibri" w:cs="Calibri"/>
                <w:b/>
                <w:bCs/>
                <w:color w:val="000000"/>
                <w:sz w:val="20"/>
                <w:szCs w:val="20"/>
                <w:lang w:val="en-US"/>
              </w:rPr>
              <w:t>EMC. Top.F5.V1</w:t>
            </w:r>
          </w:p>
        </w:tc>
        <w:tc>
          <w:tcPr>
            <w:tcW w:w="3969" w:type="dxa"/>
            <w:tcBorders>
              <w:left w:val="nil"/>
              <w:right w:val="nil"/>
            </w:tcBorders>
            <w:shd w:val="clear" w:color="auto" w:fill="C0C0C0"/>
            <w:tcPrChange w:id="769" w:author="Vinícius Amaral" w:date="2010-10-11T10:01:00Z">
              <w:tcPr>
                <w:tcW w:w="4155" w:type="dxa"/>
                <w:tcBorders>
                  <w:left w:val="nil"/>
                  <w:right w:val="nil"/>
                </w:tcBorders>
                <w:shd w:val="clear" w:color="auto" w:fill="C0C0C0"/>
              </w:tcPr>
            </w:tcPrChange>
          </w:tcPr>
          <w:p w:rsidR="007E47C6" w:rsidRPr="00507AB3" w:rsidRDefault="007E47C6" w:rsidP="001C3E01">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the Baud rate Machine Cycle generation timing, and the rate modes</w:t>
            </w:r>
          </w:p>
        </w:tc>
        <w:tc>
          <w:tcPr>
            <w:tcW w:w="1276" w:type="dxa"/>
            <w:tcBorders>
              <w:left w:val="nil"/>
              <w:right w:val="nil"/>
            </w:tcBorders>
            <w:shd w:val="clear" w:color="auto" w:fill="C0C0C0"/>
            <w:tcPrChange w:id="770" w:author="Vinícius Amaral" w:date="2010-10-11T10:01:00Z">
              <w:tcPr>
                <w:tcW w:w="1276" w:type="dxa"/>
                <w:tcBorders>
                  <w:left w:val="nil"/>
                  <w:right w:val="nil"/>
                </w:tcBorders>
                <w:shd w:val="clear" w:color="auto" w:fill="C0C0C0"/>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rPr>
              <w:t>EMC. Top.F5</w:t>
            </w:r>
          </w:p>
        </w:tc>
        <w:tc>
          <w:tcPr>
            <w:tcW w:w="709" w:type="dxa"/>
            <w:tcBorders>
              <w:left w:val="nil"/>
              <w:right w:val="nil"/>
            </w:tcBorders>
            <w:shd w:val="clear" w:color="auto" w:fill="C0C0C0"/>
            <w:tcPrChange w:id="771" w:author="Vinícius Amaral" w:date="2010-10-11T10:01:00Z">
              <w:tcPr>
                <w:tcW w:w="709" w:type="dxa"/>
                <w:tcBorders>
                  <w:left w:val="nil"/>
                  <w:right w:val="nil"/>
                </w:tcBorders>
                <w:shd w:val="clear" w:color="auto" w:fill="C0C0C0"/>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10</w:t>
            </w:r>
          </w:p>
        </w:tc>
        <w:tc>
          <w:tcPr>
            <w:tcW w:w="992" w:type="dxa"/>
            <w:tcBorders>
              <w:left w:val="nil"/>
              <w:right w:val="nil"/>
            </w:tcBorders>
            <w:shd w:val="clear" w:color="auto" w:fill="C0C0C0"/>
            <w:tcPrChange w:id="772" w:author="Vinícius Amaral" w:date="2010-10-11T10:01:00Z">
              <w:tcPr>
                <w:tcW w:w="992" w:type="dxa"/>
                <w:tcBorders>
                  <w:left w:val="nil"/>
                  <w:right w:val="nil"/>
                </w:tcBorders>
                <w:shd w:val="clear" w:color="auto" w:fill="C0C0C0"/>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shd w:val="clear" w:color="auto" w:fill="C0C0C0"/>
            <w:tcPrChange w:id="773" w:author="Vinícius Amaral" w:date="2010-10-11T10:01:00Z">
              <w:tcPr>
                <w:tcW w:w="954" w:type="dxa"/>
                <w:tcBorders>
                  <w:left w:val="nil"/>
                </w:tcBorders>
                <w:shd w:val="clear" w:color="auto" w:fill="C0C0C0"/>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0%</w:t>
            </w:r>
          </w:p>
        </w:tc>
      </w:tr>
      <w:tr w:rsidR="007E47C6" w:rsidRPr="00507AB3" w:rsidTr="007E47C6">
        <w:tc>
          <w:tcPr>
            <w:tcW w:w="1134" w:type="dxa"/>
            <w:tcBorders>
              <w:right w:val="nil"/>
            </w:tcBorders>
            <w:tcPrChange w:id="774" w:author="Vinícius Amaral" w:date="2010-10-11T10:01:00Z">
              <w:tcPr>
                <w:tcW w:w="948" w:type="dxa"/>
                <w:tcBorders>
                  <w:right w:val="nil"/>
                </w:tcBorders>
              </w:tcPr>
            </w:tcPrChange>
          </w:tcPr>
          <w:p w:rsidR="007E47C6" w:rsidRPr="00507AB3" w:rsidRDefault="007E47C6" w:rsidP="0038384A">
            <w:pPr>
              <w:jc w:val="left"/>
              <w:rPr>
                <w:rFonts w:eastAsia="Calibri" w:cs="Calibri"/>
                <w:b/>
                <w:bCs/>
                <w:color w:val="000000"/>
                <w:sz w:val="20"/>
                <w:szCs w:val="20"/>
                <w:lang w:val="en-US" w:eastAsia="en-US"/>
              </w:rPr>
            </w:pPr>
            <w:r w:rsidRPr="00507AB3">
              <w:rPr>
                <w:rFonts w:eastAsia="Calibri" w:cs="Calibri"/>
                <w:b/>
                <w:bCs/>
                <w:color w:val="000000"/>
                <w:sz w:val="20"/>
                <w:szCs w:val="20"/>
                <w:lang w:val="en-US"/>
              </w:rPr>
              <w:t>EMC. Top.F6.V1</w:t>
            </w:r>
          </w:p>
        </w:tc>
        <w:tc>
          <w:tcPr>
            <w:tcW w:w="3969" w:type="dxa"/>
            <w:tcBorders>
              <w:left w:val="nil"/>
              <w:right w:val="nil"/>
            </w:tcBorders>
            <w:tcPrChange w:id="775" w:author="Vinícius Amaral" w:date="2010-10-11T10:01:00Z">
              <w:tcPr>
                <w:tcW w:w="4155" w:type="dxa"/>
                <w:tcBorders>
                  <w:left w:val="nil"/>
                  <w:right w:val="nil"/>
                </w:tcBorders>
              </w:tcPr>
            </w:tcPrChange>
          </w:tcPr>
          <w:p w:rsidR="00000000" w:rsidRDefault="007E47C6">
            <w:pPr>
              <w:rPr>
                <w:rFonts w:eastAsia="Calibri" w:cs="Calibri"/>
                <w:color w:val="000000"/>
                <w:sz w:val="20"/>
                <w:szCs w:val="20"/>
                <w:lang w:val="en-US" w:eastAsia="en-US"/>
              </w:rPr>
              <w:pPrChange w:id="776" w:author="Vinícius Amaral" w:date="2010-10-11T10:28:00Z">
                <w:pPr>
                  <w:autoSpaceDE w:val="0"/>
                  <w:autoSpaceDN w:val="0"/>
                  <w:adjustRightInd w:val="0"/>
                  <w:jc w:val="left"/>
                </w:pPr>
              </w:pPrChange>
            </w:pPr>
            <w:r w:rsidRPr="00507AB3">
              <w:rPr>
                <w:rFonts w:eastAsia="Calibri" w:cs="Calibri"/>
                <w:color w:val="000000"/>
                <w:sz w:val="20"/>
                <w:szCs w:val="20"/>
                <w:lang w:val="en-US" w:eastAsia="en-US"/>
              </w:rPr>
              <w:t xml:space="preserve">Verify all the ports by setting instructions to access the same port. </w:t>
            </w:r>
            <w:del w:id="777" w:author="Vinícius Amaral" w:date="2010-10-11T10:28:00Z">
              <w:r w:rsidRPr="00507AB3" w:rsidDel="009D6829">
                <w:rPr>
                  <w:rFonts w:eastAsia="Calibri" w:cs="Calibri"/>
                  <w:color w:val="000000"/>
                  <w:sz w:val="20"/>
                  <w:szCs w:val="20"/>
                  <w:lang w:val="en-US" w:eastAsia="en-US"/>
                </w:rPr>
                <w:delText xml:space="preserve">The priority need to be working. </w:delText>
              </w:r>
            </w:del>
          </w:p>
        </w:tc>
        <w:tc>
          <w:tcPr>
            <w:tcW w:w="1276" w:type="dxa"/>
            <w:tcBorders>
              <w:left w:val="nil"/>
              <w:right w:val="nil"/>
            </w:tcBorders>
            <w:tcPrChange w:id="778" w:author="Vinícius Amaral" w:date="2010-10-11T10:01:00Z">
              <w:tcPr>
                <w:tcW w:w="1276" w:type="dxa"/>
                <w:tcBorders>
                  <w:left w:val="nil"/>
                  <w:right w:val="nil"/>
                </w:tcBorders>
              </w:tcPr>
            </w:tcPrChange>
          </w:tcPr>
          <w:p w:rsidR="007E47C6" w:rsidRPr="00507AB3" w:rsidRDefault="007E47C6" w:rsidP="0038384A">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rPr>
              <w:t>EMC. Top.F6</w:t>
            </w:r>
          </w:p>
        </w:tc>
        <w:tc>
          <w:tcPr>
            <w:tcW w:w="709" w:type="dxa"/>
            <w:tcBorders>
              <w:left w:val="nil"/>
              <w:right w:val="nil"/>
            </w:tcBorders>
            <w:tcPrChange w:id="779" w:author="Vinícius Amaral" w:date="2010-10-11T10:01:00Z">
              <w:tcPr>
                <w:tcW w:w="709" w:type="dxa"/>
                <w:tcBorders>
                  <w:left w:val="nil"/>
                  <w:right w:val="nil"/>
                </w:tcBorders>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8</w:t>
            </w:r>
          </w:p>
        </w:tc>
        <w:tc>
          <w:tcPr>
            <w:tcW w:w="992" w:type="dxa"/>
            <w:tcBorders>
              <w:left w:val="nil"/>
              <w:right w:val="nil"/>
            </w:tcBorders>
            <w:tcPrChange w:id="780" w:author="Vinícius Amaral" w:date="2010-10-11T10:01:00Z">
              <w:tcPr>
                <w:tcW w:w="992" w:type="dxa"/>
                <w:tcBorders>
                  <w:left w:val="nil"/>
                  <w:right w:val="nil"/>
                </w:tcBorders>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tcPrChange w:id="781" w:author="Vinícius Amaral" w:date="2010-10-11T10:01:00Z">
              <w:tcPr>
                <w:tcW w:w="954" w:type="dxa"/>
                <w:tcBorders>
                  <w:left w:val="nil"/>
                </w:tcBorders>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0%</w:t>
            </w:r>
          </w:p>
        </w:tc>
      </w:tr>
      <w:tr w:rsidR="007E47C6" w:rsidRPr="00507AB3" w:rsidTr="007E47C6">
        <w:tc>
          <w:tcPr>
            <w:tcW w:w="1134" w:type="dxa"/>
            <w:tcBorders>
              <w:right w:val="nil"/>
            </w:tcBorders>
            <w:shd w:val="clear" w:color="auto" w:fill="BFBFBF"/>
            <w:tcPrChange w:id="782" w:author="Vinícius Amaral" w:date="2010-10-11T10:01:00Z">
              <w:tcPr>
                <w:tcW w:w="948" w:type="dxa"/>
                <w:tcBorders>
                  <w:right w:val="nil"/>
                </w:tcBorders>
                <w:shd w:val="clear" w:color="auto" w:fill="BFBFBF"/>
              </w:tcPr>
            </w:tcPrChange>
          </w:tcPr>
          <w:p w:rsidR="007E47C6" w:rsidRPr="00507AB3" w:rsidRDefault="007E47C6" w:rsidP="00E54363">
            <w:pPr>
              <w:jc w:val="left"/>
              <w:rPr>
                <w:rFonts w:eastAsia="Calibri" w:cs="Calibri"/>
                <w:b/>
                <w:bCs/>
                <w:color w:val="000000"/>
                <w:sz w:val="20"/>
                <w:szCs w:val="20"/>
                <w:lang w:val="en-US" w:eastAsia="en-US"/>
              </w:rPr>
            </w:pPr>
            <w:r w:rsidRPr="00507AB3">
              <w:rPr>
                <w:rFonts w:eastAsia="Calibri" w:cs="Calibri"/>
                <w:b/>
                <w:bCs/>
                <w:color w:val="000000"/>
                <w:sz w:val="20"/>
                <w:szCs w:val="20"/>
                <w:lang w:val="en-US"/>
              </w:rPr>
              <w:t>EMC. Top.F6.V2</w:t>
            </w:r>
          </w:p>
        </w:tc>
        <w:tc>
          <w:tcPr>
            <w:tcW w:w="3969" w:type="dxa"/>
            <w:tcBorders>
              <w:left w:val="nil"/>
              <w:right w:val="nil"/>
            </w:tcBorders>
            <w:shd w:val="clear" w:color="auto" w:fill="BFBFBF"/>
            <w:tcPrChange w:id="783" w:author="Vinícius Amaral" w:date="2010-10-11T10:01:00Z">
              <w:tcPr>
                <w:tcW w:w="4155" w:type="dxa"/>
                <w:tcBorders>
                  <w:left w:val="nil"/>
                  <w:right w:val="nil"/>
                </w:tcBorders>
                <w:shd w:val="clear" w:color="auto" w:fill="BFBFBF"/>
              </w:tcPr>
            </w:tcPrChange>
          </w:tcPr>
          <w:p w:rsidR="007E47C6" w:rsidRPr="00507AB3" w:rsidRDefault="007E47C6" w:rsidP="00E54363">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 xml:space="preserve">Verify with the data of  a random instruction is being writing or reading in the ports property </w:t>
            </w:r>
          </w:p>
        </w:tc>
        <w:tc>
          <w:tcPr>
            <w:tcW w:w="1276" w:type="dxa"/>
            <w:tcBorders>
              <w:left w:val="nil"/>
              <w:right w:val="nil"/>
            </w:tcBorders>
            <w:shd w:val="clear" w:color="auto" w:fill="BFBFBF"/>
            <w:tcPrChange w:id="784" w:author="Vinícius Amaral" w:date="2010-10-11T10:01:00Z">
              <w:tcPr>
                <w:tcW w:w="1276" w:type="dxa"/>
                <w:tcBorders>
                  <w:left w:val="nil"/>
                  <w:right w:val="nil"/>
                </w:tcBorders>
                <w:shd w:val="clear" w:color="auto" w:fill="BFBFBF"/>
              </w:tcPr>
            </w:tcPrChange>
          </w:tcPr>
          <w:p w:rsidR="007E47C6" w:rsidRPr="00507AB3" w:rsidRDefault="007E47C6" w:rsidP="00E54363">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rPr>
              <w:t>EMC. Top.F6</w:t>
            </w:r>
          </w:p>
        </w:tc>
        <w:tc>
          <w:tcPr>
            <w:tcW w:w="709" w:type="dxa"/>
            <w:tcBorders>
              <w:left w:val="nil"/>
              <w:right w:val="nil"/>
            </w:tcBorders>
            <w:shd w:val="clear" w:color="auto" w:fill="BFBFBF"/>
            <w:tcPrChange w:id="785" w:author="Vinícius Amaral" w:date="2010-10-11T10:01:00Z">
              <w:tcPr>
                <w:tcW w:w="709" w:type="dxa"/>
                <w:tcBorders>
                  <w:left w:val="nil"/>
                  <w:right w:val="nil"/>
                </w:tcBorders>
                <w:shd w:val="clear" w:color="auto" w:fill="BFBFBF"/>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8</w:t>
            </w:r>
          </w:p>
        </w:tc>
        <w:tc>
          <w:tcPr>
            <w:tcW w:w="992" w:type="dxa"/>
            <w:tcBorders>
              <w:left w:val="nil"/>
              <w:right w:val="nil"/>
            </w:tcBorders>
            <w:shd w:val="clear" w:color="auto" w:fill="BFBFBF"/>
            <w:tcPrChange w:id="786" w:author="Vinícius Amaral" w:date="2010-10-11T10:01:00Z">
              <w:tcPr>
                <w:tcW w:w="992" w:type="dxa"/>
                <w:tcBorders>
                  <w:left w:val="nil"/>
                  <w:right w:val="nil"/>
                </w:tcBorders>
                <w:shd w:val="clear" w:color="auto" w:fill="BFBFBF"/>
              </w:tcPr>
            </w:tcPrChange>
          </w:tcPr>
          <w:p w:rsidR="007E47C6" w:rsidRPr="00507AB3" w:rsidRDefault="007E47C6" w:rsidP="00E54363">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shd w:val="clear" w:color="auto" w:fill="BFBFBF"/>
            <w:tcPrChange w:id="787" w:author="Vinícius Amaral" w:date="2010-10-11T10:01:00Z">
              <w:tcPr>
                <w:tcW w:w="954" w:type="dxa"/>
                <w:tcBorders>
                  <w:left w:val="nil"/>
                </w:tcBorders>
                <w:shd w:val="clear" w:color="auto" w:fill="BFBFBF"/>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0%</w:t>
            </w:r>
          </w:p>
        </w:tc>
      </w:tr>
      <w:tr w:rsidR="007E47C6" w:rsidRPr="00507AB3" w:rsidTr="007E47C6">
        <w:tc>
          <w:tcPr>
            <w:tcW w:w="1134" w:type="dxa"/>
            <w:tcBorders>
              <w:right w:val="nil"/>
            </w:tcBorders>
            <w:shd w:val="clear" w:color="auto" w:fill="FFFFFF"/>
            <w:tcPrChange w:id="788" w:author="Vinícius Amaral" w:date="2010-10-11T10:01:00Z">
              <w:tcPr>
                <w:tcW w:w="948" w:type="dxa"/>
                <w:tcBorders>
                  <w:right w:val="nil"/>
                </w:tcBorders>
                <w:shd w:val="clear" w:color="auto" w:fill="FFFFFF"/>
              </w:tcPr>
            </w:tcPrChange>
          </w:tcPr>
          <w:p w:rsidR="007E47C6" w:rsidRPr="00507AB3" w:rsidRDefault="007E47C6" w:rsidP="0038384A">
            <w:pPr>
              <w:jc w:val="left"/>
              <w:rPr>
                <w:rFonts w:eastAsia="Calibri" w:cs="Calibri"/>
                <w:b/>
                <w:bCs/>
                <w:color w:val="000000"/>
                <w:sz w:val="20"/>
                <w:szCs w:val="20"/>
                <w:lang w:val="en-US"/>
              </w:rPr>
            </w:pPr>
            <w:r w:rsidRPr="00507AB3">
              <w:rPr>
                <w:rFonts w:eastAsia="Calibri" w:cs="Calibri"/>
                <w:b/>
                <w:bCs/>
                <w:color w:val="000000"/>
                <w:sz w:val="20"/>
                <w:szCs w:val="20"/>
                <w:lang w:val="en-US"/>
              </w:rPr>
              <w:t>EMC. Top.F7.V1</w:t>
            </w:r>
          </w:p>
        </w:tc>
        <w:tc>
          <w:tcPr>
            <w:tcW w:w="3969" w:type="dxa"/>
            <w:tcBorders>
              <w:left w:val="nil"/>
              <w:right w:val="nil"/>
            </w:tcBorders>
            <w:shd w:val="clear" w:color="auto" w:fill="FFFFFF"/>
            <w:tcPrChange w:id="789" w:author="Vinícius Amaral" w:date="2010-10-11T10:01:00Z">
              <w:tcPr>
                <w:tcW w:w="4155" w:type="dxa"/>
                <w:tcBorders>
                  <w:left w:val="nil"/>
                  <w:right w:val="nil"/>
                </w:tcBorders>
                <w:shd w:val="clear" w:color="auto" w:fill="FFFFFF"/>
              </w:tcPr>
            </w:tcPrChange>
          </w:tcPr>
          <w:p w:rsidR="007E47C6" w:rsidRPr="00507AB3" w:rsidRDefault="007E47C6" w:rsidP="0038384A">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the external access of RAM by setting instructions to do it. The bus control need to control it property respecting the priority of each access</w:t>
            </w:r>
          </w:p>
        </w:tc>
        <w:tc>
          <w:tcPr>
            <w:tcW w:w="1276" w:type="dxa"/>
            <w:tcBorders>
              <w:left w:val="nil"/>
              <w:right w:val="nil"/>
            </w:tcBorders>
            <w:shd w:val="clear" w:color="auto" w:fill="FFFFFF"/>
            <w:tcPrChange w:id="790" w:author="Vinícius Amaral" w:date="2010-10-11T10:01:00Z">
              <w:tcPr>
                <w:tcW w:w="1276" w:type="dxa"/>
                <w:tcBorders>
                  <w:left w:val="nil"/>
                  <w:right w:val="nil"/>
                </w:tcBorders>
                <w:shd w:val="clear" w:color="auto" w:fill="FFFFFF"/>
              </w:tcPr>
            </w:tcPrChange>
          </w:tcPr>
          <w:p w:rsidR="007E47C6" w:rsidRPr="00507AB3" w:rsidRDefault="007E47C6" w:rsidP="0038384A">
            <w:pPr>
              <w:autoSpaceDE w:val="0"/>
              <w:autoSpaceDN w:val="0"/>
              <w:adjustRightInd w:val="0"/>
              <w:jc w:val="left"/>
              <w:rPr>
                <w:rFonts w:eastAsia="Calibri" w:cs="Calibri"/>
                <w:color w:val="000000"/>
                <w:sz w:val="20"/>
                <w:szCs w:val="20"/>
                <w:lang w:val="en-US"/>
              </w:rPr>
            </w:pPr>
            <w:r w:rsidRPr="00507AB3">
              <w:rPr>
                <w:rFonts w:eastAsia="Calibri" w:cs="Calibri"/>
                <w:color w:val="000000"/>
                <w:sz w:val="20"/>
                <w:szCs w:val="20"/>
                <w:lang w:val="en-US"/>
              </w:rPr>
              <w:t>EMC. Top.F7</w:t>
            </w:r>
          </w:p>
        </w:tc>
        <w:tc>
          <w:tcPr>
            <w:tcW w:w="709" w:type="dxa"/>
            <w:tcBorders>
              <w:left w:val="nil"/>
              <w:right w:val="nil"/>
            </w:tcBorders>
            <w:shd w:val="clear" w:color="auto" w:fill="FFFFFF"/>
            <w:tcPrChange w:id="791" w:author="Vinícius Amaral" w:date="2010-10-11T10:01:00Z">
              <w:tcPr>
                <w:tcW w:w="709" w:type="dxa"/>
                <w:tcBorders>
                  <w:left w:val="nil"/>
                  <w:right w:val="nil"/>
                </w:tcBorders>
                <w:shd w:val="clear" w:color="auto" w:fill="FFFFFF"/>
              </w:tcPr>
            </w:tcPrChange>
          </w:tcPr>
          <w:p w:rsidR="007E47C6" w:rsidRPr="00507AB3" w:rsidRDefault="007E47C6" w:rsidP="0021645B">
            <w:pPr>
              <w:rPr>
                <w:rFonts w:eastAsia="Calibri" w:cs="Calibri"/>
                <w:color w:val="000000"/>
                <w:sz w:val="20"/>
                <w:szCs w:val="20"/>
                <w:lang w:val="en-US" w:eastAsia="en-US"/>
              </w:rPr>
            </w:pPr>
            <w:r w:rsidRPr="00507AB3">
              <w:rPr>
                <w:rFonts w:eastAsia="Calibri" w:cs="Calibri"/>
                <w:color w:val="000000"/>
                <w:sz w:val="20"/>
                <w:szCs w:val="20"/>
                <w:lang w:val="en-US" w:eastAsia="en-US"/>
              </w:rPr>
              <w:t>8</w:t>
            </w:r>
          </w:p>
        </w:tc>
        <w:tc>
          <w:tcPr>
            <w:tcW w:w="992" w:type="dxa"/>
            <w:tcBorders>
              <w:left w:val="nil"/>
              <w:right w:val="nil"/>
            </w:tcBorders>
            <w:shd w:val="clear" w:color="auto" w:fill="FFFFFF"/>
            <w:tcPrChange w:id="792" w:author="Vinícius Amaral" w:date="2010-10-11T10:01:00Z">
              <w:tcPr>
                <w:tcW w:w="992" w:type="dxa"/>
                <w:tcBorders>
                  <w:left w:val="nil"/>
                  <w:right w:val="nil"/>
                </w:tcBorders>
                <w:shd w:val="clear" w:color="auto" w:fill="FFFFFF"/>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shd w:val="clear" w:color="auto" w:fill="FFFFFF"/>
            <w:tcPrChange w:id="793" w:author="Vinícius Amaral" w:date="2010-10-11T10:01:00Z">
              <w:tcPr>
                <w:tcW w:w="954" w:type="dxa"/>
                <w:tcBorders>
                  <w:left w:val="nil"/>
                </w:tcBorders>
                <w:shd w:val="clear" w:color="auto" w:fill="FFFFFF"/>
              </w:tcPr>
            </w:tcPrChange>
          </w:tcPr>
          <w:p w:rsidR="007E47C6" w:rsidRPr="00507AB3" w:rsidRDefault="007E47C6" w:rsidP="0021645B">
            <w:pPr>
              <w:rPr>
                <w:rFonts w:eastAsia="Calibri" w:cs="Calibri"/>
                <w:color w:val="000000"/>
                <w:sz w:val="20"/>
                <w:szCs w:val="20"/>
                <w:lang w:val="en-US" w:eastAsia="en-US"/>
              </w:rPr>
            </w:pPr>
            <w:r w:rsidRPr="00507AB3">
              <w:rPr>
                <w:rFonts w:eastAsia="Calibri" w:cs="Calibri"/>
                <w:color w:val="000000"/>
                <w:sz w:val="20"/>
                <w:szCs w:val="20"/>
                <w:lang w:val="en-US" w:eastAsia="en-US"/>
              </w:rPr>
              <w:t>0%</w:t>
            </w:r>
          </w:p>
          <w:p w:rsidR="007E47C6" w:rsidRPr="00507AB3" w:rsidRDefault="007E47C6" w:rsidP="0021645B">
            <w:pPr>
              <w:rPr>
                <w:rFonts w:eastAsia="Calibri" w:cs="Calibri"/>
                <w:color w:val="000000"/>
                <w:sz w:val="20"/>
                <w:szCs w:val="20"/>
                <w:lang w:val="en-US" w:eastAsia="en-US"/>
              </w:rPr>
            </w:pPr>
          </w:p>
        </w:tc>
      </w:tr>
      <w:tr w:rsidR="007E47C6" w:rsidRPr="00507AB3" w:rsidTr="007E47C6">
        <w:tc>
          <w:tcPr>
            <w:tcW w:w="1134" w:type="dxa"/>
            <w:tcBorders>
              <w:right w:val="nil"/>
            </w:tcBorders>
            <w:shd w:val="clear" w:color="auto" w:fill="A6A6A6"/>
            <w:tcPrChange w:id="794" w:author="Vinícius Amaral" w:date="2010-10-11T10:01:00Z">
              <w:tcPr>
                <w:tcW w:w="948" w:type="dxa"/>
                <w:tcBorders>
                  <w:right w:val="nil"/>
                </w:tcBorders>
                <w:shd w:val="clear" w:color="auto" w:fill="A6A6A6"/>
              </w:tcPr>
            </w:tcPrChange>
          </w:tcPr>
          <w:p w:rsidR="007E47C6" w:rsidRPr="00507AB3" w:rsidRDefault="007E47C6" w:rsidP="0038384A">
            <w:pPr>
              <w:jc w:val="left"/>
              <w:rPr>
                <w:rFonts w:eastAsia="Calibri" w:cs="Calibri"/>
                <w:b/>
                <w:bCs/>
                <w:color w:val="000000"/>
                <w:sz w:val="20"/>
                <w:szCs w:val="20"/>
                <w:lang w:val="en-US"/>
              </w:rPr>
            </w:pPr>
            <w:r w:rsidRPr="00507AB3">
              <w:rPr>
                <w:rFonts w:eastAsia="Calibri" w:cs="Calibri"/>
                <w:b/>
                <w:bCs/>
                <w:color w:val="000000"/>
                <w:sz w:val="20"/>
                <w:szCs w:val="20"/>
                <w:lang w:val="en-US"/>
              </w:rPr>
              <w:t>EMC. Top.F8.V1</w:t>
            </w:r>
          </w:p>
        </w:tc>
        <w:tc>
          <w:tcPr>
            <w:tcW w:w="3969" w:type="dxa"/>
            <w:tcBorders>
              <w:left w:val="nil"/>
              <w:right w:val="nil"/>
            </w:tcBorders>
            <w:shd w:val="clear" w:color="auto" w:fill="A6A6A6"/>
            <w:tcPrChange w:id="795" w:author="Vinícius Amaral" w:date="2010-10-11T10:01:00Z">
              <w:tcPr>
                <w:tcW w:w="4155" w:type="dxa"/>
                <w:tcBorders>
                  <w:left w:val="nil"/>
                  <w:right w:val="nil"/>
                </w:tcBorders>
                <w:shd w:val="clear" w:color="auto" w:fill="A6A6A6"/>
              </w:tcPr>
            </w:tcPrChange>
          </w:tcPr>
          <w:p w:rsidR="007E47C6" w:rsidRPr="00507AB3" w:rsidRDefault="007E47C6" w:rsidP="000D7D0A">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the timers sync with the CM</w:t>
            </w:r>
          </w:p>
        </w:tc>
        <w:tc>
          <w:tcPr>
            <w:tcW w:w="1276" w:type="dxa"/>
            <w:tcBorders>
              <w:left w:val="nil"/>
              <w:right w:val="nil"/>
            </w:tcBorders>
            <w:shd w:val="clear" w:color="auto" w:fill="A6A6A6"/>
            <w:tcPrChange w:id="796" w:author="Vinícius Amaral" w:date="2010-10-11T10:01:00Z">
              <w:tcPr>
                <w:tcW w:w="1276" w:type="dxa"/>
                <w:tcBorders>
                  <w:left w:val="nil"/>
                  <w:right w:val="nil"/>
                </w:tcBorders>
                <w:shd w:val="clear" w:color="auto" w:fill="A6A6A6"/>
              </w:tcPr>
            </w:tcPrChange>
          </w:tcPr>
          <w:p w:rsidR="007E47C6" w:rsidRPr="00507AB3" w:rsidRDefault="007E47C6" w:rsidP="0038384A">
            <w:pPr>
              <w:autoSpaceDE w:val="0"/>
              <w:autoSpaceDN w:val="0"/>
              <w:adjustRightInd w:val="0"/>
              <w:jc w:val="left"/>
              <w:rPr>
                <w:rFonts w:eastAsia="Calibri" w:cs="Calibri"/>
                <w:color w:val="000000"/>
                <w:sz w:val="20"/>
                <w:szCs w:val="20"/>
                <w:lang w:val="en-US"/>
              </w:rPr>
            </w:pPr>
            <w:r w:rsidRPr="00507AB3">
              <w:rPr>
                <w:rFonts w:eastAsia="Calibri" w:cs="Calibri"/>
                <w:color w:val="000000"/>
                <w:sz w:val="20"/>
                <w:szCs w:val="20"/>
                <w:lang w:val="en-US"/>
              </w:rPr>
              <w:t>EMC. Top.F8</w:t>
            </w:r>
          </w:p>
        </w:tc>
        <w:tc>
          <w:tcPr>
            <w:tcW w:w="709" w:type="dxa"/>
            <w:tcBorders>
              <w:left w:val="nil"/>
              <w:right w:val="nil"/>
            </w:tcBorders>
            <w:shd w:val="clear" w:color="auto" w:fill="A6A6A6"/>
            <w:tcPrChange w:id="797" w:author="Vinícius Amaral" w:date="2010-10-11T10:01:00Z">
              <w:tcPr>
                <w:tcW w:w="709" w:type="dxa"/>
                <w:tcBorders>
                  <w:left w:val="nil"/>
                  <w:right w:val="nil"/>
                </w:tcBorders>
                <w:shd w:val="clear" w:color="auto" w:fill="A6A6A6"/>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8</w:t>
            </w:r>
          </w:p>
        </w:tc>
        <w:tc>
          <w:tcPr>
            <w:tcW w:w="992" w:type="dxa"/>
            <w:tcBorders>
              <w:left w:val="nil"/>
              <w:right w:val="nil"/>
            </w:tcBorders>
            <w:shd w:val="clear" w:color="auto" w:fill="A6A6A6"/>
            <w:tcPrChange w:id="798" w:author="Vinícius Amaral" w:date="2010-10-11T10:01:00Z">
              <w:tcPr>
                <w:tcW w:w="992" w:type="dxa"/>
                <w:tcBorders>
                  <w:left w:val="nil"/>
                  <w:right w:val="nil"/>
                </w:tcBorders>
                <w:shd w:val="clear" w:color="auto" w:fill="A6A6A6"/>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shd w:val="clear" w:color="auto" w:fill="A6A6A6"/>
            <w:tcPrChange w:id="799" w:author="Vinícius Amaral" w:date="2010-10-11T10:01:00Z">
              <w:tcPr>
                <w:tcW w:w="954" w:type="dxa"/>
                <w:tcBorders>
                  <w:left w:val="nil"/>
                </w:tcBorders>
                <w:shd w:val="clear" w:color="auto" w:fill="A6A6A6"/>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0%</w:t>
            </w:r>
          </w:p>
          <w:p w:rsidR="007E47C6" w:rsidRPr="00507AB3" w:rsidRDefault="007E47C6" w:rsidP="0038384A">
            <w:pPr>
              <w:rPr>
                <w:rFonts w:eastAsia="Calibri" w:cs="Calibri"/>
                <w:color w:val="000000"/>
                <w:sz w:val="20"/>
                <w:szCs w:val="20"/>
                <w:lang w:val="en-US" w:eastAsia="en-US"/>
              </w:rPr>
            </w:pPr>
          </w:p>
        </w:tc>
      </w:tr>
      <w:tr w:rsidR="007E47C6" w:rsidRPr="00507AB3" w:rsidTr="007E47C6">
        <w:trPr>
          <w:ins w:id="800" w:author="Vinícius Amaral" w:date="2010-10-11T10:00:00Z"/>
        </w:trPr>
        <w:tc>
          <w:tcPr>
            <w:tcW w:w="1134" w:type="dxa"/>
            <w:tcBorders>
              <w:right w:val="nil"/>
            </w:tcBorders>
            <w:shd w:val="clear" w:color="auto" w:fill="A6A6A6"/>
            <w:tcPrChange w:id="801" w:author="Vinícius Amaral" w:date="2010-10-11T10:01:00Z">
              <w:tcPr>
                <w:tcW w:w="948" w:type="dxa"/>
                <w:tcBorders>
                  <w:right w:val="nil"/>
                </w:tcBorders>
                <w:shd w:val="clear" w:color="auto" w:fill="A6A6A6"/>
              </w:tcPr>
            </w:tcPrChange>
          </w:tcPr>
          <w:p w:rsidR="007E47C6" w:rsidRPr="00507AB3" w:rsidRDefault="007E47C6" w:rsidP="0038384A">
            <w:pPr>
              <w:jc w:val="left"/>
              <w:rPr>
                <w:ins w:id="802" w:author="Vinícius Amaral" w:date="2010-10-11T10:00:00Z"/>
                <w:rFonts w:eastAsia="Calibri" w:cs="Calibri"/>
                <w:b/>
                <w:bCs/>
                <w:color w:val="000000"/>
                <w:sz w:val="20"/>
                <w:szCs w:val="20"/>
                <w:lang w:val="en-US"/>
              </w:rPr>
            </w:pPr>
            <w:ins w:id="803" w:author="Vinícius Amaral" w:date="2010-10-11T10:00:00Z">
              <w:r w:rsidRPr="00507AB3">
                <w:rPr>
                  <w:rFonts w:eastAsia="Calibri" w:cs="Calibri"/>
                  <w:b/>
                  <w:bCs/>
                  <w:color w:val="000000"/>
                  <w:sz w:val="20"/>
                  <w:szCs w:val="20"/>
                  <w:lang w:val="en-US"/>
                </w:rPr>
                <w:t xml:space="preserve">EMC. </w:t>
              </w:r>
              <w:r w:rsidRPr="00507AB3">
                <w:rPr>
                  <w:rFonts w:eastAsia="Calibri" w:cs="Calibri"/>
                  <w:b/>
                  <w:bCs/>
                  <w:color w:val="000000"/>
                  <w:sz w:val="20"/>
                  <w:szCs w:val="20"/>
                  <w:lang w:val="en-US"/>
                </w:rPr>
                <w:lastRenderedPageBreak/>
                <w:t>Top.F8.V</w:t>
              </w:r>
            </w:ins>
            <w:ins w:id="804" w:author="Vinícius Amaral" w:date="2010-10-11T10:02:00Z">
              <w:r>
                <w:rPr>
                  <w:rFonts w:eastAsia="Calibri" w:cs="Calibri"/>
                  <w:b/>
                  <w:bCs/>
                  <w:color w:val="000000"/>
                  <w:sz w:val="20"/>
                  <w:szCs w:val="20"/>
                  <w:lang w:val="en-US"/>
                </w:rPr>
                <w:t>2</w:t>
              </w:r>
            </w:ins>
          </w:p>
        </w:tc>
        <w:tc>
          <w:tcPr>
            <w:tcW w:w="3969" w:type="dxa"/>
            <w:tcBorders>
              <w:left w:val="nil"/>
              <w:right w:val="nil"/>
            </w:tcBorders>
            <w:shd w:val="clear" w:color="auto" w:fill="A6A6A6"/>
            <w:tcPrChange w:id="805" w:author="Vinícius Amaral" w:date="2010-10-11T10:01:00Z">
              <w:tcPr>
                <w:tcW w:w="4155" w:type="dxa"/>
                <w:tcBorders>
                  <w:left w:val="nil"/>
                  <w:right w:val="nil"/>
                </w:tcBorders>
                <w:shd w:val="clear" w:color="auto" w:fill="A6A6A6"/>
              </w:tcPr>
            </w:tcPrChange>
          </w:tcPr>
          <w:p w:rsidR="007E47C6" w:rsidRPr="00507AB3" w:rsidRDefault="007E47C6" w:rsidP="000D7D0A">
            <w:pPr>
              <w:autoSpaceDE w:val="0"/>
              <w:autoSpaceDN w:val="0"/>
              <w:adjustRightInd w:val="0"/>
              <w:jc w:val="left"/>
              <w:rPr>
                <w:ins w:id="806" w:author="Vinícius Amaral" w:date="2010-10-11T10:00:00Z"/>
                <w:rFonts w:eastAsia="Calibri" w:cs="Calibri"/>
                <w:color w:val="000000"/>
                <w:sz w:val="20"/>
                <w:szCs w:val="20"/>
                <w:lang w:val="en-US" w:eastAsia="en-US"/>
              </w:rPr>
            </w:pPr>
            <w:ins w:id="807" w:author="Vinícius Amaral" w:date="2010-10-11T10:02:00Z">
              <w:r>
                <w:rPr>
                  <w:rFonts w:eastAsia="Calibri" w:cs="Calibri"/>
                  <w:color w:val="000000"/>
                  <w:sz w:val="20"/>
                  <w:szCs w:val="20"/>
                  <w:lang w:val="en-US" w:eastAsia="en-US"/>
                </w:rPr>
                <w:lastRenderedPageBreak/>
                <w:t xml:space="preserve">Set timers to operate in mode 0 and 1 and </w:t>
              </w:r>
              <w:r>
                <w:rPr>
                  <w:rFonts w:eastAsia="Calibri" w:cs="Calibri"/>
                  <w:color w:val="000000"/>
                  <w:sz w:val="20"/>
                  <w:szCs w:val="20"/>
                  <w:lang w:val="en-US" w:eastAsia="en-US"/>
                </w:rPr>
                <w:lastRenderedPageBreak/>
                <w:t xml:space="preserve">verify the correct counting, the overflow </w:t>
              </w:r>
            </w:ins>
            <w:ins w:id="808" w:author="Vinícius Amaral" w:date="2010-10-11T10:03:00Z">
              <w:r w:rsidR="00BD3DD1">
                <w:rPr>
                  <w:rFonts w:eastAsia="Calibri" w:cs="Calibri"/>
                  <w:color w:val="000000"/>
                  <w:sz w:val="20"/>
                  <w:szCs w:val="20"/>
                  <w:lang w:val="en-US" w:eastAsia="en-US"/>
                </w:rPr>
                <w:t xml:space="preserve">instant </w:t>
              </w:r>
              <w:r>
                <w:rPr>
                  <w:rFonts w:eastAsia="Calibri" w:cs="Calibri"/>
                  <w:color w:val="000000"/>
                  <w:sz w:val="20"/>
                  <w:szCs w:val="20"/>
                  <w:lang w:val="en-US" w:eastAsia="en-US"/>
                </w:rPr>
                <w:t>and</w:t>
              </w:r>
            </w:ins>
            <w:ins w:id="809" w:author="Vinícius Amaral" w:date="2010-10-11T10:02:00Z">
              <w:r>
                <w:rPr>
                  <w:rFonts w:eastAsia="Calibri" w:cs="Calibri"/>
                  <w:color w:val="000000"/>
                  <w:sz w:val="20"/>
                  <w:szCs w:val="20"/>
                  <w:lang w:val="en-US" w:eastAsia="en-US"/>
                </w:rPr>
                <w:t xml:space="preserve"> </w:t>
              </w:r>
            </w:ins>
            <w:ins w:id="810" w:author="Vinícius Amaral" w:date="2010-10-11T10:03:00Z">
              <w:r>
                <w:rPr>
                  <w:rFonts w:eastAsia="Calibri" w:cs="Calibri"/>
                  <w:color w:val="000000"/>
                  <w:sz w:val="20"/>
                  <w:szCs w:val="20"/>
                  <w:lang w:val="en-US" w:eastAsia="en-US"/>
                </w:rPr>
                <w:t>the timer interrupt flags.</w:t>
              </w:r>
            </w:ins>
          </w:p>
        </w:tc>
        <w:tc>
          <w:tcPr>
            <w:tcW w:w="1276" w:type="dxa"/>
            <w:tcBorders>
              <w:left w:val="nil"/>
              <w:right w:val="nil"/>
            </w:tcBorders>
            <w:shd w:val="clear" w:color="auto" w:fill="A6A6A6"/>
            <w:tcPrChange w:id="811" w:author="Vinícius Amaral" w:date="2010-10-11T10:01:00Z">
              <w:tcPr>
                <w:tcW w:w="1276" w:type="dxa"/>
                <w:tcBorders>
                  <w:left w:val="nil"/>
                  <w:right w:val="nil"/>
                </w:tcBorders>
                <w:shd w:val="clear" w:color="auto" w:fill="A6A6A6"/>
              </w:tcPr>
            </w:tcPrChange>
          </w:tcPr>
          <w:p w:rsidR="007E47C6" w:rsidRPr="00507AB3" w:rsidRDefault="007E47C6" w:rsidP="0038384A">
            <w:pPr>
              <w:autoSpaceDE w:val="0"/>
              <w:autoSpaceDN w:val="0"/>
              <w:adjustRightInd w:val="0"/>
              <w:jc w:val="left"/>
              <w:rPr>
                <w:ins w:id="812" w:author="Vinícius Amaral" w:date="2010-10-11T10:00:00Z"/>
                <w:rFonts w:eastAsia="Calibri" w:cs="Calibri"/>
                <w:color w:val="000000"/>
                <w:sz w:val="20"/>
                <w:szCs w:val="20"/>
                <w:lang w:val="en-US"/>
              </w:rPr>
            </w:pPr>
            <w:ins w:id="813" w:author="Vinícius Amaral" w:date="2010-10-11T10:03:00Z">
              <w:r>
                <w:rPr>
                  <w:rFonts w:eastAsia="Calibri" w:cs="Calibri"/>
                  <w:color w:val="000000"/>
                  <w:sz w:val="20"/>
                  <w:szCs w:val="20"/>
                  <w:lang w:val="en-US"/>
                </w:rPr>
                <w:lastRenderedPageBreak/>
                <w:t>EMC.Top.F8</w:t>
              </w:r>
            </w:ins>
          </w:p>
        </w:tc>
        <w:tc>
          <w:tcPr>
            <w:tcW w:w="709" w:type="dxa"/>
            <w:tcBorders>
              <w:left w:val="nil"/>
              <w:right w:val="nil"/>
            </w:tcBorders>
            <w:shd w:val="clear" w:color="auto" w:fill="A6A6A6"/>
            <w:tcPrChange w:id="814" w:author="Vinícius Amaral" w:date="2010-10-11T10:01:00Z">
              <w:tcPr>
                <w:tcW w:w="709" w:type="dxa"/>
                <w:tcBorders>
                  <w:left w:val="nil"/>
                  <w:right w:val="nil"/>
                </w:tcBorders>
                <w:shd w:val="clear" w:color="auto" w:fill="A6A6A6"/>
              </w:tcPr>
            </w:tcPrChange>
          </w:tcPr>
          <w:p w:rsidR="007E47C6" w:rsidRPr="00507AB3" w:rsidRDefault="007E47C6" w:rsidP="0038384A">
            <w:pPr>
              <w:rPr>
                <w:ins w:id="815" w:author="Vinícius Amaral" w:date="2010-10-11T10:00:00Z"/>
                <w:rFonts w:eastAsia="Calibri" w:cs="Calibri"/>
                <w:color w:val="000000"/>
                <w:sz w:val="20"/>
                <w:szCs w:val="20"/>
                <w:lang w:val="en-US" w:eastAsia="en-US"/>
              </w:rPr>
            </w:pPr>
            <w:ins w:id="816" w:author="Vinícius Amaral" w:date="2010-10-11T10:03:00Z">
              <w:r>
                <w:rPr>
                  <w:rFonts w:eastAsia="Calibri" w:cs="Calibri"/>
                  <w:color w:val="000000"/>
                  <w:sz w:val="20"/>
                  <w:szCs w:val="20"/>
                  <w:lang w:val="en-US" w:eastAsia="en-US"/>
                </w:rPr>
                <w:t>10</w:t>
              </w:r>
            </w:ins>
          </w:p>
        </w:tc>
        <w:tc>
          <w:tcPr>
            <w:tcW w:w="992" w:type="dxa"/>
            <w:tcBorders>
              <w:left w:val="nil"/>
              <w:right w:val="nil"/>
            </w:tcBorders>
            <w:shd w:val="clear" w:color="auto" w:fill="A6A6A6"/>
            <w:tcPrChange w:id="817" w:author="Vinícius Amaral" w:date="2010-10-11T10:01:00Z">
              <w:tcPr>
                <w:tcW w:w="992" w:type="dxa"/>
                <w:tcBorders>
                  <w:left w:val="nil"/>
                  <w:right w:val="nil"/>
                </w:tcBorders>
                <w:shd w:val="clear" w:color="auto" w:fill="A6A6A6"/>
              </w:tcPr>
            </w:tcPrChange>
          </w:tcPr>
          <w:p w:rsidR="007E47C6" w:rsidRPr="00507AB3" w:rsidRDefault="007E47C6" w:rsidP="0038384A">
            <w:pPr>
              <w:jc w:val="left"/>
              <w:rPr>
                <w:ins w:id="818" w:author="Vinícius Amaral" w:date="2010-10-11T10:00:00Z"/>
                <w:rFonts w:eastAsia="Calibri" w:cs="Calibri"/>
                <w:color w:val="000000"/>
                <w:sz w:val="20"/>
                <w:szCs w:val="20"/>
                <w:lang w:val="en-US" w:eastAsia="en-US"/>
              </w:rPr>
            </w:pPr>
            <w:ins w:id="819" w:author="Vinícius Amaral" w:date="2010-10-11T10:03:00Z">
              <w:r>
                <w:rPr>
                  <w:rFonts w:eastAsia="Calibri" w:cs="Calibri"/>
                  <w:color w:val="000000"/>
                  <w:sz w:val="20"/>
                  <w:szCs w:val="20"/>
                  <w:lang w:val="en-US" w:eastAsia="en-US"/>
                </w:rPr>
                <w:t>Harney</w:t>
              </w:r>
            </w:ins>
          </w:p>
        </w:tc>
        <w:tc>
          <w:tcPr>
            <w:tcW w:w="954" w:type="dxa"/>
            <w:tcBorders>
              <w:left w:val="nil"/>
            </w:tcBorders>
            <w:shd w:val="clear" w:color="auto" w:fill="A6A6A6"/>
            <w:tcPrChange w:id="820" w:author="Vinícius Amaral" w:date="2010-10-11T10:01:00Z">
              <w:tcPr>
                <w:tcW w:w="954" w:type="dxa"/>
                <w:tcBorders>
                  <w:left w:val="nil"/>
                </w:tcBorders>
                <w:shd w:val="clear" w:color="auto" w:fill="A6A6A6"/>
              </w:tcPr>
            </w:tcPrChange>
          </w:tcPr>
          <w:p w:rsidR="007E47C6" w:rsidRPr="00507AB3" w:rsidRDefault="007E47C6" w:rsidP="0038384A">
            <w:pPr>
              <w:rPr>
                <w:ins w:id="821" w:author="Vinícius Amaral" w:date="2010-10-11T10:00:00Z"/>
                <w:rFonts w:eastAsia="Calibri" w:cs="Calibri"/>
                <w:color w:val="000000"/>
                <w:sz w:val="20"/>
                <w:szCs w:val="20"/>
                <w:lang w:val="en-US" w:eastAsia="en-US"/>
              </w:rPr>
            </w:pPr>
            <w:ins w:id="822" w:author="Vinícius Amaral" w:date="2010-10-11T10:03:00Z">
              <w:r>
                <w:rPr>
                  <w:rFonts w:eastAsia="Calibri" w:cs="Calibri"/>
                  <w:color w:val="000000"/>
                  <w:sz w:val="20"/>
                  <w:szCs w:val="20"/>
                  <w:lang w:val="en-US" w:eastAsia="en-US"/>
                </w:rPr>
                <w:t>0%</w:t>
              </w:r>
            </w:ins>
          </w:p>
        </w:tc>
      </w:tr>
      <w:tr w:rsidR="007E47C6" w:rsidRPr="00507AB3" w:rsidTr="007E47C6">
        <w:tc>
          <w:tcPr>
            <w:tcW w:w="1134" w:type="dxa"/>
            <w:tcBorders>
              <w:right w:val="nil"/>
            </w:tcBorders>
            <w:shd w:val="clear" w:color="auto" w:fill="FFFFFF"/>
            <w:tcPrChange w:id="823" w:author="Vinícius Amaral" w:date="2010-10-11T10:01:00Z">
              <w:tcPr>
                <w:tcW w:w="948" w:type="dxa"/>
                <w:tcBorders>
                  <w:right w:val="nil"/>
                </w:tcBorders>
                <w:shd w:val="clear" w:color="auto" w:fill="FFFFFF"/>
              </w:tcPr>
            </w:tcPrChange>
          </w:tcPr>
          <w:p w:rsidR="007E47C6" w:rsidRPr="00507AB3" w:rsidRDefault="007E47C6" w:rsidP="007E47C6">
            <w:pPr>
              <w:jc w:val="left"/>
              <w:rPr>
                <w:rFonts w:eastAsia="Calibri" w:cs="Calibri"/>
                <w:b/>
                <w:bCs/>
                <w:color w:val="000000"/>
                <w:sz w:val="20"/>
                <w:szCs w:val="20"/>
                <w:lang w:val="en-US"/>
              </w:rPr>
            </w:pPr>
            <w:r w:rsidRPr="00507AB3">
              <w:rPr>
                <w:rFonts w:eastAsia="Calibri" w:cs="Calibri"/>
                <w:b/>
                <w:bCs/>
                <w:color w:val="000000"/>
                <w:sz w:val="20"/>
                <w:szCs w:val="20"/>
                <w:lang w:val="en-US"/>
              </w:rPr>
              <w:lastRenderedPageBreak/>
              <w:t>EMC. Top.F8.</w:t>
            </w:r>
            <w:del w:id="824" w:author="Vinícius Amaral" w:date="2010-10-11T10:02:00Z">
              <w:r w:rsidRPr="00507AB3" w:rsidDel="007E47C6">
                <w:rPr>
                  <w:rFonts w:eastAsia="Calibri" w:cs="Calibri"/>
                  <w:b/>
                  <w:bCs/>
                  <w:color w:val="000000"/>
                  <w:sz w:val="20"/>
                  <w:szCs w:val="20"/>
                  <w:lang w:val="en-US"/>
                </w:rPr>
                <w:delText>V2</w:delText>
              </w:r>
            </w:del>
            <w:ins w:id="825" w:author="Vinícius Amaral" w:date="2010-10-11T10:02:00Z">
              <w:r w:rsidRPr="00507AB3">
                <w:rPr>
                  <w:rFonts w:eastAsia="Calibri" w:cs="Calibri"/>
                  <w:b/>
                  <w:bCs/>
                  <w:color w:val="000000"/>
                  <w:sz w:val="20"/>
                  <w:szCs w:val="20"/>
                  <w:lang w:val="en-US"/>
                </w:rPr>
                <w:t>V</w:t>
              </w:r>
              <w:r>
                <w:rPr>
                  <w:rFonts w:eastAsia="Calibri" w:cs="Calibri"/>
                  <w:b/>
                  <w:bCs/>
                  <w:color w:val="000000"/>
                  <w:sz w:val="20"/>
                  <w:szCs w:val="20"/>
                  <w:lang w:val="en-US"/>
                </w:rPr>
                <w:t>3</w:t>
              </w:r>
            </w:ins>
          </w:p>
        </w:tc>
        <w:tc>
          <w:tcPr>
            <w:tcW w:w="3969" w:type="dxa"/>
            <w:tcBorders>
              <w:left w:val="nil"/>
              <w:right w:val="nil"/>
            </w:tcBorders>
            <w:shd w:val="clear" w:color="auto" w:fill="FFFFFF"/>
            <w:tcPrChange w:id="826" w:author="Vinícius Amaral" w:date="2010-10-11T10:01:00Z">
              <w:tcPr>
                <w:tcW w:w="4155" w:type="dxa"/>
                <w:tcBorders>
                  <w:left w:val="nil"/>
                  <w:right w:val="nil"/>
                </w:tcBorders>
                <w:shd w:val="clear" w:color="auto" w:fill="FFFFFF"/>
              </w:tcPr>
            </w:tcPrChange>
          </w:tcPr>
          <w:p w:rsidR="007E47C6" w:rsidRPr="00507AB3" w:rsidRDefault="007E47C6" w:rsidP="00932A74">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 xml:space="preserve">Verify the timers mode 2 operating by varying the </w:t>
            </w:r>
            <w:ins w:id="827" w:author="Vinícius Amaral" w:date="2010-10-11T10:29:00Z">
              <w:r w:rsidR="009D6829">
                <w:rPr>
                  <w:rFonts w:eastAsia="Calibri" w:cs="Calibri"/>
                  <w:color w:val="000000"/>
                  <w:sz w:val="20"/>
                  <w:szCs w:val="20"/>
                  <w:lang w:val="en-US" w:eastAsia="en-US"/>
                </w:rPr>
                <w:t>PHT</w:t>
              </w:r>
            </w:ins>
            <w:del w:id="828" w:author="Vinícius Amaral" w:date="2010-10-11T10:29:00Z">
              <w:r w:rsidRPr="00507AB3" w:rsidDel="009D6829">
                <w:rPr>
                  <w:rFonts w:eastAsia="Calibri" w:cs="Calibri"/>
                  <w:color w:val="000000"/>
                  <w:sz w:val="20"/>
                  <w:szCs w:val="20"/>
                  <w:lang w:val="en-US" w:eastAsia="en-US"/>
                </w:rPr>
                <w:delText>pht</w:delText>
              </w:r>
            </w:del>
            <w:r w:rsidRPr="00507AB3">
              <w:rPr>
                <w:rFonts w:eastAsia="Calibri" w:cs="Calibri"/>
                <w:color w:val="000000"/>
                <w:sz w:val="20"/>
                <w:szCs w:val="20"/>
                <w:lang w:val="en-US" w:eastAsia="en-US"/>
              </w:rPr>
              <w:t xml:space="preserve"> input</w:t>
            </w:r>
          </w:p>
        </w:tc>
        <w:tc>
          <w:tcPr>
            <w:tcW w:w="1276" w:type="dxa"/>
            <w:tcBorders>
              <w:left w:val="nil"/>
              <w:right w:val="nil"/>
            </w:tcBorders>
            <w:shd w:val="clear" w:color="auto" w:fill="FFFFFF"/>
            <w:tcPrChange w:id="829" w:author="Vinícius Amaral" w:date="2010-10-11T10:01:00Z">
              <w:tcPr>
                <w:tcW w:w="1276" w:type="dxa"/>
                <w:tcBorders>
                  <w:left w:val="nil"/>
                  <w:right w:val="nil"/>
                </w:tcBorders>
                <w:shd w:val="clear" w:color="auto" w:fill="FFFFFF"/>
              </w:tcPr>
            </w:tcPrChange>
          </w:tcPr>
          <w:p w:rsidR="007E47C6" w:rsidRPr="00507AB3" w:rsidRDefault="007E47C6" w:rsidP="00E54363">
            <w:pPr>
              <w:autoSpaceDE w:val="0"/>
              <w:autoSpaceDN w:val="0"/>
              <w:adjustRightInd w:val="0"/>
              <w:jc w:val="left"/>
              <w:rPr>
                <w:rFonts w:eastAsia="Calibri" w:cs="Calibri"/>
                <w:color w:val="000000"/>
                <w:sz w:val="20"/>
                <w:szCs w:val="20"/>
                <w:lang w:val="en-US"/>
              </w:rPr>
            </w:pPr>
            <w:r w:rsidRPr="00507AB3">
              <w:rPr>
                <w:rFonts w:eastAsia="Calibri" w:cs="Calibri"/>
                <w:color w:val="000000"/>
                <w:sz w:val="20"/>
                <w:szCs w:val="20"/>
                <w:lang w:val="en-US"/>
              </w:rPr>
              <w:t>EMC. Top.F8</w:t>
            </w:r>
          </w:p>
        </w:tc>
        <w:tc>
          <w:tcPr>
            <w:tcW w:w="709" w:type="dxa"/>
            <w:tcBorders>
              <w:left w:val="nil"/>
              <w:right w:val="nil"/>
            </w:tcBorders>
            <w:shd w:val="clear" w:color="auto" w:fill="FFFFFF"/>
            <w:tcPrChange w:id="830" w:author="Vinícius Amaral" w:date="2010-10-11T10:01:00Z">
              <w:tcPr>
                <w:tcW w:w="709" w:type="dxa"/>
                <w:tcBorders>
                  <w:left w:val="nil"/>
                  <w:right w:val="nil"/>
                </w:tcBorders>
                <w:shd w:val="clear" w:color="auto" w:fill="FFFFFF"/>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8</w:t>
            </w:r>
          </w:p>
        </w:tc>
        <w:tc>
          <w:tcPr>
            <w:tcW w:w="992" w:type="dxa"/>
            <w:tcBorders>
              <w:left w:val="nil"/>
              <w:right w:val="nil"/>
            </w:tcBorders>
            <w:shd w:val="clear" w:color="auto" w:fill="FFFFFF"/>
            <w:tcPrChange w:id="831" w:author="Vinícius Amaral" w:date="2010-10-11T10:01:00Z">
              <w:tcPr>
                <w:tcW w:w="992" w:type="dxa"/>
                <w:tcBorders>
                  <w:left w:val="nil"/>
                  <w:right w:val="nil"/>
                </w:tcBorders>
                <w:shd w:val="clear" w:color="auto" w:fill="FFFFFF"/>
              </w:tcPr>
            </w:tcPrChange>
          </w:tcPr>
          <w:p w:rsidR="007E47C6" w:rsidRPr="00507AB3" w:rsidRDefault="007E47C6" w:rsidP="00E54363">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shd w:val="clear" w:color="auto" w:fill="FFFFFF"/>
            <w:tcPrChange w:id="832" w:author="Vinícius Amaral" w:date="2010-10-11T10:01:00Z">
              <w:tcPr>
                <w:tcW w:w="954" w:type="dxa"/>
                <w:tcBorders>
                  <w:left w:val="nil"/>
                </w:tcBorders>
                <w:shd w:val="clear" w:color="auto" w:fill="FFFFFF"/>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0%</w:t>
            </w:r>
          </w:p>
          <w:p w:rsidR="007E47C6" w:rsidRPr="00507AB3" w:rsidRDefault="007E47C6" w:rsidP="00E54363">
            <w:pPr>
              <w:rPr>
                <w:rFonts w:eastAsia="Calibri" w:cs="Calibri"/>
                <w:color w:val="000000"/>
                <w:sz w:val="20"/>
                <w:szCs w:val="20"/>
                <w:lang w:val="en-US" w:eastAsia="en-US"/>
              </w:rPr>
            </w:pPr>
          </w:p>
        </w:tc>
      </w:tr>
      <w:tr w:rsidR="007E47C6" w:rsidRPr="00507AB3" w:rsidTr="007E47C6">
        <w:tc>
          <w:tcPr>
            <w:tcW w:w="1134" w:type="dxa"/>
            <w:tcBorders>
              <w:right w:val="nil"/>
            </w:tcBorders>
            <w:shd w:val="clear" w:color="auto" w:fill="A6A6A6"/>
            <w:tcPrChange w:id="833" w:author="Vinícius Amaral" w:date="2010-10-11T10:01:00Z">
              <w:tcPr>
                <w:tcW w:w="948" w:type="dxa"/>
                <w:tcBorders>
                  <w:right w:val="nil"/>
                </w:tcBorders>
                <w:shd w:val="clear" w:color="auto" w:fill="A6A6A6"/>
              </w:tcPr>
            </w:tcPrChange>
          </w:tcPr>
          <w:p w:rsidR="007E47C6" w:rsidRPr="00507AB3" w:rsidRDefault="007E47C6" w:rsidP="0038384A">
            <w:pPr>
              <w:jc w:val="left"/>
              <w:rPr>
                <w:rFonts w:eastAsia="Calibri" w:cs="Calibri"/>
                <w:b/>
                <w:bCs/>
                <w:color w:val="000000"/>
                <w:sz w:val="20"/>
                <w:szCs w:val="20"/>
                <w:lang w:val="en-US"/>
              </w:rPr>
            </w:pPr>
            <w:r w:rsidRPr="00507AB3">
              <w:rPr>
                <w:rFonts w:eastAsia="Calibri" w:cs="Calibri"/>
                <w:b/>
                <w:bCs/>
                <w:color w:val="000000"/>
                <w:sz w:val="20"/>
                <w:szCs w:val="20"/>
                <w:lang w:val="en-US"/>
              </w:rPr>
              <w:t>EMC. Top.F9.V1</w:t>
            </w:r>
          </w:p>
        </w:tc>
        <w:tc>
          <w:tcPr>
            <w:tcW w:w="3969" w:type="dxa"/>
            <w:tcBorders>
              <w:left w:val="nil"/>
              <w:right w:val="nil"/>
            </w:tcBorders>
            <w:shd w:val="clear" w:color="auto" w:fill="A6A6A6"/>
            <w:tcPrChange w:id="834" w:author="Vinícius Amaral" w:date="2010-10-11T10:01:00Z">
              <w:tcPr>
                <w:tcW w:w="4155" w:type="dxa"/>
                <w:tcBorders>
                  <w:left w:val="nil"/>
                  <w:right w:val="nil"/>
                </w:tcBorders>
                <w:shd w:val="clear" w:color="auto" w:fill="A6A6A6"/>
              </w:tcPr>
            </w:tcPrChange>
          </w:tcPr>
          <w:p w:rsidR="007E47C6" w:rsidRPr="00507AB3" w:rsidRDefault="007E47C6" w:rsidP="001910D2">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the hardware interrupt control by forcing it occurs</w:t>
            </w:r>
          </w:p>
        </w:tc>
        <w:tc>
          <w:tcPr>
            <w:tcW w:w="1276" w:type="dxa"/>
            <w:tcBorders>
              <w:left w:val="nil"/>
              <w:right w:val="nil"/>
            </w:tcBorders>
            <w:shd w:val="clear" w:color="auto" w:fill="A6A6A6"/>
            <w:tcPrChange w:id="835" w:author="Vinícius Amaral" w:date="2010-10-11T10:01:00Z">
              <w:tcPr>
                <w:tcW w:w="1276" w:type="dxa"/>
                <w:tcBorders>
                  <w:left w:val="nil"/>
                  <w:right w:val="nil"/>
                </w:tcBorders>
                <w:shd w:val="clear" w:color="auto" w:fill="A6A6A6"/>
              </w:tcPr>
            </w:tcPrChange>
          </w:tcPr>
          <w:p w:rsidR="007E47C6" w:rsidRPr="00507AB3" w:rsidRDefault="007E47C6" w:rsidP="0038384A">
            <w:pPr>
              <w:autoSpaceDE w:val="0"/>
              <w:autoSpaceDN w:val="0"/>
              <w:adjustRightInd w:val="0"/>
              <w:jc w:val="left"/>
              <w:rPr>
                <w:rFonts w:eastAsia="Calibri" w:cs="Calibri"/>
                <w:color w:val="000000"/>
                <w:sz w:val="20"/>
                <w:szCs w:val="20"/>
                <w:lang w:val="en-US"/>
              </w:rPr>
            </w:pPr>
            <w:r w:rsidRPr="00507AB3">
              <w:rPr>
                <w:rFonts w:eastAsia="Calibri" w:cs="Calibri"/>
                <w:color w:val="000000"/>
                <w:sz w:val="20"/>
                <w:szCs w:val="20"/>
                <w:lang w:val="en-US"/>
              </w:rPr>
              <w:t>EMC. Top.F9</w:t>
            </w:r>
          </w:p>
        </w:tc>
        <w:tc>
          <w:tcPr>
            <w:tcW w:w="709" w:type="dxa"/>
            <w:tcBorders>
              <w:left w:val="nil"/>
              <w:right w:val="nil"/>
            </w:tcBorders>
            <w:shd w:val="clear" w:color="auto" w:fill="A6A6A6"/>
            <w:tcPrChange w:id="836" w:author="Vinícius Amaral" w:date="2010-10-11T10:01:00Z">
              <w:tcPr>
                <w:tcW w:w="709" w:type="dxa"/>
                <w:tcBorders>
                  <w:left w:val="nil"/>
                  <w:right w:val="nil"/>
                </w:tcBorders>
                <w:shd w:val="clear" w:color="auto" w:fill="A6A6A6"/>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10</w:t>
            </w:r>
          </w:p>
        </w:tc>
        <w:tc>
          <w:tcPr>
            <w:tcW w:w="992" w:type="dxa"/>
            <w:tcBorders>
              <w:left w:val="nil"/>
              <w:right w:val="nil"/>
            </w:tcBorders>
            <w:shd w:val="clear" w:color="auto" w:fill="A6A6A6"/>
            <w:tcPrChange w:id="837" w:author="Vinícius Amaral" w:date="2010-10-11T10:01:00Z">
              <w:tcPr>
                <w:tcW w:w="992" w:type="dxa"/>
                <w:tcBorders>
                  <w:left w:val="nil"/>
                  <w:right w:val="nil"/>
                </w:tcBorders>
                <w:shd w:val="clear" w:color="auto" w:fill="A6A6A6"/>
              </w:tcPr>
            </w:tcPrChange>
          </w:tcPr>
          <w:p w:rsidR="007E47C6" w:rsidRPr="00507AB3" w:rsidRDefault="007E47C6" w:rsidP="0038384A">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shd w:val="clear" w:color="auto" w:fill="A6A6A6"/>
            <w:tcPrChange w:id="838" w:author="Vinícius Amaral" w:date="2010-10-11T10:01:00Z">
              <w:tcPr>
                <w:tcW w:w="954" w:type="dxa"/>
                <w:tcBorders>
                  <w:left w:val="nil"/>
                </w:tcBorders>
                <w:shd w:val="clear" w:color="auto" w:fill="A6A6A6"/>
              </w:tcPr>
            </w:tcPrChange>
          </w:tcPr>
          <w:p w:rsidR="007E47C6" w:rsidRPr="00507AB3" w:rsidRDefault="007E47C6" w:rsidP="0038384A">
            <w:pPr>
              <w:rPr>
                <w:rFonts w:eastAsia="Calibri" w:cs="Calibri"/>
                <w:color w:val="000000"/>
                <w:sz w:val="20"/>
                <w:szCs w:val="20"/>
                <w:lang w:val="en-US" w:eastAsia="en-US"/>
              </w:rPr>
            </w:pPr>
            <w:r w:rsidRPr="00507AB3">
              <w:rPr>
                <w:rFonts w:eastAsia="Calibri" w:cs="Calibri"/>
                <w:color w:val="000000"/>
                <w:sz w:val="20"/>
                <w:szCs w:val="20"/>
                <w:lang w:val="en-US" w:eastAsia="en-US"/>
              </w:rPr>
              <w:t>0%</w:t>
            </w:r>
          </w:p>
          <w:p w:rsidR="007E47C6" w:rsidRPr="00507AB3" w:rsidRDefault="007E47C6" w:rsidP="0038384A">
            <w:pPr>
              <w:rPr>
                <w:rFonts w:eastAsia="Calibri" w:cs="Calibri"/>
                <w:color w:val="000000"/>
                <w:sz w:val="20"/>
                <w:szCs w:val="20"/>
                <w:lang w:val="en-US" w:eastAsia="en-US"/>
              </w:rPr>
            </w:pPr>
          </w:p>
        </w:tc>
      </w:tr>
      <w:tr w:rsidR="007E47C6" w:rsidRPr="00507AB3" w:rsidTr="007E47C6">
        <w:tc>
          <w:tcPr>
            <w:tcW w:w="1134" w:type="dxa"/>
            <w:tcBorders>
              <w:right w:val="nil"/>
            </w:tcBorders>
            <w:shd w:val="clear" w:color="auto" w:fill="FFFFFF"/>
            <w:tcPrChange w:id="839" w:author="Vinícius Amaral" w:date="2010-10-11T10:01:00Z">
              <w:tcPr>
                <w:tcW w:w="948" w:type="dxa"/>
                <w:tcBorders>
                  <w:right w:val="nil"/>
                </w:tcBorders>
                <w:shd w:val="clear" w:color="auto" w:fill="FFFFFF"/>
              </w:tcPr>
            </w:tcPrChange>
          </w:tcPr>
          <w:p w:rsidR="007E47C6" w:rsidRPr="00507AB3" w:rsidRDefault="007E47C6" w:rsidP="00E54363">
            <w:pPr>
              <w:jc w:val="left"/>
              <w:rPr>
                <w:rFonts w:eastAsia="Calibri" w:cs="Calibri"/>
                <w:b/>
                <w:bCs/>
                <w:color w:val="000000"/>
                <w:sz w:val="20"/>
                <w:szCs w:val="20"/>
                <w:lang w:val="en-US"/>
              </w:rPr>
            </w:pPr>
            <w:r w:rsidRPr="00507AB3">
              <w:rPr>
                <w:rFonts w:eastAsia="Calibri" w:cs="Calibri"/>
                <w:b/>
                <w:bCs/>
                <w:color w:val="000000"/>
                <w:sz w:val="20"/>
                <w:szCs w:val="20"/>
                <w:lang w:val="en-US"/>
              </w:rPr>
              <w:t>EMC. Top.F9.V2</w:t>
            </w:r>
          </w:p>
        </w:tc>
        <w:tc>
          <w:tcPr>
            <w:tcW w:w="3969" w:type="dxa"/>
            <w:tcBorders>
              <w:left w:val="nil"/>
              <w:right w:val="nil"/>
            </w:tcBorders>
            <w:shd w:val="clear" w:color="auto" w:fill="FFFFFF"/>
            <w:tcPrChange w:id="840" w:author="Vinícius Amaral" w:date="2010-10-11T10:01:00Z">
              <w:tcPr>
                <w:tcW w:w="4155" w:type="dxa"/>
                <w:tcBorders>
                  <w:left w:val="nil"/>
                  <w:right w:val="nil"/>
                </w:tcBorders>
                <w:shd w:val="clear" w:color="auto" w:fill="FFFFFF"/>
              </w:tcPr>
            </w:tcPrChange>
          </w:tcPr>
          <w:p w:rsidR="007E47C6" w:rsidRPr="00507AB3" w:rsidRDefault="007E47C6" w:rsidP="00932A74">
            <w:pPr>
              <w:autoSpaceDE w:val="0"/>
              <w:autoSpaceDN w:val="0"/>
              <w:adjustRightInd w:val="0"/>
              <w:jc w:val="left"/>
              <w:rPr>
                <w:rFonts w:eastAsia="Calibri" w:cs="Calibri"/>
                <w:color w:val="000000"/>
                <w:sz w:val="20"/>
                <w:szCs w:val="20"/>
                <w:lang w:val="en-US" w:eastAsia="en-US"/>
              </w:rPr>
            </w:pPr>
            <w:r w:rsidRPr="00507AB3">
              <w:rPr>
                <w:rFonts w:eastAsia="Calibri" w:cs="Calibri"/>
                <w:color w:val="000000"/>
                <w:sz w:val="20"/>
                <w:szCs w:val="20"/>
                <w:lang w:val="en-US" w:eastAsia="en-US"/>
              </w:rPr>
              <w:t>Verify the software interrupt control by forcing it occurs</w:t>
            </w:r>
          </w:p>
        </w:tc>
        <w:tc>
          <w:tcPr>
            <w:tcW w:w="1276" w:type="dxa"/>
            <w:tcBorders>
              <w:left w:val="nil"/>
              <w:right w:val="nil"/>
            </w:tcBorders>
            <w:shd w:val="clear" w:color="auto" w:fill="FFFFFF"/>
            <w:tcPrChange w:id="841" w:author="Vinícius Amaral" w:date="2010-10-11T10:01:00Z">
              <w:tcPr>
                <w:tcW w:w="1276" w:type="dxa"/>
                <w:tcBorders>
                  <w:left w:val="nil"/>
                  <w:right w:val="nil"/>
                </w:tcBorders>
                <w:shd w:val="clear" w:color="auto" w:fill="FFFFFF"/>
              </w:tcPr>
            </w:tcPrChange>
          </w:tcPr>
          <w:p w:rsidR="007E47C6" w:rsidRPr="00507AB3" w:rsidRDefault="007E47C6" w:rsidP="00E54363">
            <w:pPr>
              <w:autoSpaceDE w:val="0"/>
              <w:autoSpaceDN w:val="0"/>
              <w:adjustRightInd w:val="0"/>
              <w:jc w:val="left"/>
              <w:rPr>
                <w:rFonts w:eastAsia="Calibri" w:cs="Calibri"/>
                <w:color w:val="000000"/>
                <w:sz w:val="20"/>
                <w:szCs w:val="20"/>
                <w:lang w:val="en-US"/>
              </w:rPr>
            </w:pPr>
            <w:r w:rsidRPr="00507AB3">
              <w:rPr>
                <w:rFonts w:eastAsia="Calibri" w:cs="Calibri"/>
                <w:color w:val="000000"/>
                <w:sz w:val="20"/>
                <w:szCs w:val="20"/>
                <w:lang w:val="en-US"/>
              </w:rPr>
              <w:t>EMC. Top.F9</w:t>
            </w:r>
          </w:p>
        </w:tc>
        <w:tc>
          <w:tcPr>
            <w:tcW w:w="709" w:type="dxa"/>
            <w:tcBorders>
              <w:left w:val="nil"/>
              <w:right w:val="nil"/>
            </w:tcBorders>
            <w:shd w:val="clear" w:color="auto" w:fill="FFFFFF"/>
            <w:tcPrChange w:id="842" w:author="Vinícius Amaral" w:date="2010-10-11T10:01:00Z">
              <w:tcPr>
                <w:tcW w:w="709" w:type="dxa"/>
                <w:tcBorders>
                  <w:left w:val="nil"/>
                  <w:right w:val="nil"/>
                </w:tcBorders>
                <w:shd w:val="clear" w:color="auto" w:fill="FFFFFF"/>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10</w:t>
            </w:r>
          </w:p>
        </w:tc>
        <w:tc>
          <w:tcPr>
            <w:tcW w:w="992" w:type="dxa"/>
            <w:tcBorders>
              <w:left w:val="nil"/>
              <w:right w:val="nil"/>
            </w:tcBorders>
            <w:shd w:val="clear" w:color="auto" w:fill="FFFFFF"/>
            <w:tcPrChange w:id="843" w:author="Vinícius Amaral" w:date="2010-10-11T10:01:00Z">
              <w:tcPr>
                <w:tcW w:w="992" w:type="dxa"/>
                <w:tcBorders>
                  <w:left w:val="nil"/>
                  <w:right w:val="nil"/>
                </w:tcBorders>
                <w:shd w:val="clear" w:color="auto" w:fill="FFFFFF"/>
              </w:tcPr>
            </w:tcPrChange>
          </w:tcPr>
          <w:p w:rsidR="007E47C6" w:rsidRPr="00507AB3" w:rsidRDefault="007E47C6" w:rsidP="00E54363">
            <w:pPr>
              <w:jc w:val="left"/>
              <w:rPr>
                <w:rFonts w:eastAsia="Calibri" w:cs="Calibri"/>
                <w:color w:val="000000"/>
                <w:sz w:val="20"/>
                <w:szCs w:val="20"/>
                <w:lang w:val="en-US" w:eastAsia="en-US"/>
              </w:rPr>
            </w:pPr>
            <w:r w:rsidRPr="00507AB3">
              <w:rPr>
                <w:rFonts w:eastAsia="Calibri" w:cs="Calibri"/>
                <w:color w:val="000000"/>
                <w:sz w:val="20"/>
                <w:szCs w:val="20"/>
                <w:lang w:val="en-US" w:eastAsia="en-US"/>
              </w:rPr>
              <w:t>Harney</w:t>
            </w:r>
          </w:p>
        </w:tc>
        <w:tc>
          <w:tcPr>
            <w:tcW w:w="954" w:type="dxa"/>
            <w:tcBorders>
              <w:left w:val="nil"/>
            </w:tcBorders>
            <w:shd w:val="clear" w:color="auto" w:fill="FFFFFF"/>
            <w:tcPrChange w:id="844" w:author="Vinícius Amaral" w:date="2010-10-11T10:01:00Z">
              <w:tcPr>
                <w:tcW w:w="954" w:type="dxa"/>
                <w:tcBorders>
                  <w:left w:val="nil"/>
                </w:tcBorders>
                <w:shd w:val="clear" w:color="auto" w:fill="FFFFFF"/>
              </w:tcPr>
            </w:tcPrChange>
          </w:tcPr>
          <w:p w:rsidR="007E47C6" w:rsidRPr="00507AB3" w:rsidRDefault="007E47C6" w:rsidP="00E54363">
            <w:pPr>
              <w:rPr>
                <w:rFonts w:eastAsia="Calibri" w:cs="Calibri"/>
                <w:color w:val="000000"/>
                <w:sz w:val="20"/>
                <w:szCs w:val="20"/>
                <w:lang w:val="en-US" w:eastAsia="en-US"/>
              </w:rPr>
            </w:pPr>
            <w:r w:rsidRPr="00507AB3">
              <w:rPr>
                <w:rFonts w:eastAsia="Calibri" w:cs="Calibri"/>
                <w:color w:val="000000"/>
                <w:sz w:val="20"/>
                <w:szCs w:val="20"/>
                <w:lang w:val="en-US" w:eastAsia="en-US"/>
              </w:rPr>
              <w:t>0%</w:t>
            </w:r>
          </w:p>
          <w:p w:rsidR="007E47C6" w:rsidRPr="00507AB3" w:rsidRDefault="007E47C6" w:rsidP="00E54363">
            <w:pPr>
              <w:rPr>
                <w:rFonts w:eastAsia="Calibri" w:cs="Calibri"/>
                <w:color w:val="000000"/>
                <w:sz w:val="20"/>
                <w:szCs w:val="20"/>
                <w:lang w:val="en-US" w:eastAsia="en-US"/>
              </w:rPr>
            </w:pPr>
          </w:p>
        </w:tc>
      </w:tr>
    </w:tbl>
    <w:p w:rsidR="00571AC1" w:rsidRPr="00507AB3" w:rsidRDefault="00571AC1" w:rsidP="00571AC1">
      <w:pPr>
        <w:pStyle w:val="Legenda"/>
        <w:rPr>
          <w:color w:val="000000"/>
          <w:lang w:val="en-US"/>
        </w:rPr>
      </w:pPr>
      <w:bookmarkStart w:id="845" w:name="_Ref260940878"/>
      <w:bookmarkStart w:id="846" w:name="_Toc260941555"/>
      <w:r w:rsidRPr="00507AB3">
        <w:rPr>
          <w:color w:val="000000"/>
          <w:lang w:val="en-US"/>
        </w:rPr>
        <w:t>Table</w:t>
      </w:r>
      <w:bookmarkEnd w:id="845"/>
      <w:r w:rsidR="00AF5AAD" w:rsidRPr="00507AB3">
        <w:rPr>
          <w:color w:val="000000"/>
          <w:lang w:val="en-US"/>
        </w:rPr>
        <w:t xml:space="preserve"> 4</w:t>
      </w:r>
      <w:r w:rsidRPr="00507AB3">
        <w:rPr>
          <w:color w:val="000000"/>
          <w:lang w:val="en-US"/>
        </w:rPr>
        <w:t xml:space="preserve"> – Verification List</w:t>
      </w:r>
      <w:bookmarkEnd w:id="846"/>
    </w:p>
    <w:p w:rsidR="00571AC1" w:rsidRPr="00507AB3" w:rsidRDefault="00571AC1" w:rsidP="00571AC1">
      <w:pPr>
        <w:autoSpaceDE w:val="0"/>
        <w:autoSpaceDN w:val="0"/>
        <w:adjustRightInd w:val="0"/>
        <w:spacing w:before="140" w:after="80"/>
        <w:ind w:left="709"/>
        <w:rPr>
          <w:rFonts w:cs="Times"/>
          <w:lang w:val="en-US"/>
        </w:rPr>
      </w:pPr>
    </w:p>
    <w:p w:rsidR="002541F2" w:rsidRPr="00507AB3" w:rsidRDefault="001A3678" w:rsidP="002541F2">
      <w:pPr>
        <w:pStyle w:val="SubSeoDHCTI"/>
      </w:pPr>
      <w:bookmarkStart w:id="847" w:name="_Toc274558107"/>
      <w:r w:rsidRPr="00507AB3">
        <w:t>Top</w:t>
      </w:r>
      <w:r w:rsidR="002541F2" w:rsidRPr="00507AB3">
        <w:t xml:space="preserve"> </w:t>
      </w:r>
      <w:r w:rsidR="00B96B4F" w:rsidRPr="00507AB3">
        <w:t>Feature 1 Description</w:t>
      </w:r>
      <w:bookmarkEnd w:id="847"/>
    </w:p>
    <w:p w:rsidR="002541F2" w:rsidRPr="00507AB3" w:rsidRDefault="002541F2" w:rsidP="002541F2">
      <w:pPr>
        <w:ind w:left="709"/>
        <w:rPr>
          <w:lang w:val="en-US"/>
        </w:rPr>
      </w:pPr>
    </w:p>
    <w:p w:rsidR="00B96B4F" w:rsidRPr="00507AB3" w:rsidRDefault="00A43D99" w:rsidP="00B96B4F">
      <w:pPr>
        <w:autoSpaceDE w:val="0"/>
        <w:autoSpaceDN w:val="0"/>
        <w:adjustRightInd w:val="0"/>
        <w:spacing w:before="140" w:after="80"/>
        <w:ind w:left="709"/>
        <w:jc w:val="both"/>
        <w:rPr>
          <w:lang w:val="en-US"/>
        </w:rPr>
      </w:pPr>
      <w:r w:rsidRPr="00507AB3">
        <w:rPr>
          <w:lang w:val="en-US"/>
        </w:rPr>
        <w:t>The feature 1 of TOP verification is to verify if t</w:t>
      </w:r>
      <w:r w:rsidRPr="00507AB3">
        <w:rPr>
          <w:rFonts w:eastAsia="Calibri" w:cs="Calibri"/>
          <w:color w:val="000000"/>
          <w:lang w:val="en-US"/>
        </w:rPr>
        <w:t xml:space="preserve">he reset is working property for all sub-blocks synchronously </w:t>
      </w:r>
      <w:r w:rsidRPr="00507AB3">
        <w:rPr>
          <w:lang w:val="en-US"/>
        </w:rPr>
        <w:t>with the clock (pos</w:t>
      </w:r>
      <w:ins w:id="848" w:author="Vinícius Amaral" w:date="2010-10-11T10:16:00Z">
        <w:r w:rsidR="00476A45">
          <w:rPr>
            <w:lang w:val="en-US"/>
          </w:rPr>
          <w:t xml:space="preserve">itive and negative </w:t>
        </w:r>
      </w:ins>
      <w:r w:rsidRPr="00507AB3">
        <w:rPr>
          <w:lang w:val="en-US"/>
        </w:rPr>
        <w:t>edge</w:t>
      </w:r>
      <w:del w:id="849" w:author="Vinícius Amaral" w:date="2010-10-11T10:17:00Z">
        <w:r w:rsidRPr="00507AB3" w:rsidDel="00476A45">
          <w:rPr>
            <w:lang w:val="en-US"/>
          </w:rPr>
          <w:delText xml:space="preserve"> edge</w:delText>
        </w:r>
      </w:del>
      <w:r w:rsidRPr="00507AB3">
        <w:rPr>
          <w:lang w:val="en-US"/>
        </w:rPr>
        <w:t>).</w:t>
      </w:r>
    </w:p>
    <w:p w:rsidR="00B96B4F" w:rsidRPr="00507AB3" w:rsidRDefault="00B96B4F" w:rsidP="00B96B4F">
      <w:pPr>
        <w:autoSpaceDE w:val="0"/>
        <w:autoSpaceDN w:val="0"/>
        <w:adjustRightInd w:val="0"/>
        <w:spacing w:before="140" w:after="80"/>
        <w:ind w:left="709"/>
        <w:jc w:val="both"/>
        <w:rPr>
          <w:lang w:val="en-US"/>
        </w:rPr>
      </w:pPr>
    </w:p>
    <w:p w:rsidR="00C71B1D" w:rsidRPr="00507AB3" w:rsidRDefault="00B96B4F" w:rsidP="00C71B1D">
      <w:pPr>
        <w:pStyle w:val="SubSeodivisoDHCTI"/>
        <w:numPr>
          <w:ilvl w:val="2"/>
          <w:numId w:val="3"/>
        </w:numPr>
        <w:jc w:val="both"/>
      </w:pPr>
      <w:bookmarkStart w:id="850" w:name="_Toc274558108"/>
      <w:r w:rsidRPr="00507AB3">
        <w:t>Verification Steps for F1.V1</w:t>
      </w:r>
      <w:bookmarkEnd w:id="850"/>
    </w:p>
    <w:p w:rsidR="002541F2" w:rsidRPr="00507AB3" w:rsidRDefault="0083618F" w:rsidP="0083618F">
      <w:pPr>
        <w:autoSpaceDE w:val="0"/>
        <w:autoSpaceDN w:val="0"/>
        <w:adjustRightInd w:val="0"/>
        <w:spacing w:before="140" w:after="80"/>
        <w:ind w:left="709"/>
        <w:jc w:val="both"/>
        <w:rPr>
          <w:lang w:val="en-US"/>
        </w:rPr>
      </w:pPr>
      <w:r w:rsidRPr="00507AB3">
        <w:rPr>
          <w:lang w:val="en-US"/>
        </w:rPr>
        <w:t>For this feat</w:t>
      </w:r>
      <w:r w:rsidR="00896276" w:rsidRPr="00507AB3">
        <w:rPr>
          <w:lang w:val="en-US"/>
        </w:rPr>
        <w:t>ure</w:t>
      </w:r>
      <w:r w:rsidR="00A43D99" w:rsidRPr="00507AB3">
        <w:rPr>
          <w:lang w:val="en-US"/>
        </w:rPr>
        <w:t>, it</w:t>
      </w:r>
      <w:r w:rsidR="00896276" w:rsidRPr="00507AB3">
        <w:rPr>
          <w:lang w:val="en-US"/>
        </w:rPr>
        <w:t xml:space="preserve"> will be stimulated </w:t>
      </w:r>
      <w:r w:rsidR="00A43D99" w:rsidRPr="00507AB3">
        <w:rPr>
          <w:lang w:val="en-US"/>
        </w:rPr>
        <w:t>the reset signal in a random way to</w:t>
      </w:r>
      <w:ins w:id="851" w:author="Vinícius Amaral" w:date="2010-10-11T10:05:00Z">
        <w:r w:rsidR="00BD3DD1">
          <w:rPr>
            <w:lang w:val="en-US"/>
          </w:rPr>
          <w:t xml:space="preserve"> stimulate</w:t>
        </w:r>
      </w:ins>
      <w:del w:id="852" w:author="Vinícius Amaral" w:date="2010-10-11T10:05:00Z">
        <w:r w:rsidR="00A43D99" w:rsidRPr="00507AB3" w:rsidDel="00BD3DD1">
          <w:rPr>
            <w:lang w:val="en-US"/>
          </w:rPr>
          <w:delText xml:space="preserve"> stimuli</w:delText>
        </w:r>
      </w:del>
      <w:r w:rsidR="00A43D99" w:rsidRPr="00507AB3">
        <w:rPr>
          <w:lang w:val="en-US"/>
        </w:rPr>
        <w:t xml:space="preserve"> all the sub-blocks to reset. It is expected that all sub-blocks goes to the initial state (this initial state can be found in the block guide of each sub-block).</w:t>
      </w:r>
    </w:p>
    <w:p w:rsidR="00B96B4F" w:rsidRPr="00507AB3" w:rsidRDefault="00B96B4F" w:rsidP="0083618F">
      <w:pPr>
        <w:autoSpaceDE w:val="0"/>
        <w:autoSpaceDN w:val="0"/>
        <w:adjustRightInd w:val="0"/>
        <w:spacing w:before="140" w:after="80"/>
        <w:ind w:left="709"/>
        <w:jc w:val="both"/>
        <w:rPr>
          <w:rFonts w:cs="Times"/>
          <w:lang w:val="en-US"/>
        </w:rPr>
      </w:pPr>
    </w:p>
    <w:p w:rsidR="00B96B4F" w:rsidRPr="00507AB3" w:rsidRDefault="00B96B4F" w:rsidP="00B96B4F">
      <w:pPr>
        <w:pStyle w:val="SubSeoDHCTI"/>
      </w:pPr>
      <w:bookmarkStart w:id="853" w:name="_Toc274558109"/>
      <w:r w:rsidRPr="00507AB3">
        <w:t>Top Feature 2 Description</w:t>
      </w:r>
      <w:bookmarkEnd w:id="853"/>
    </w:p>
    <w:p w:rsidR="00B96B4F" w:rsidRPr="00507AB3" w:rsidRDefault="00B96B4F" w:rsidP="00B96B4F">
      <w:pPr>
        <w:ind w:left="709"/>
        <w:rPr>
          <w:lang w:val="en-US"/>
        </w:rPr>
      </w:pPr>
    </w:p>
    <w:p w:rsidR="00B96B4F" w:rsidRDefault="00367A31" w:rsidP="00B96B4F">
      <w:pPr>
        <w:autoSpaceDE w:val="0"/>
        <w:autoSpaceDN w:val="0"/>
        <w:adjustRightInd w:val="0"/>
        <w:spacing w:before="140" w:after="80"/>
        <w:ind w:left="709"/>
        <w:jc w:val="both"/>
        <w:rPr>
          <w:ins w:id="854" w:author="Vinícius Amaral" w:date="2010-10-11T10:12:00Z"/>
          <w:lang w:val="en-US"/>
        </w:rPr>
      </w:pPr>
      <w:r w:rsidRPr="00507AB3">
        <w:rPr>
          <w:lang w:val="en-US"/>
        </w:rPr>
        <w:t>Since the access of ROM and RAM are critical in a design, the access of it by the core need to be done property in a correct timing.</w:t>
      </w:r>
      <w:ins w:id="855" w:author="Vinícius Amaral" w:date="2010-10-11T10:14:00Z">
        <w:r w:rsidR="00476A45">
          <w:rPr>
            <w:lang w:val="en-US"/>
          </w:rPr>
          <w:t xml:space="preserve"> </w:t>
        </w:r>
        <w:r w:rsidR="00476A45" w:rsidRPr="00476A45">
          <w:rPr>
            <w:lang w:val="en-US"/>
          </w:rPr>
          <w:t>The Lower 128 bytes of RAM which can be accessed by both direct and indirect addressing can be divided into 3 segments: Register Banks 0-3; Bit Addressable Location; and General Purpose Area.</w:t>
        </w:r>
      </w:ins>
      <w:r w:rsidRPr="00507AB3">
        <w:rPr>
          <w:lang w:val="en-US"/>
        </w:rPr>
        <w:t xml:space="preserve"> This feature it is intended to verify the timing </w:t>
      </w:r>
      <w:ins w:id="856" w:author="Vinícius Amaral" w:date="2010-10-11T10:17:00Z">
        <w:r w:rsidR="00476A45">
          <w:rPr>
            <w:lang w:val="en-US"/>
          </w:rPr>
          <w:t xml:space="preserve">and </w:t>
        </w:r>
        <w:r w:rsidR="00476A45" w:rsidRPr="00476A45">
          <w:rPr>
            <w:rFonts w:ascii="Tahoma" w:hAnsi="Tahoma" w:cs="Tahoma"/>
            <w:sz w:val="20"/>
            <w:szCs w:val="20"/>
            <w:lang w:val="en-US"/>
          </w:rPr>
          <w:t xml:space="preserve">addressability </w:t>
        </w:r>
      </w:ins>
      <w:r w:rsidRPr="00507AB3">
        <w:rPr>
          <w:lang w:val="en-US"/>
        </w:rPr>
        <w:t xml:space="preserve">of memory accesses. </w:t>
      </w:r>
    </w:p>
    <w:p w:rsidR="00BD3DD1" w:rsidRPr="00507AB3" w:rsidRDefault="00BD3DD1" w:rsidP="00B96B4F">
      <w:pPr>
        <w:autoSpaceDE w:val="0"/>
        <w:autoSpaceDN w:val="0"/>
        <w:adjustRightInd w:val="0"/>
        <w:spacing w:before="140" w:after="80"/>
        <w:ind w:left="709"/>
        <w:jc w:val="both"/>
        <w:rPr>
          <w:lang w:val="en-US"/>
        </w:rPr>
      </w:pPr>
    </w:p>
    <w:p w:rsidR="00B96B4F" w:rsidRPr="00507AB3" w:rsidDel="00BD3DD1" w:rsidRDefault="00B96B4F" w:rsidP="00B96B4F">
      <w:pPr>
        <w:autoSpaceDE w:val="0"/>
        <w:autoSpaceDN w:val="0"/>
        <w:adjustRightInd w:val="0"/>
        <w:spacing w:before="140" w:after="80"/>
        <w:ind w:left="709"/>
        <w:jc w:val="both"/>
        <w:rPr>
          <w:del w:id="857" w:author="Vinícius Amaral" w:date="2010-10-11T10:12:00Z"/>
          <w:lang w:val="en-US"/>
        </w:rPr>
      </w:pPr>
      <w:bookmarkStart w:id="858" w:name="_Toc274558110"/>
      <w:bookmarkEnd w:id="858"/>
    </w:p>
    <w:p w:rsidR="00E813C1" w:rsidRPr="00507AB3" w:rsidDel="00BD3DD1" w:rsidRDefault="00E813C1" w:rsidP="00B96B4F">
      <w:pPr>
        <w:autoSpaceDE w:val="0"/>
        <w:autoSpaceDN w:val="0"/>
        <w:adjustRightInd w:val="0"/>
        <w:spacing w:before="140" w:after="80"/>
        <w:ind w:left="709"/>
        <w:jc w:val="both"/>
        <w:rPr>
          <w:del w:id="859" w:author="Vinícius Amaral" w:date="2010-10-11T10:12:00Z"/>
          <w:lang w:val="en-US"/>
        </w:rPr>
      </w:pPr>
      <w:bookmarkStart w:id="860" w:name="_Toc274558111"/>
      <w:bookmarkEnd w:id="860"/>
    </w:p>
    <w:p w:rsidR="00E813C1" w:rsidRPr="00507AB3" w:rsidDel="00BD3DD1" w:rsidRDefault="00E813C1" w:rsidP="00B96B4F">
      <w:pPr>
        <w:autoSpaceDE w:val="0"/>
        <w:autoSpaceDN w:val="0"/>
        <w:adjustRightInd w:val="0"/>
        <w:spacing w:before="140" w:after="80"/>
        <w:ind w:left="709"/>
        <w:jc w:val="both"/>
        <w:rPr>
          <w:del w:id="861" w:author="Vinícius Amaral" w:date="2010-10-11T10:12:00Z"/>
          <w:lang w:val="en-US"/>
        </w:rPr>
      </w:pPr>
      <w:bookmarkStart w:id="862" w:name="_Toc274558112"/>
      <w:bookmarkEnd w:id="862"/>
    </w:p>
    <w:p w:rsidR="00E813C1" w:rsidRPr="00507AB3" w:rsidDel="00BD3DD1" w:rsidRDefault="00E813C1" w:rsidP="00B96B4F">
      <w:pPr>
        <w:autoSpaceDE w:val="0"/>
        <w:autoSpaceDN w:val="0"/>
        <w:adjustRightInd w:val="0"/>
        <w:spacing w:before="140" w:after="80"/>
        <w:ind w:left="709"/>
        <w:jc w:val="both"/>
        <w:rPr>
          <w:del w:id="863" w:author="Vinícius Amaral" w:date="2010-10-11T10:12:00Z"/>
          <w:lang w:val="en-US"/>
        </w:rPr>
      </w:pPr>
      <w:bookmarkStart w:id="864" w:name="_Toc274558113"/>
      <w:bookmarkEnd w:id="864"/>
    </w:p>
    <w:p w:rsidR="00B96B4F" w:rsidRPr="00507AB3" w:rsidRDefault="00B96B4F" w:rsidP="00B96B4F">
      <w:pPr>
        <w:pStyle w:val="SubSeodivisoDHCTI"/>
        <w:numPr>
          <w:ilvl w:val="2"/>
          <w:numId w:val="3"/>
        </w:numPr>
        <w:jc w:val="both"/>
      </w:pPr>
      <w:bookmarkStart w:id="865" w:name="_Toc274558114"/>
      <w:r w:rsidRPr="00507AB3">
        <w:t>Verification Steps for F2.V1</w:t>
      </w:r>
      <w:bookmarkEnd w:id="865"/>
    </w:p>
    <w:p w:rsidR="00B96B4F" w:rsidRPr="00507AB3" w:rsidRDefault="00B96B4F" w:rsidP="00B96B4F">
      <w:pPr>
        <w:autoSpaceDE w:val="0"/>
        <w:autoSpaceDN w:val="0"/>
        <w:adjustRightInd w:val="0"/>
        <w:spacing w:before="140" w:after="80"/>
        <w:ind w:left="709"/>
        <w:jc w:val="both"/>
        <w:rPr>
          <w:lang w:val="en-US"/>
        </w:rPr>
      </w:pPr>
      <w:r w:rsidRPr="00507AB3">
        <w:rPr>
          <w:lang w:val="en-US"/>
        </w:rPr>
        <w:t xml:space="preserve">For this feature will be stimulated </w:t>
      </w:r>
      <w:r w:rsidR="00367A31" w:rsidRPr="00507AB3">
        <w:rPr>
          <w:lang w:val="en-US"/>
        </w:rPr>
        <w:t>a set of instructions to access both ROM and RAM. Since the access occurs, the checkers will verify the access timing as the data to be read or write. The operation of read and write needs to work property with the constraint access timing.</w:t>
      </w:r>
    </w:p>
    <w:p w:rsidR="00367A31" w:rsidRPr="00507AB3" w:rsidRDefault="00367A31" w:rsidP="00B96B4F">
      <w:pPr>
        <w:autoSpaceDE w:val="0"/>
        <w:autoSpaceDN w:val="0"/>
        <w:adjustRightInd w:val="0"/>
        <w:spacing w:before="140" w:after="80"/>
        <w:ind w:left="709"/>
        <w:jc w:val="both"/>
        <w:rPr>
          <w:lang w:val="en-US"/>
        </w:rPr>
      </w:pPr>
    </w:p>
    <w:p w:rsidR="00367A31" w:rsidRPr="00507AB3" w:rsidRDefault="00367A31" w:rsidP="00367A31">
      <w:pPr>
        <w:pStyle w:val="SubSeoDHCTI"/>
      </w:pPr>
      <w:bookmarkStart w:id="866" w:name="_Toc274558115"/>
      <w:r w:rsidRPr="00507AB3">
        <w:t>Top Feature 3 Description</w:t>
      </w:r>
      <w:bookmarkEnd w:id="866"/>
    </w:p>
    <w:p w:rsidR="00367A31" w:rsidRPr="00507AB3" w:rsidRDefault="00367A31" w:rsidP="00367A31">
      <w:pPr>
        <w:ind w:left="709"/>
        <w:rPr>
          <w:lang w:val="en-US"/>
        </w:rPr>
      </w:pPr>
    </w:p>
    <w:p w:rsidR="00367A31" w:rsidRPr="00507AB3" w:rsidDel="00476A45" w:rsidRDefault="00476A45" w:rsidP="00367A31">
      <w:pPr>
        <w:autoSpaceDE w:val="0"/>
        <w:autoSpaceDN w:val="0"/>
        <w:adjustRightInd w:val="0"/>
        <w:spacing w:before="140" w:after="80"/>
        <w:ind w:left="709"/>
        <w:jc w:val="both"/>
        <w:rPr>
          <w:del w:id="867" w:author="Vinícius Amaral" w:date="2010-10-11T10:15:00Z"/>
          <w:lang w:val="en-US"/>
        </w:rPr>
      </w:pPr>
      <w:ins w:id="868" w:author="Vinícius Amaral" w:date="2010-10-11T10:16:00Z">
        <w:r w:rsidRPr="00476A45">
          <w:rPr>
            <w:lang w:val="en-US"/>
          </w:rPr>
          <w:t xml:space="preserve">The SFR space can be accessed only by direct addressing, occupying the block of addresses from 80H through FFH. </w:t>
        </w:r>
      </w:ins>
      <w:r w:rsidR="00D67BFA" w:rsidRPr="00507AB3">
        <w:rPr>
          <w:lang w:val="en-US"/>
        </w:rPr>
        <w:t xml:space="preserve">The feature 3 it is intended to verify the SFR </w:t>
      </w:r>
      <w:ins w:id="869" w:author="Vinícius Amaral" w:date="2010-10-11T10:15:00Z">
        <w:r>
          <w:rPr>
            <w:lang w:val="en-US"/>
          </w:rPr>
          <w:t xml:space="preserve">read and </w:t>
        </w:r>
      </w:ins>
      <w:r w:rsidR="00D67BFA" w:rsidRPr="00507AB3">
        <w:rPr>
          <w:lang w:val="en-US"/>
        </w:rPr>
        <w:t xml:space="preserve">write operation, since the timing </w:t>
      </w:r>
      <w:ins w:id="870" w:author="Vinícius Amaral" w:date="2010-10-11T10:16:00Z">
        <w:r>
          <w:rPr>
            <w:lang w:val="en-US"/>
          </w:rPr>
          <w:t xml:space="preserve">and </w:t>
        </w:r>
        <w:r w:rsidR="00AF07FD" w:rsidRPr="00AF07FD">
          <w:rPr>
            <w:rFonts w:ascii="Tahoma" w:hAnsi="Tahoma" w:cs="Tahoma"/>
            <w:sz w:val="20"/>
            <w:szCs w:val="20"/>
            <w:lang w:val="en-US"/>
            <w:rPrChange w:id="871" w:author="Vinícius Amaral" w:date="2010-10-11T10:16:00Z">
              <w:rPr>
                <w:rFonts w:ascii="Tahoma" w:hAnsi="Tahoma" w:cs="Tahoma"/>
                <w:sz w:val="20"/>
                <w:szCs w:val="20"/>
              </w:rPr>
            </w:rPrChange>
          </w:rPr>
          <w:t xml:space="preserve">addressability </w:t>
        </w:r>
      </w:ins>
      <w:r w:rsidR="00D67BFA" w:rsidRPr="00507AB3">
        <w:rPr>
          <w:lang w:val="en-US"/>
        </w:rPr>
        <w:t xml:space="preserve">need to be respected. </w:t>
      </w:r>
      <w:del w:id="872" w:author="Vinícius Amaral" w:date="2010-10-11T10:15:00Z">
        <w:r w:rsidR="00D67BFA" w:rsidRPr="00507AB3" w:rsidDel="00476A45">
          <w:rPr>
            <w:lang w:val="en-US"/>
          </w:rPr>
          <w:delText>The sub-blocks need to write just in the end of the Machine Cycle in the second clock (posedge or negedge).</w:delText>
        </w:r>
      </w:del>
    </w:p>
    <w:p w:rsidR="00367A31" w:rsidRDefault="00367A31" w:rsidP="00367A31">
      <w:pPr>
        <w:autoSpaceDE w:val="0"/>
        <w:autoSpaceDN w:val="0"/>
        <w:adjustRightInd w:val="0"/>
        <w:spacing w:before="140" w:after="80"/>
        <w:ind w:left="709"/>
        <w:jc w:val="both"/>
        <w:rPr>
          <w:ins w:id="873" w:author="Vinícius Amaral" w:date="2010-10-11T10:15:00Z"/>
          <w:lang w:val="en-US"/>
        </w:rPr>
      </w:pPr>
    </w:p>
    <w:p w:rsidR="00476A45" w:rsidRPr="00507AB3" w:rsidRDefault="00476A45" w:rsidP="00367A31">
      <w:pPr>
        <w:autoSpaceDE w:val="0"/>
        <w:autoSpaceDN w:val="0"/>
        <w:adjustRightInd w:val="0"/>
        <w:spacing w:before="140" w:after="80"/>
        <w:ind w:left="709"/>
        <w:jc w:val="both"/>
        <w:rPr>
          <w:lang w:val="en-US"/>
        </w:rPr>
      </w:pPr>
    </w:p>
    <w:p w:rsidR="00367A31" w:rsidRPr="00507AB3" w:rsidRDefault="00367A31" w:rsidP="00367A31">
      <w:pPr>
        <w:pStyle w:val="SubSeodivisoDHCTI"/>
        <w:numPr>
          <w:ilvl w:val="2"/>
          <w:numId w:val="3"/>
        </w:numPr>
        <w:jc w:val="both"/>
      </w:pPr>
      <w:bookmarkStart w:id="874" w:name="_Toc274558116"/>
      <w:r w:rsidRPr="00507AB3">
        <w:t>Verification Steps for F3.V1</w:t>
      </w:r>
      <w:bookmarkEnd w:id="874"/>
    </w:p>
    <w:p w:rsidR="00367A31" w:rsidRPr="00507AB3" w:rsidRDefault="00367A31" w:rsidP="00367A31">
      <w:pPr>
        <w:autoSpaceDE w:val="0"/>
        <w:autoSpaceDN w:val="0"/>
        <w:adjustRightInd w:val="0"/>
        <w:spacing w:before="140" w:after="80"/>
        <w:ind w:left="709"/>
        <w:jc w:val="both"/>
        <w:rPr>
          <w:rFonts w:cs="Times"/>
          <w:lang w:val="en-US"/>
        </w:rPr>
      </w:pPr>
      <w:r w:rsidRPr="00507AB3">
        <w:rPr>
          <w:lang w:val="en-US"/>
        </w:rPr>
        <w:t xml:space="preserve">For this feature will be stimulated </w:t>
      </w:r>
      <w:r w:rsidR="00D67BFA" w:rsidRPr="00507AB3">
        <w:rPr>
          <w:lang w:val="en-US"/>
        </w:rPr>
        <w:t xml:space="preserve">random instructions to stimulate all sub-blocks to do some SFR </w:t>
      </w:r>
      <w:ins w:id="875" w:author="Vinícius Amaral" w:date="2010-10-11T10:18:00Z">
        <w:r w:rsidR="00476A45">
          <w:rPr>
            <w:lang w:val="en-US"/>
          </w:rPr>
          <w:t xml:space="preserve">read and </w:t>
        </w:r>
      </w:ins>
      <w:r w:rsidR="00D67BFA" w:rsidRPr="00507AB3">
        <w:rPr>
          <w:lang w:val="en-US"/>
        </w:rPr>
        <w:t xml:space="preserve">write. The checkers need to verify if the SRF </w:t>
      </w:r>
      <w:ins w:id="876" w:author="Vinícius Amaral" w:date="2010-10-11T10:19:00Z">
        <w:r w:rsidR="00476A45">
          <w:rPr>
            <w:lang w:val="en-US"/>
          </w:rPr>
          <w:t xml:space="preserve">read and </w:t>
        </w:r>
      </w:ins>
      <w:r w:rsidR="00D67BFA" w:rsidRPr="00507AB3">
        <w:rPr>
          <w:lang w:val="en-US"/>
        </w:rPr>
        <w:t>write operation</w:t>
      </w:r>
      <w:ins w:id="877" w:author="Vinícius Amaral" w:date="2010-10-11T10:19:00Z">
        <w:r w:rsidR="00476A45">
          <w:rPr>
            <w:lang w:val="en-US"/>
          </w:rPr>
          <w:t>s</w:t>
        </w:r>
      </w:ins>
      <w:r w:rsidR="00D67BFA" w:rsidRPr="00507AB3">
        <w:rPr>
          <w:lang w:val="en-US"/>
        </w:rPr>
        <w:t xml:space="preserve"> </w:t>
      </w:r>
      <w:ins w:id="878" w:author="Vinícius Amaral" w:date="2010-10-11T10:19:00Z">
        <w:r w:rsidR="00476A45">
          <w:rPr>
            <w:lang w:val="en-US"/>
          </w:rPr>
          <w:t>are</w:t>
        </w:r>
      </w:ins>
      <w:del w:id="879" w:author="Vinícius Amaral" w:date="2010-10-11T10:19:00Z">
        <w:r w:rsidR="00D67BFA" w:rsidRPr="00507AB3" w:rsidDel="00476A45">
          <w:rPr>
            <w:lang w:val="en-US"/>
          </w:rPr>
          <w:delText>is</w:delText>
        </w:r>
      </w:del>
      <w:r w:rsidR="00D67BFA" w:rsidRPr="00507AB3">
        <w:rPr>
          <w:lang w:val="en-US"/>
        </w:rPr>
        <w:t xml:space="preserve"> according to </w:t>
      </w:r>
      <w:del w:id="880" w:author="Vinícius Amaral" w:date="2010-10-11T10:17:00Z">
        <w:r w:rsidR="00D67BFA" w:rsidRPr="00507AB3" w:rsidDel="00476A45">
          <w:rPr>
            <w:lang w:val="en-US"/>
          </w:rPr>
          <w:delText xml:space="preserve">the timing </w:delText>
        </w:r>
      </w:del>
      <w:r w:rsidR="00D67BFA" w:rsidRPr="00507AB3">
        <w:rPr>
          <w:lang w:val="en-US"/>
        </w:rPr>
        <w:t>specification.</w:t>
      </w:r>
    </w:p>
    <w:p w:rsidR="00367A31" w:rsidRPr="00507AB3" w:rsidRDefault="00367A31" w:rsidP="00B96B4F">
      <w:pPr>
        <w:autoSpaceDE w:val="0"/>
        <w:autoSpaceDN w:val="0"/>
        <w:adjustRightInd w:val="0"/>
        <w:spacing w:before="140" w:after="80"/>
        <w:ind w:left="709"/>
        <w:jc w:val="both"/>
        <w:rPr>
          <w:rFonts w:cs="Times"/>
          <w:lang w:val="en-US"/>
        </w:rPr>
      </w:pPr>
    </w:p>
    <w:p w:rsidR="00D67BFA" w:rsidRPr="00507AB3" w:rsidRDefault="00D67BFA" w:rsidP="00D67BFA">
      <w:pPr>
        <w:pStyle w:val="SubSeoDHCTI"/>
      </w:pPr>
      <w:bookmarkStart w:id="881" w:name="_Toc274558117"/>
      <w:r w:rsidRPr="00507AB3">
        <w:t>Top Feature 4 Description</w:t>
      </w:r>
      <w:bookmarkEnd w:id="881"/>
    </w:p>
    <w:p w:rsidR="00D67BFA" w:rsidRPr="00507AB3" w:rsidRDefault="00D67BFA" w:rsidP="00D67BFA">
      <w:pPr>
        <w:ind w:left="709"/>
        <w:rPr>
          <w:lang w:val="en-US"/>
        </w:rPr>
      </w:pPr>
    </w:p>
    <w:p w:rsidR="00031C06" w:rsidRPr="00031C06" w:rsidRDefault="00031C06" w:rsidP="00031C06">
      <w:pPr>
        <w:autoSpaceDE w:val="0"/>
        <w:autoSpaceDN w:val="0"/>
        <w:adjustRightInd w:val="0"/>
        <w:spacing w:before="140" w:after="80"/>
        <w:ind w:left="709"/>
        <w:jc w:val="both"/>
        <w:rPr>
          <w:ins w:id="882" w:author="Vinícius Amaral" w:date="2010-10-11T10:42:00Z"/>
          <w:lang w:val="en-US"/>
        </w:rPr>
      </w:pPr>
      <w:ins w:id="883" w:author="Vinícius Amaral" w:date="2010-10-11T10:42:00Z">
        <w:r w:rsidRPr="00031C06">
          <w:rPr>
            <w:lang w:val="en-US"/>
          </w:rPr>
          <w:t>The Serial block is responsible for receive and transmit data through the serial ports. It has the synchronous and asynchronous mode and can work with 8 (synchronous) or 9 (asynchronous) data bits.</w:t>
        </w:r>
      </w:ins>
    </w:p>
    <w:p w:rsidR="00031C06" w:rsidRPr="00031C06" w:rsidRDefault="00031C06" w:rsidP="00031C06">
      <w:pPr>
        <w:autoSpaceDE w:val="0"/>
        <w:autoSpaceDN w:val="0"/>
        <w:adjustRightInd w:val="0"/>
        <w:spacing w:before="140" w:after="80"/>
        <w:ind w:left="709"/>
        <w:jc w:val="both"/>
        <w:rPr>
          <w:ins w:id="884" w:author="Vinícius Amaral" w:date="2010-10-11T10:42:00Z"/>
          <w:lang w:val="en-US"/>
        </w:rPr>
      </w:pPr>
      <w:ins w:id="885" w:author="Vinícius Amaral" w:date="2010-10-11T10:42:00Z">
        <w:r w:rsidRPr="00031C06">
          <w:rPr>
            <w:lang w:val="en-US"/>
          </w:rPr>
          <w:t>The serial blocks have a special register called SCON which controls the serials modes and interrupts. Added, there is a serial buffer register (SBUF) which transmits and receives registers physically separately.</w:t>
        </w:r>
      </w:ins>
    </w:p>
    <w:p w:rsidR="00031C06" w:rsidRDefault="00031C06" w:rsidP="00031C06">
      <w:pPr>
        <w:autoSpaceDE w:val="0"/>
        <w:autoSpaceDN w:val="0"/>
        <w:adjustRightInd w:val="0"/>
        <w:spacing w:before="140" w:after="80"/>
        <w:ind w:left="709"/>
        <w:jc w:val="both"/>
        <w:rPr>
          <w:ins w:id="886" w:author="Vinícius Amaral" w:date="2010-10-11T10:42:00Z"/>
          <w:lang w:val="en-US"/>
        </w:rPr>
      </w:pPr>
      <w:ins w:id="887" w:author="Vinícius Amaral" w:date="2010-10-11T10:42:00Z">
        <w:r w:rsidRPr="00031C06">
          <w:rPr>
            <w:lang w:val="en-US"/>
          </w:rPr>
          <w:t>It is possible to set tree different baud rates depending on the operation modes. All of them are fixed rates according with the machine cycle.</w:t>
        </w:r>
      </w:ins>
    </w:p>
    <w:p w:rsidR="00D67BFA" w:rsidRPr="00507AB3" w:rsidRDefault="003321B8" w:rsidP="00031C06">
      <w:pPr>
        <w:autoSpaceDE w:val="0"/>
        <w:autoSpaceDN w:val="0"/>
        <w:adjustRightInd w:val="0"/>
        <w:spacing w:before="140" w:after="80"/>
        <w:ind w:left="709"/>
        <w:jc w:val="both"/>
        <w:rPr>
          <w:lang w:val="en-US"/>
        </w:rPr>
      </w:pPr>
      <w:r w:rsidRPr="00507AB3">
        <w:rPr>
          <w:lang w:val="en-US"/>
        </w:rPr>
        <w:t xml:space="preserve">The feature four it is intended to verify the </w:t>
      </w:r>
      <w:del w:id="888" w:author="Vinícius Amaral" w:date="2010-10-11T10:19:00Z">
        <w:r w:rsidRPr="00507AB3" w:rsidDel="00476A45">
          <w:rPr>
            <w:lang w:val="en-US"/>
          </w:rPr>
          <w:delText xml:space="preserve">serial </w:delText>
        </w:r>
      </w:del>
      <w:ins w:id="889" w:author="Vinícius Amaral" w:date="2010-10-11T10:19:00Z">
        <w:r w:rsidR="00476A45">
          <w:rPr>
            <w:lang w:val="en-US"/>
          </w:rPr>
          <w:t>S</w:t>
        </w:r>
        <w:r w:rsidR="00476A45" w:rsidRPr="00507AB3">
          <w:rPr>
            <w:lang w:val="en-US"/>
          </w:rPr>
          <w:t xml:space="preserve">erial </w:t>
        </w:r>
      </w:ins>
      <w:r w:rsidRPr="00507AB3">
        <w:rPr>
          <w:lang w:val="en-US"/>
        </w:rPr>
        <w:t>block functionality. This sub-block needs to work in parallel with other instructions in both operational modes. In mode 2, the serial needs to transmit and receives in a full-duplex way, while other instructions are be</w:t>
      </w:r>
      <w:r w:rsidR="00BB537A" w:rsidRPr="00507AB3">
        <w:rPr>
          <w:lang w:val="en-US"/>
        </w:rPr>
        <w:t>ing</w:t>
      </w:r>
      <w:r w:rsidRPr="00507AB3">
        <w:rPr>
          <w:lang w:val="en-US"/>
        </w:rPr>
        <w:t xml:space="preserve"> treated by the core.</w:t>
      </w:r>
      <w:ins w:id="890" w:author="Vinícius Amaral" w:date="2010-10-11T10:42:00Z">
        <w:r w:rsidR="00031C06">
          <w:rPr>
            <w:lang w:val="en-US"/>
          </w:rPr>
          <w:t xml:space="preserve"> </w:t>
        </w:r>
      </w:ins>
    </w:p>
    <w:p w:rsidR="00D67BFA" w:rsidRPr="00507AB3" w:rsidRDefault="00D67BFA" w:rsidP="00D67BFA">
      <w:pPr>
        <w:autoSpaceDE w:val="0"/>
        <w:autoSpaceDN w:val="0"/>
        <w:adjustRightInd w:val="0"/>
        <w:spacing w:before="140" w:after="80"/>
        <w:ind w:left="709"/>
        <w:jc w:val="both"/>
        <w:rPr>
          <w:lang w:val="en-US"/>
        </w:rPr>
      </w:pPr>
    </w:p>
    <w:p w:rsidR="00D67BFA" w:rsidRPr="00507AB3" w:rsidRDefault="00D67BFA" w:rsidP="00D67BFA">
      <w:pPr>
        <w:pStyle w:val="SubSeodivisoDHCTI"/>
        <w:numPr>
          <w:ilvl w:val="2"/>
          <w:numId w:val="3"/>
        </w:numPr>
        <w:jc w:val="both"/>
      </w:pPr>
      <w:bookmarkStart w:id="891" w:name="_Toc274558118"/>
      <w:r w:rsidRPr="00507AB3">
        <w:t>Verification Steps for F4.V1</w:t>
      </w:r>
      <w:bookmarkEnd w:id="891"/>
    </w:p>
    <w:p w:rsidR="00D67BFA" w:rsidRDefault="00D67BFA" w:rsidP="00D67BFA">
      <w:pPr>
        <w:autoSpaceDE w:val="0"/>
        <w:autoSpaceDN w:val="0"/>
        <w:adjustRightInd w:val="0"/>
        <w:spacing w:before="140" w:after="80"/>
        <w:ind w:left="709"/>
        <w:jc w:val="both"/>
        <w:rPr>
          <w:ins w:id="892" w:author="Vinícius Amaral" w:date="2010-10-11T10:19:00Z"/>
          <w:lang w:val="en-US"/>
        </w:rPr>
      </w:pPr>
      <w:r w:rsidRPr="00507AB3">
        <w:rPr>
          <w:lang w:val="en-US"/>
        </w:rPr>
        <w:t>For this feature will be stimulated</w:t>
      </w:r>
      <w:r w:rsidR="00BB537A" w:rsidRPr="00507AB3">
        <w:rPr>
          <w:lang w:val="en-US"/>
        </w:rPr>
        <w:t xml:space="preserve"> a set of instructions simulating a Serial transmission and reception in mode 0. Since this mode is half-duplex, two different sets of instructions need to be stimulated. One for the transmission and one for the reception. </w:t>
      </w:r>
      <w:r w:rsidR="00B05EBF" w:rsidRPr="00507AB3">
        <w:rPr>
          <w:lang w:val="en-US"/>
        </w:rPr>
        <w:t>After set the Serial mode, other random instruction will be stimulated and need works in parallel with the Serial. The checkers will verify with there are no conflict among the random instruction and the serial.</w:t>
      </w:r>
    </w:p>
    <w:p w:rsidR="00476A45" w:rsidRPr="00507AB3" w:rsidRDefault="00476A45" w:rsidP="00D67BFA">
      <w:pPr>
        <w:autoSpaceDE w:val="0"/>
        <w:autoSpaceDN w:val="0"/>
        <w:adjustRightInd w:val="0"/>
        <w:spacing w:before="140" w:after="80"/>
        <w:ind w:left="709"/>
        <w:jc w:val="both"/>
        <w:rPr>
          <w:lang w:val="en-US"/>
        </w:rPr>
      </w:pPr>
    </w:p>
    <w:p w:rsidR="00BB537A" w:rsidRPr="00507AB3" w:rsidRDefault="00BB537A" w:rsidP="00BB537A">
      <w:pPr>
        <w:pStyle w:val="SubSeodivisoDHCTI"/>
        <w:numPr>
          <w:ilvl w:val="2"/>
          <w:numId w:val="3"/>
        </w:numPr>
        <w:jc w:val="both"/>
      </w:pPr>
      <w:bookmarkStart w:id="893" w:name="_Toc274558119"/>
      <w:r w:rsidRPr="00507AB3">
        <w:t>Verification Steps for F4.V2</w:t>
      </w:r>
      <w:bookmarkEnd w:id="893"/>
    </w:p>
    <w:p w:rsidR="00BB537A" w:rsidRDefault="00B05EBF" w:rsidP="00BB537A">
      <w:pPr>
        <w:autoSpaceDE w:val="0"/>
        <w:autoSpaceDN w:val="0"/>
        <w:adjustRightInd w:val="0"/>
        <w:spacing w:before="140" w:after="80"/>
        <w:ind w:left="708"/>
        <w:jc w:val="both"/>
        <w:rPr>
          <w:ins w:id="894" w:author="Vinícius Amaral" w:date="2010-10-11T10:19:00Z"/>
          <w:lang w:val="en-US"/>
        </w:rPr>
      </w:pPr>
      <w:r w:rsidRPr="00507AB3">
        <w:rPr>
          <w:lang w:val="en-US"/>
        </w:rPr>
        <w:t xml:space="preserve">For this feature will be stimulated a set of instructions simulating a Serial transmission and reception in mode 2. </w:t>
      </w:r>
      <w:r w:rsidR="00BB537A" w:rsidRPr="00507AB3">
        <w:rPr>
          <w:lang w:val="en-US"/>
        </w:rPr>
        <w:t>Since this mode is full-duplex, three different sets of instructions needs to be stimulated. One for the transmission, one for the reception and one for both at the same time (other feature item).</w:t>
      </w:r>
      <w:r w:rsidRPr="00507AB3">
        <w:rPr>
          <w:lang w:val="en-US"/>
        </w:rPr>
        <w:t xml:space="preserve"> After set the Serial mode, other random instruction will be stimulated and need works in parallel with the Serial. The checkers will verify with there are no conflict among the random instruction and the serial.</w:t>
      </w:r>
    </w:p>
    <w:p w:rsidR="00476A45" w:rsidRPr="00507AB3" w:rsidRDefault="00476A45" w:rsidP="00BB537A">
      <w:pPr>
        <w:autoSpaceDE w:val="0"/>
        <w:autoSpaceDN w:val="0"/>
        <w:adjustRightInd w:val="0"/>
        <w:spacing w:before="140" w:after="80"/>
        <w:ind w:left="708"/>
        <w:jc w:val="both"/>
        <w:rPr>
          <w:lang w:val="en-US"/>
        </w:rPr>
      </w:pPr>
    </w:p>
    <w:p w:rsidR="00BB537A" w:rsidRPr="00507AB3" w:rsidRDefault="00BB537A" w:rsidP="00BB537A">
      <w:pPr>
        <w:pStyle w:val="SubSeodivisoDHCTI"/>
        <w:numPr>
          <w:ilvl w:val="2"/>
          <w:numId w:val="3"/>
        </w:numPr>
        <w:jc w:val="both"/>
      </w:pPr>
      <w:bookmarkStart w:id="895" w:name="_Toc274558120"/>
      <w:r w:rsidRPr="00507AB3">
        <w:t>Verification Steps for F4.V3</w:t>
      </w:r>
      <w:bookmarkEnd w:id="895"/>
    </w:p>
    <w:p w:rsidR="00BB537A" w:rsidRPr="00507AB3" w:rsidRDefault="00B05EBF" w:rsidP="00BB537A">
      <w:pPr>
        <w:autoSpaceDE w:val="0"/>
        <w:autoSpaceDN w:val="0"/>
        <w:adjustRightInd w:val="0"/>
        <w:spacing w:before="140" w:after="80"/>
        <w:ind w:left="709"/>
        <w:jc w:val="both"/>
        <w:rPr>
          <w:lang w:val="en-US"/>
        </w:rPr>
      </w:pPr>
      <w:r w:rsidRPr="00507AB3">
        <w:rPr>
          <w:lang w:val="en-US"/>
        </w:rPr>
        <w:t>For this feature will be stimulated a set of instructions simulating a Serial transmission and reception in mode 2. The full duplex functionality will be stimulated simulating a transmission and reception at the same time. After set the Serial mode, other random instruction will be stimulated and need works in parallel with the Serial. The checkers will verify with there are no conflict among the random instruction and the serial.</w:t>
      </w:r>
    </w:p>
    <w:p w:rsidR="003321B8" w:rsidRPr="00507AB3" w:rsidDel="00476A45" w:rsidRDefault="003321B8" w:rsidP="00D67BFA">
      <w:pPr>
        <w:autoSpaceDE w:val="0"/>
        <w:autoSpaceDN w:val="0"/>
        <w:adjustRightInd w:val="0"/>
        <w:spacing w:before="140" w:after="80"/>
        <w:ind w:left="709"/>
        <w:jc w:val="both"/>
        <w:rPr>
          <w:del w:id="896" w:author="Vinícius Amaral" w:date="2010-10-11T10:20:00Z"/>
          <w:lang w:val="en-US"/>
        </w:rPr>
      </w:pPr>
    </w:p>
    <w:p w:rsidR="00E813C1" w:rsidRPr="00507AB3" w:rsidDel="00476A45" w:rsidRDefault="00E813C1" w:rsidP="00D67BFA">
      <w:pPr>
        <w:autoSpaceDE w:val="0"/>
        <w:autoSpaceDN w:val="0"/>
        <w:adjustRightInd w:val="0"/>
        <w:spacing w:before="140" w:after="80"/>
        <w:ind w:left="709"/>
        <w:jc w:val="both"/>
        <w:rPr>
          <w:del w:id="897" w:author="Vinícius Amaral" w:date="2010-10-11T10:20:00Z"/>
          <w:lang w:val="en-US"/>
        </w:rPr>
      </w:pPr>
    </w:p>
    <w:p w:rsidR="00E813C1" w:rsidRPr="00507AB3" w:rsidRDefault="00E813C1" w:rsidP="00D67BFA">
      <w:pPr>
        <w:autoSpaceDE w:val="0"/>
        <w:autoSpaceDN w:val="0"/>
        <w:adjustRightInd w:val="0"/>
        <w:spacing w:before="140" w:after="80"/>
        <w:ind w:left="709"/>
        <w:jc w:val="both"/>
        <w:rPr>
          <w:lang w:val="en-US"/>
        </w:rPr>
      </w:pPr>
    </w:p>
    <w:p w:rsidR="003321B8" w:rsidRPr="00507AB3" w:rsidRDefault="003321B8" w:rsidP="003321B8">
      <w:pPr>
        <w:pStyle w:val="SubSeoDHCTI"/>
      </w:pPr>
      <w:bookmarkStart w:id="898" w:name="_Toc274558121"/>
      <w:r w:rsidRPr="00507AB3">
        <w:t>Top Feature 5 Description</w:t>
      </w:r>
      <w:bookmarkEnd w:id="898"/>
    </w:p>
    <w:p w:rsidR="003321B8" w:rsidRPr="00507AB3" w:rsidRDefault="003321B8" w:rsidP="003321B8">
      <w:pPr>
        <w:ind w:left="709"/>
        <w:rPr>
          <w:lang w:val="en-US"/>
        </w:rPr>
      </w:pPr>
    </w:p>
    <w:p w:rsidR="00031C06" w:rsidRPr="00031C06" w:rsidRDefault="00031C06" w:rsidP="00031C06">
      <w:pPr>
        <w:autoSpaceDE w:val="0"/>
        <w:autoSpaceDN w:val="0"/>
        <w:adjustRightInd w:val="0"/>
        <w:spacing w:before="140" w:after="80"/>
        <w:ind w:left="709"/>
        <w:jc w:val="both"/>
        <w:rPr>
          <w:ins w:id="899" w:author="Vinícius Amaral" w:date="2010-10-11T10:44:00Z"/>
          <w:lang w:val="en-US"/>
        </w:rPr>
      </w:pPr>
      <w:ins w:id="900" w:author="Vinícius Amaral" w:date="2010-10-11T10:44:00Z">
        <w:r w:rsidRPr="00031C06">
          <w:rPr>
            <w:lang w:val="en-US"/>
          </w:rPr>
          <w:t>The baud rate module is responsible for the baud rate generation for the serial block and Machine cycle generation.</w:t>
        </w:r>
      </w:ins>
    </w:p>
    <w:p w:rsidR="00031C06" w:rsidRDefault="00031C06" w:rsidP="00031C06">
      <w:pPr>
        <w:autoSpaceDE w:val="0"/>
        <w:autoSpaceDN w:val="0"/>
        <w:adjustRightInd w:val="0"/>
        <w:spacing w:before="140" w:after="80"/>
        <w:ind w:left="709"/>
        <w:jc w:val="both"/>
        <w:rPr>
          <w:ins w:id="901" w:author="Vinícius Amaral" w:date="2010-10-11T10:44:00Z"/>
          <w:lang w:val="en-US"/>
        </w:rPr>
      </w:pPr>
      <w:ins w:id="902" w:author="Vinícius Amaral" w:date="2010-10-11T10:44:00Z">
        <w:r w:rsidRPr="00031C06">
          <w:rPr>
            <w:lang w:val="en-US"/>
          </w:rPr>
          <w:t>All generations occurs through the clock frequency division. In this implementation it works in two modes of operation, both fixes, according to the specification.</w:t>
        </w:r>
      </w:ins>
    </w:p>
    <w:p w:rsidR="003321B8" w:rsidRPr="00507AB3" w:rsidRDefault="00121917" w:rsidP="00031C06">
      <w:pPr>
        <w:autoSpaceDE w:val="0"/>
        <w:autoSpaceDN w:val="0"/>
        <w:adjustRightInd w:val="0"/>
        <w:spacing w:before="140" w:after="80"/>
        <w:ind w:left="709"/>
        <w:jc w:val="both"/>
        <w:rPr>
          <w:lang w:val="en-US"/>
        </w:rPr>
      </w:pPr>
      <w:r w:rsidRPr="00507AB3">
        <w:rPr>
          <w:lang w:val="en-US"/>
        </w:rPr>
        <w:t xml:space="preserve">This feature it is intended to verify the Baud </w:t>
      </w:r>
      <w:del w:id="903" w:author="Vinícius Amaral" w:date="2010-10-11T10:20:00Z">
        <w:r w:rsidRPr="00507AB3" w:rsidDel="00476A45">
          <w:rPr>
            <w:lang w:val="en-US"/>
          </w:rPr>
          <w:delText xml:space="preserve">rate </w:delText>
        </w:r>
      </w:del>
      <w:ins w:id="904" w:author="Vinícius Amaral" w:date="2010-10-11T10:20:00Z">
        <w:r w:rsidR="00476A45">
          <w:rPr>
            <w:lang w:val="en-US"/>
          </w:rPr>
          <w:t>R</w:t>
        </w:r>
        <w:r w:rsidR="00476A45" w:rsidRPr="00507AB3">
          <w:rPr>
            <w:lang w:val="en-US"/>
          </w:rPr>
          <w:t xml:space="preserve">ate </w:t>
        </w:r>
      </w:ins>
      <w:r w:rsidRPr="00507AB3">
        <w:rPr>
          <w:lang w:val="en-US"/>
        </w:rPr>
        <w:t xml:space="preserve">sub-block signal generation. This block will generate </w:t>
      </w:r>
      <w:del w:id="905" w:author="Vinícius Amaral" w:date="2010-10-11T10:20:00Z">
        <w:r w:rsidRPr="00507AB3" w:rsidDel="00476A45">
          <w:rPr>
            <w:lang w:val="en-US"/>
          </w:rPr>
          <w:delText xml:space="preserve">the machine cycle to the other sub-blocks and </w:delText>
        </w:r>
      </w:del>
      <w:r w:rsidRPr="00507AB3">
        <w:rPr>
          <w:lang w:val="en-US"/>
        </w:rPr>
        <w:t>the serial rates</w:t>
      </w:r>
      <w:ins w:id="906" w:author="Vinícius Amaral" w:date="2010-10-11T10:20:00Z">
        <w:r w:rsidR="00476A45">
          <w:rPr>
            <w:lang w:val="en-US"/>
          </w:rPr>
          <w:t xml:space="preserve"> and </w:t>
        </w:r>
        <w:r w:rsidR="00476A45" w:rsidRPr="00507AB3">
          <w:rPr>
            <w:lang w:val="en-US"/>
          </w:rPr>
          <w:t>the machine cycle to the other sub-blocks</w:t>
        </w:r>
      </w:ins>
      <w:r w:rsidRPr="00507AB3">
        <w:rPr>
          <w:lang w:val="en-US"/>
        </w:rPr>
        <w:t>. Since the Machine cycle it is an important reference signal, the timing to be generated it need to be verified.</w:t>
      </w:r>
    </w:p>
    <w:p w:rsidR="003321B8" w:rsidRPr="00507AB3" w:rsidRDefault="003321B8" w:rsidP="003321B8">
      <w:pPr>
        <w:autoSpaceDE w:val="0"/>
        <w:autoSpaceDN w:val="0"/>
        <w:adjustRightInd w:val="0"/>
        <w:spacing w:before="140" w:after="80"/>
        <w:ind w:left="709"/>
        <w:jc w:val="both"/>
        <w:rPr>
          <w:lang w:val="en-US"/>
        </w:rPr>
      </w:pPr>
    </w:p>
    <w:p w:rsidR="003321B8" w:rsidRPr="00507AB3" w:rsidRDefault="003321B8" w:rsidP="003321B8">
      <w:pPr>
        <w:pStyle w:val="SubSeodivisoDHCTI"/>
        <w:numPr>
          <w:ilvl w:val="2"/>
          <w:numId w:val="3"/>
        </w:numPr>
        <w:jc w:val="both"/>
      </w:pPr>
      <w:bookmarkStart w:id="907" w:name="_Toc274558122"/>
      <w:r w:rsidRPr="00507AB3">
        <w:lastRenderedPageBreak/>
        <w:t>Verification Steps for F5.V1</w:t>
      </w:r>
      <w:bookmarkEnd w:id="907"/>
    </w:p>
    <w:p w:rsidR="003321B8" w:rsidRPr="00507AB3" w:rsidRDefault="003321B8" w:rsidP="003321B8">
      <w:pPr>
        <w:autoSpaceDE w:val="0"/>
        <w:autoSpaceDN w:val="0"/>
        <w:adjustRightInd w:val="0"/>
        <w:spacing w:before="140" w:after="80"/>
        <w:ind w:left="709"/>
        <w:jc w:val="both"/>
        <w:rPr>
          <w:rFonts w:cs="Times"/>
          <w:lang w:val="en-US"/>
        </w:rPr>
      </w:pPr>
      <w:r w:rsidRPr="00507AB3">
        <w:rPr>
          <w:lang w:val="en-US"/>
        </w:rPr>
        <w:t>For this feature will be stimulated</w:t>
      </w:r>
      <w:r w:rsidR="00121917" w:rsidRPr="00507AB3">
        <w:rPr>
          <w:lang w:val="en-US"/>
        </w:rPr>
        <w:t xml:space="preserve"> a reset signal to begins the Machine Cycle generation. The checkers need to verify the timing of this signal (if it is according with the core functionality). Added</w:t>
      </w:r>
      <w:r w:rsidR="00BB7EEA" w:rsidRPr="00507AB3">
        <w:rPr>
          <w:lang w:val="en-US"/>
        </w:rPr>
        <w:t>,</w:t>
      </w:r>
      <w:r w:rsidR="00121917" w:rsidRPr="00507AB3">
        <w:rPr>
          <w:lang w:val="en-US"/>
        </w:rPr>
        <w:t xml:space="preserve"> </w:t>
      </w:r>
      <w:r w:rsidR="00BB7EEA" w:rsidRPr="00507AB3">
        <w:rPr>
          <w:lang w:val="en-US"/>
        </w:rPr>
        <w:t>a set of instructions to change the serial rate will be stimulated. The checkers need to see if these rates are according to the specifications</w:t>
      </w:r>
      <w:r w:rsidR="006F2667" w:rsidRPr="00507AB3">
        <w:rPr>
          <w:lang w:val="en-US"/>
        </w:rPr>
        <w:t xml:space="preserve"> (1/32, 1/64, …)</w:t>
      </w:r>
      <w:r w:rsidR="00BB7EEA" w:rsidRPr="00507AB3">
        <w:rPr>
          <w:lang w:val="en-US"/>
        </w:rPr>
        <w:t>.</w:t>
      </w:r>
    </w:p>
    <w:p w:rsidR="003321B8" w:rsidRPr="00507AB3" w:rsidRDefault="003321B8" w:rsidP="00D67BFA">
      <w:pPr>
        <w:autoSpaceDE w:val="0"/>
        <w:autoSpaceDN w:val="0"/>
        <w:adjustRightInd w:val="0"/>
        <w:spacing w:before="140" w:after="80"/>
        <w:ind w:left="709"/>
        <w:jc w:val="both"/>
        <w:rPr>
          <w:rFonts w:cs="Times"/>
          <w:lang w:val="en-US"/>
        </w:rPr>
      </w:pPr>
    </w:p>
    <w:p w:rsidR="00121917" w:rsidRPr="00507AB3" w:rsidRDefault="00121917" w:rsidP="00121917">
      <w:pPr>
        <w:pStyle w:val="SubSeoDHCTI"/>
      </w:pPr>
      <w:bookmarkStart w:id="908" w:name="_Toc274558123"/>
      <w:r w:rsidRPr="00507AB3">
        <w:t>Top Feature 6 Description</w:t>
      </w:r>
      <w:bookmarkEnd w:id="908"/>
    </w:p>
    <w:p w:rsidR="00121917" w:rsidRPr="00507AB3" w:rsidRDefault="00121917" w:rsidP="00121917">
      <w:pPr>
        <w:ind w:left="709"/>
        <w:rPr>
          <w:lang w:val="en-US"/>
        </w:rPr>
      </w:pPr>
    </w:p>
    <w:p w:rsidR="009D6829" w:rsidRDefault="00121917" w:rsidP="00121917">
      <w:pPr>
        <w:autoSpaceDE w:val="0"/>
        <w:autoSpaceDN w:val="0"/>
        <w:adjustRightInd w:val="0"/>
        <w:spacing w:before="140" w:after="80"/>
        <w:ind w:left="709"/>
        <w:jc w:val="both"/>
        <w:rPr>
          <w:ins w:id="909" w:author="Vinícius Amaral" w:date="2010-10-11T10:27:00Z"/>
          <w:lang w:val="en-US"/>
        </w:rPr>
      </w:pPr>
      <w:r w:rsidRPr="00507AB3">
        <w:rPr>
          <w:lang w:val="en-US"/>
        </w:rPr>
        <w:t xml:space="preserve">This module </w:t>
      </w:r>
      <w:r w:rsidR="006F2667" w:rsidRPr="00507AB3">
        <w:rPr>
          <w:lang w:val="en-US"/>
        </w:rPr>
        <w:t>feature is responsible for verify the ports functionality.</w:t>
      </w:r>
    </w:p>
    <w:p w:rsidR="009D6829" w:rsidRPr="009D6829" w:rsidRDefault="009D6829" w:rsidP="009D6829">
      <w:pPr>
        <w:autoSpaceDE w:val="0"/>
        <w:autoSpaceDN w:val="0"/>
        <w:adjustRightInd w:val="0"/>
        <w:spacing w:before="140" w:after="80"/>
        <w:ind w:left="709"/>
        <w:jc w:val="both"/>
        <w:rPr>
          <w:ins w:id="910" w:author="Vinícius Amaral" w:date="2010-10-11T10:27:00Z"/>
          <w:lang w:val="en-US"/>
        </w:rPr>
      </w:pPr>
      <w:ins w:id="911" w:author="Vinícius Amaral" w:date="2010-10-11T10:27:00Z">
        <w:r w:rsidRPr="009D6829">
          <w:rPr>
            <w:lang w:val="en-US"/>
          </w:rPr>
          <w:t xml:space="preserve">The output drivers of Ports 0, 2 and 4, and the input buffers of Port 0, are used in accesses to external memory. In this application, Port 0 is bidirectional data bus. Port 2 outputs the high byte of the external memory address when the address is 16 bits wide. Otherwise the Port 2 pins continue to emit the P2 SFR content. </w:t>
        </w:r>
      </w:ins>
    </w:p>
    <w:p w:rsidR="009D6829" w:rsidRPr="009D6829" w:rsidRDefault="009D6829" w:rsidP="009D6829">
      <w:pPr>
        <w:autoSpaceDE w:val="0"/>
        <w:autoSpaceDN w:val="0"/>
        <w:adjustRightInd w:val="0"/>
        <w:spacing w:before="140" w:after="80"/>
        <w:ind w:left="709"/>
        <w:jc w:val="both"/>
        <w:rPr>
          <w:ins w:id="912" w:author="Vinícius Amaral" w:date="2010-10-11T10:27:00Z"/>
          <w:lang w:val="en-US"/>
        </w:rPr>
      </w:pPr>
      <w:ins w:id="913" w:author="Vinícius Amaral" w:date="2010-10-11T10:27:00Z">
        <w:r w:rsidRPr="009D6829">
          <w:rPr>
            <w:lang w:val="en-US"/>
          </w:rPr>
          <w:t>Only Port 3 is multifunctional and serves functions of various special features.</w:t>
        </w:r>
      </w:ins>
    </w:p>
    <w:p w:rsidR="009D6829" w:rsidRDefault="009D6829" w:rsidP="009D6829">
      <w:pPr>
        <w:autoSpaceDE w:val="0"/>
        <w:autoSpaceDN w:val="0"/>
        <w:adjustRightInd w:val="0"/>
        <w:spacing w:before="140" w:after="80"/>
        <w:ind w:left="709"/>
        <w:jc w:val="both"/>
        <w:rPr>
          <w:ins w:id="914" w:author="Vinícius Amaral" w:date="2010-10-11T10:27:00Z"/>
          <w:lang w:val="en-US"/>
        </w:rPr>
      </w:pPr>
      <w:ins w:id="915" w:author="Vinícius Amaral" w:date="2010-10-11T10:27:00Z">
        <w:r w:rsidRPr="009D6829">
          <w:rPr>
            <w:lang w:val="en-US"/>
          </w:rPr>
          <w:t>The alternate functions can only be activated if the port direction is set to input for P3.0 and P3.2 and P3.3. For P3.1, it’s necessary to set the I/O direction to output (P3EN) .</w:t>
        </w:r>
      </w:ins>
    </w:p>
    <w:p w:rsidR="00121917" w:rsidRPr="00507AB3" w:rsidRDefault="006F2667" w:rsidP="009D6829">
      <w:pPr>
        <w:autoSpaceDE w:val="0"/>
        <w:autoSpaceDN w:val="0"/>
        <w:adjustRightInd w:val="0"/>
        <w:spacing w:before="140" w:after="80"/>
        <w:ind w:left="709"/>
        <w:jc w:val="both"/>
        <w:rPr>
          <w:lang w:val="en-US"/>
        </w:rPr>
      </w:pPr>
      <w:r w:rsidRPr="00507AB3">
        <w:rPr>
          <w:lang w:val="en-US"/>
        </w:rPr>
        <w:t xml:space="preserve"> The </w:t>
      </w:r>
      <w:commentRangeStart w:id="916"/>
      <w:del w:id="917" w:author="Vinícius Amaral" w:date="2010-10-11T10:27:00Z">
        <w:r w:rsidRPr="00507AB3" w:rsidDel="009D6829">
          <w:rPr>
            <w:lang w:val="en-US"/>
          </w:rPr>
          <w:delText xml:space="preserve">access must respect a priority list found in the SOW and the </w:delText>
        </w:r>
      </w:del>
      <w:commentRangeEnd w:id="916"/>
      <w:r w:rsidR="009D6829">
        <w:rPr>
          <w:rStyle w:val="Refdecomentrio"/>
        </w:rPr>
        <w:commentReference w:id="916"/>
      </w:r>
      <w:r w:rsidRPr="00507AB3">
        <w:rPr>
          <w:lang w:val="en-US"/>
        </w:rPr>
        <w:t>data to be read and write need</w:t>
      </w:r>
      <w:ins w:id="918" w:author="Vinícius Amaral" w:date="2010-10-11T10:27:00Z">
        <w:r w:rsidR="009D6829">
          <w:rPr>
            <w:lang w:val="en-US"/>
          </w:rPr>
          <w:t>s</w:t>
        </w:r>
      </w:ins>
      <w:r w:rsidRPr="00507AB3">
        <w:rPr>
          <w:lang w:val="en-US"/>
        </w:rPr>
        <w:t xml:space="preserve"> to be right according to the instruction stimulated.</w:t>
      </w:r>
    </w:p>
    <w:p w:rsidR="00121917" w:rsidRPr="00507AB3" w:rsidRDefault="00121917" w:rsidP="00121917">
      <w:pPr>
        <w:autoSpaceDE w:val="0"/>
        <w:autoSpaceDN w:val="0"/>
        <w:adjustRightInd w:val="0"/>
        <w:spacing w:before="140" w:after="80"/>
        <w:ind w:left="709"/>
        <w:jc w:val="both"/>
        <w:rPr>
          <w:lang w:val="en-US"/>
        </w:rPr>
      </w:pPr>
    </w:p>
    <w:p w:rsidR="00121917" w:rsidRPr="00507AB3" w:rsidRDefault="00121917" w:rsidP="00121917">
      <w:pPr>
        <w:pStyle w:val="SubSeodivisoDHCTI"/>
        <w:numPr>
          <w:ilvl w:val="2"/>
          <w:numId w:val="3"/>
        </w:numPr>
        <w:jc w:val="both"/>
      </w:pPr>
      <w:bookmarkStart w:id="919" w:name="_Toc274558124"/>
      <w:r w:rsidRPr="00507AB3">
        <w:t>Verification Steps for F6.V1</w:t>
      </w:r>
      <w:bookmarkEnd w:id="919"/>
    </w:p>
    <w:p w:rsidR="00121917" w:rsidRDefault="00121917" w:rsidP="00121917">
      <w:pPr>
        <w:autoSpaceDE w:val="0"/>
        <w:autoSpaceDN w:val="0"/>
        <w:adjustRightInd w:val="0"/>
        <w:spacing w:before="140" w:after="80"/>
        <w:ind w:left="709"/>
        <w:jc w:val="both"/>
        <w:rPr>
          <w:ins w:id="920" w:author="Vinícius Amaral" w:date="2010-10-11T10:22:00Z"/>
          <w:lang w:val="en-US"/>
        </w:rPr>
      </w:pPr>
      <w:r w:rsidRPr="00507AB3">
        <w:rPr>
          <w:lang w:val="en-US"/>
        </w:rPr>
        <w:t xml:space="preserve">For this feature will be stimulated </w:t>
      </w:r>
      <w:r w:rsidR="006F2667" w:rsidRPr="00507AB3">
        <w:rPr>
          <w:lang w:val="en-US"/>
        </w:rPr>
        <w:t>a set of instruction to read or write in the same port. The checkers need to verify if the priority list is respected.</w:t>
      </w:r>
    </w:p>
    <w:p w:rsidR="00476A45" w:rsidRPr="00507AB3" w:rsidRDefault="00476A45" w:rsidP="00121917">
      <w:pPr>
        <w:autoSpaceDE w:val="0"/>
        <w:autoSpaceDN w:val="0"/>
        <w:adjustRightInd w:val="0"/>
        <w:spacing w:before="140" w:after="80"/>
        <w:ind w:left="709"/>
        <w:jc w:val="both"/>
        <w:rPr>
          <w:lang w:val="en-US"/>
        </w:rPr>
      </w:pPr>
    </w:p>
    <w:p w:rsidR="006F2667" w:rsidRPr="00507AB3" w:rsidRDefault="006F2667" w:rsidP="006F2667">
      <w:pPr>
        <w:pStyle w:val="SubSeodivisoDHCTI"/>
        <w:numPr>
          <w:ilvl w:val="2"/>
          <w:numId w:val="3"/>
        </w:numPr>
        <w:jc w:val="both"/>
      </w:pPr>
      <w:bookmarkStart w:id="921" w:name="_Toc274558125"/>
      <w:r w:rsidRPr="00507AB3">
        <w:t>Verification Steps for F6.V2</w:t>
      </w:r>
      <w:bookmarkEnd w:id="921"/>
    </w:p>
    <w:p w:rsidR="006F2667" w:rsidRPr="00507AB3" w:rsidRDefault="006F2667" w:rsidP="006F2667">
      <w:pPr>
        <w:autoSpaceDE w:val="0"/>
        <w:autoSpaceDN w:val="0"/>
        <w:adjustRightInd w:val="0"/>
        <w:spacing w:before="140" w:after="80"/>
        <w:ind w:left="709"/>
        <w:jc w:val="both"/>
        <w:rPr>
          <w:rFonts w:cs="Times"/>
          <w:lang w:val="en-US"/>
        </w:rPr>
      </w:pPr>
      <w:r w:rsidRPr="00507AB3">
        <w:rPr>
          <w:lang w:val="en-US"/>
        </w:rPr>
        <w:t>For this feature will be stimulated a set of instructions to read and write random data in the ports. The checkers needs to verify if these data are in the right ports according to the instructions send.</w:t>
      </w:r>
    </w:p>
    <w:p w:rsidR="00121917" w:rsidRPr="00507AB3" w:rsidRDefault="00121917" w:rsidP="00D67BFA">
      <w:pPr>
        <w:autoSpaceDE w:val="0"/>
        <w:autoSpaceDN w:val="0"/>
        <w:adjustRightInd w:val="0"/>
        <w:spacing w:before="140" w:after="80"/>
        <w:ind w:left="709"/>
        <w:jc w:val="both"/>
        <w:rPr>
          <w:rFonts w:cs="Times"/>
          <w:lang w:val="en-US"/>
        </w:rPr>
      </w:pPr>
    </w:p>
    <w:p w:rsidR="006F2667" w:rsidRPr="00507AB3" w:rsidRDefault="006F2667" w:rsidP="006F2667">
      <w:pPr>
        <w:pStyle w:val="SubSeoDHCTI"/>
      </w:pPr>
      <w:bookmarkStart w:id="922" w:name="_Toc274558126"/>
      <w:r w:rsidRPr="00507AB3">
        <w:t>Top Feature 7 Description</w:t>
      </w:r>
      <w:bookmarkEnd w:id="922"/>
    </w:p>
    <w:p w:rsidR="006F2667" w:rsidRPr="00507AB3" w:rsidRDefault="006F2667" w:rsidP="006F2667">
      <w:pPr>
        <w:ind w:left="709"/>
        <w:rPr>
          <w:lang w:val="en-US"/>
        </w:rPr>
      </w:pPr>
    </w:p>
    <w:p w:rsidR="009D6829" w:rsidRPr="009D6829" w:rsidRDefault="009D6829" w:rsidP="009D6829">
      <w:pPr>
        <w:autoSpaceDE w:val="0"/>
        <w:autoSpaceDN w:val="0"/>
        <w:adjustRightInd w:val="0"/>
        <w:spacing w:before="140" w:after="80"/>
        <w:ind w:left="709"/>
        <w:jc w:val="both"/>
        <w:rPr>
          <w:ins w:id="923" w:author="Vinícius Amaral" w:date="2010-10-11T10:31:00Z"/>
          <w:lang w:val="en-US"/>
        </w:rPr>
      </w:pPr>
      <w:ins w:id="924" w:author="Vinícius Amaral" w:date="2010-10-11T10:31:00Z">
        <w:r>
          <w:rPr>
            <w:lang w:val="en-US"/>
          </w:rPr>
          <w:t>The Bus Control</w:t>
        </w:r>
        <w:r w:rsidRPr="009D6829">
          <w:rPr>
            <w:lang w:val="en-US"/>
          </w:rPr>
          <w:t xml:space="preserve"> module is responsible to management of external signals of EMC08, they are: EA_b and PSEN_b.</w:t>
        </w:r>
      </w:ins>
    </w:p>
    <w:p w:rsidR="009D6829" w:rsidRPr="009D6829" w:rsidRDefault="009D6829" w:rsidP="009D6829">
      <w:pPr>
        <w:autoSpaceDE w:val="0"/>
        <w:autoSpaceDN w:val="0"/>
        <w:adjustRightInd w:val="0"/>
        <w:spacing w:before="140" w:after="80"/>
        <w:ind w:left="709"/>
        <w:jc w:val="both"/>
        <w:rPr>
          <w:ins w:id="925" w:author="Vinícius Amaral" w:date="2010-10-11T10:31:00Z"/>
          <w:lang w:val="en-US"/>
        </w:rPr>
      </w:pPr>
      <w:ins w:id="926" w:author="Vinícius Amaral" w:date="2010-10-11T10:31:00Z">
        <w:r w:rsidRPr="009D6829">
          <w:rPr>
            <w:lang w:val="en-US"/>
          </w:rPr>
          <w:t>The read strobe to external ROM, PSEN_b is used for all external program fetches. PSEN_b is not activated for internal program fetches.</w:t>
        </w:r>
      </w:ins>
    </w:p>
    <w:p w:rsidR="009D6829" w:rsidRDefault="009D6829" w:rsidP="009D6829">
      <w:pPr>
        <w:autoSpaceDE w:val="0"/>
        <w:autoSpaceDN w:val="0"/>
        <w:adjustRightInd w:val="0"/>
        <w:spacing w:before="140" w:after="80"/>
        <w:ind w:left="709"/>
        <w:jc w:val="both"/>
        <w:rPr>
          <w:ins w:id="927" w:author="Vinícius Amaral" w:date="2010-10-11T10:31:00Z"/>
          <w:lang w:val="en-US"/>
        </w:rPr>
      </w:pPr>
      <w:ins w:id="928" w:author="Vinícius Amaral" w:date="2010-10-11T10:31:00Z">
        <w:r w:rsidRPr="009D6829">
          <w:rPr>
            <w:lang w:val="en-US"/>
          </w:rPr>
          <w:t xml:space="preserve">The lowest 4K bytes of Program Memory can be either in the on-chip ROM or in an external ROM. This selection is made by strapping the EA_b pin to either VCC or Vss. This project uses only 4K bytes of ROM internal. </w:t>
        </w:r>
      </w:ins>
    </w:p>
    <w:p w:rsidR="006F2667" w:rsidRPr="00507AB3" w:rsidRDefault="006F2667" w:rsidP="009D6829">
      <w:pPr>
        <w:autoSpaceDE w:val="0"/>
        <w:autoSpaceDN w:val="0"/>
        <w:adjustRightInd w:val="0"/>
        <w:spacing w:before="140" w:after="80"/>
        <w:ind w:left="709"/>
        <w:jc w:val="both"/>
        <w:rPr>
          <w:lang w:val="en-US"/>
        </w:rPr>
      </w:pPr>
      <w:r w:rsidRPr="00507AB3">
        <w:rPr>
          <w:lang w:val="en-US"/>
        </w:rPr>
        <w:t xml:space="preserve">This </w:t>
      </w:r>
      <w:r w:rsidR="00AF11F9" w:rsidRPr="00507AB3">
        <w:rPr>
          <w:lang w:val="en-US"/>
        </w:rPr>
        <w:t xml:space="preserve">feature is responsible to verify the external memory access controlled by the sub-block Bus Control. </w:t>
      </w:r>
    </w:p>
    <w:p w:rsidR="006F2667" w:rsidRPr="00507AB3" w:rsidRDefault="006F2667" w:rsidP="006F2667">
      <w:pPr>
        <w:autoSpaceDE w:val="0"/>
        <w:autoSpaceDN w:val="0"/>
        <w:adjustRightInd w:val="0"/>
        <w:spacing w:before="140" w:after="80"/>
        <w:ind w:left="709"/>
        <w:jc w:val="both"/>
        <w:rPr>
          <w:lang w:val="en-US"/>
        </w:rPr>
      </w:pPr>
    </w:p>
    <w:p w:rsidR="006F2667" w:rsidRPr="00507AB3" w:rsidRDefault="006F2667" w:rsidP="006F2667">
      <w:pPr>
        <w:pStyle w:val="SubSeodivisoDHCTI"/>
        <w:numPr>
          <w:ilvl w:val="2"/>
          <w:numId w:val="3"/>
        </w:numPr>
        <w:jc w:val="both"/>
      </w:pPr>
      <w:bookmarkStart w:id="929" w:name="_Toc274558127"/>
      <w:r w:rsidRPr="00507AB3">
        <w:t>Verification Steps for F7.V1</w:t>
      </w:r>
      <w:bookmarkEnd w:id="929"/>
    </w:p>
    <w:p w:rsidR="006F2667" w:rsidRPr="00507AB3" w:rsidRDefault="006F2667" w:rsidP="006F2667">
      <w:pPr>
        <w:autoSpaceDE w:val="0"/>
        <w:autoSpaceDN w:val="0"/>
        <w:adjustRightInd w:val="0"/>
        <w:spacing w:before="140" w:after="80"/>
        <w:ind w:left="709"/>
        <w:jc w:val="both"/>
        <w:rPr>
          <w:rFonts w:cs="Times"/>
          <w:lang w:val="en-US"/>
        </w:rPr>
      </w:pPr>
      <w:r w:rsidRPr="00507AB3">
        <w:rPr>
          <w:lang w:val="en-US"/>
        </w:rPr>
        <w:t xml:space="preserve">For this feature will be stimulated </w:t>
      </w:r>
      <w:r w:rsidR="00AF11F9" w:rsidRPr="00507AB3">
        <w:rPr>
          <w:lang w:val="en-US"/>
        </w:rPr>
        <w:t xml:space="preserve">a set of instructions to stimulated the external memory access. Since the access is done, the checkers needs to verify the priority access of each write or read operation. </w:t>
      </w:r>
    </w:p>
    <w:p w:rsidR="006F2667" w:rsidRPr="00507AB3" w:rsidRDefault="006F2667" w:rsidP="00D67BFA">
      <w:pPr>
        <w:autoSpaceDE w:val="0"/>
        <w:autoSpaceDN w:val="0"/>
        <w:adjustRightInd w:val="0"/>
        <w:spacing w:before="140" w:after="80"/>
        <w:ind w:left="709"/>
        <w:jc w:val="both"/>
        <w:rPr>
          <w:rFonts w:cs="Times"/>
          <w:lang w:val="en-US"/>
        </w:rPr>
      </w:pPr>
    </w:p>
    <w:p w:rsidR="006771D4" w:rsidRPr="00507AB3" w:rsidRDefault="006771D4" w:rsidP="006771D4">
      <w:pPr>
        <w:pStyle w:val="SubSeoDHCTI"/>
      </w:pPr>
      <w:bookmarkStart w:id="930" w:name="_Toc274558128"/>
      <w:r w:rsidRPr="00507AB3">
        <w:t>Top Feature 8 Description</w:t>
      </w:r>
      <w:bookmarkEnd w:id="930"/>
    </w:p>
    <w:p w:rsidR="006771D4" w:rsidRPr="00507AB3" w:rsidRDefault="006771D4" w:rsidP="006771D4">
      <w:pPr>
        <w:ind w:left="709"/>
        <w:rPr>
          <w:lang w:val="en-US"/>
        </w:rPr>
      </w:pPr>
    </w:p>
    <w:p w:rsidR="009D6829" w:rsidRPr="009D6829" w:rsidRDefault="009D6829" w:rsidP="009D6829">
      <w:pPr>
        <w:autoSpaceDE w:val="0"/>
        <w:autoSpaceDN w:val="0"/>
        <w:adjustRightInd w:val="0"/>
        <w:spacing w:before="140" w:after="80"/>
        <w:ind w:left="709"/>
        <w:jc w:val="both"/>
        <w:rPr>
          <w:ins w:id="931" w:author="Vinícius Amaral" w:date="2010-10-11T10:32:00Z"/>
          <w:lang w:val="en-US"/>
        </w:rPr>
      </w:pPr>
      <w:ins w:id="932" w:author="Vinícius Amaral" w:date="2010-10-11T10:32:00Z">
        <w:r w:rsidRPr="009D6829">
          <w:rPr>
            <w:lang w:val="en-US"/>
          </w:rPr>
          <w:t>The microcontroller EMC08 has 3 timers (timer 0, timer 1 and timer 2), being two on general purpose (timer 0 and 1) and an on specific purpose (timer 2).</w:t>
        </w:r>
      </w:ins>
    </w:p>
    <w:p w:rsidR="009D6829" w:rsidRPr="009D6829" w:rsidRDefault="009D6829" w:rsidP="009D6829">
      <w:pPr>
        <w:autoSpaceDE w:val="0"/>
        <w:autoSpaceDN w:val="0"/>
        <w:adjustRightInd w:val="0"/>
        <w:spacing w:before="140" w:after="80"/>
        <w:ind w:left="709"/>
        <w:jc w:val="both"/>
        <w:rPr>
          <w:ins w:id="933" w:author="Vinícius Amaral" w:date="2010-10-11T10:32:00Z"/>
          <w:lang w:val="en-US"/>
        </w:rPr>
      </w:pPr>
      <w:ins w:id="934" w:author="Vinícius Amaral" w:date="2010-10-11T10:32:00Z">
        <w:r w:rsidRPr="009D6829">
          <w:rPr>
            <w:lang w:val="en-US"/>
          </w:rPr>
          <w:t>The timers 0 and 1 can assume the timer function or counter depending on the configurations attributed to the same by the application (software).</w:t>
        </w:r>
      </w:ins>
    </w:p>
    <w:p w:rsidR="009D6829" w:rsidRDefault="009D6829" w:rsidP="009D6829">
      <w:pPr>
        <w:autoSpaceDE w:val="0"/>
        <w:autoSpaceDN w:val="0"/>
        <w:adjustRightInd w:val="0"/>
        <w:spacing w:before="140" w:after="80"/>
        <w:ind w:left="709"/>
        <w:jc w:val="both"/>
        <w:rPr>
          <w:ins w:id="935" w:author="Vinícius Amaral" w:date="2010-10-11T10:32:00Z"/>
          <w:lang w:val="en-US"/>
        </w:rPr>
      </w:pPr>
      <w:ins w:id="936" w:author="Vinícius Amaral" w:date="2010-10-11T10:32:00Z">
        <w:r w:rsidRPr="009D6829">
          <w:rPr>
            <w:lang w:val="en-US"/>
          </w:rPr>
          <w:t xml:space="preserve">The timer 2 has his functionality focused for the section automotive being used as an angle counter in a jagged wheel in the which lacks a tooth that through his occurrence allows to synchronize the counting previously stored in a register with the current counting obtained by a turn of the jagged wheel, being then that validated result and stored in a register, and through these data stored in the register makes possible the counting of turns in the motor of the vehicle (RPM) and it provides to the system (CPU) to evaluate the automobile is accelerating or slowing down so that of ownership of those registrations to increase or to reduce the flow of injection of combustible mixture and the speed of the ignition, that system FlyWheel is called. </w:t>
        </w:r>
      </w:ins>
    </w:p>
    <w:p w:rsidR="006771D4" w:rsidRPr="00507AB3" w:rsidRDefault="006771D4" w:rsidP="009D6829">
      <w:pPr>
        <w:autoSpaceDE w:val="0"/>
        <w:autoSpaceDN w:val="0"/>
        <w:adjustRightInd w:val="0"/>
        <w:spacing w:before="140" w:after="80"/>
        <w:ind w:left="709"/>
        <w:jc w:val="both"/>
        <w:rPr>
          <w:lang w:val="en-US"/>
        </w:rPr>
      </w:pPr>
      <w:r w:rsidRPr="00507AB3">
        <w:rPr>
          <w:lang w:val="en-US"/>
        </w:rPr>
        <w:t xml:space="preserve">This </w:t>
      </w:r>
      <w:r w:rsidR="00761912" w:rsidRPr="00507AB3">
        <w:rPr>
          <w:lang w:val="en-US"/>
        </w:rPr>
        <w:t>feature is responsible to verify the timers synchronization and the mode 2 operation, since it is critical for this project.</w:t>
      </w:r>
    </w:p>
    <w:p w:rsidR="006771D4" w:rsidRPr="00507AB3" w:rsidRDefault="006771D4" w:rsidP="006771D4">
      <w:pPr>
        <w:autoSpaceDE w:val="0"/>
        <w:autoSpaceDN w:val="0"/>
        <w:adjustRightInd w:val="0"/>
        <w:spacing w:before="140" w:after="80"/>
        <w:ind w:left="709"/>
        <w:jc w:val="both"/>
        <w:rPr>
          <w:lang w:val="en-US"/>
        </w:rPr>
      </w:pPr>
    </w:p>
    <w:p w:rsidR="006771D4" w:rsidRPr="00507AB3" w:rsidRDefault="006771D4" w:rsidP="006771D4">
      <w:pPr>
        <w:pStyle w:val="SubSeodivisoDHCTI"/>
        <w:numPr>
          <w:ilvl w:val="2"/>
          <w:numId w:val="3"/>
        </w:numPr>
        <w:jc w:val="both"/>
      </w:pPr>
      <w:bookmarkStart w:id="937" w:name="_Toc274558129"/>
      <w:r w:rsidRPr="00507AB3">
        <w:t>Verification Steps for F8.V1</w:t>
      </w:r>
      <w:bookmarkEnd w:id="937"/>
    </w:p>
    <w:p w:rsidR="006771D4" w:rsidRDefault="006771D4" w:rsidP="006771D4">
      <w:pPr>
        <w:autoSpaceDE w:val="0"/>
        <w:autoSpaceDN w:val="0"/>
        <w:adjustRightInd w:val="0"/>
        <w:spacing w:before="140" w:after="80"/>
        <w:ind w:left="709"/>
        <w:jc w:val="both"/>
        <w:rPr>
          <w:ins w:id="938" w:author="Vinícius Amaral" w:date="2010-10-11T10:32:00Z"/>
          <w:lang w:val="en-US"/>
        </w:rPr>
      </w:pPr>
      <w:r w:rsidRPr="00507AB3">
        <w:rPr>
          <w:lang w:val="en-US"/>
        </w:rPr>
        <w:t xml:space="preserve">For this feature will be stimulated </w:t>
      </w:r>
      <w:r w:rsidR="00761912" w:rsidRPr="00507AB3">
        <w:rPr>
          <w:lang w:val="en-US"/>
        </w:rPr>
        <w:t xml:space="preserve">the reset signal and the change of operation modes to synchronize the timers (with the Machine Cycle). The checkers needs to see if the timers are </w:t>
      </w:r>
      <w:del w:id="939" w:author="Vinícius Amaral" w:date="2010-10-11T10:34:00Z">
        <w:r w:rsidR="00761912" w:rsidRPr="00507AB3" w:rsidDel="009D6829">
          <w:rPr>
            <w:lang w:val="en-US"/>
          </w:rPr>
          <w:delText xml:space="preserve">counting property and </w:delText>
        </w:r>
      </w:del>
      <w:r w:rsidR="00761912" w:rsidRPr="00507AB3">
        <w:rPr>
          <w:lang w:val="en-US"/>
        </w:rPr>
        <w:t>synchronously with the CM.</w:t>
      </w:r>
    </w:p>
    <w:p w:rsidR="009D6829" w:rsidRPr="00507AB3" w:rsidRDefault="009D6829" w:rsidP="006771D4">
      <w:pPr>
        <w:autoSpaceDE w:val="0"/>
        <w:autoSpaceDN w:val="0"/>
        <w:adjustRightInd w:val="0"/>
        <w:spacing w:before="140" w:after="80"/>
        <w:ind w:left="709"/>
        <w:jc w:val="both"/>
        <w:rPr>
          <w:lang w:val="en-US"/>
        </w:rPr>
      </w:pPr>
    </w:p>
    <w:p w:rsidR="00761912" w:rsidRPr="00507AB3" w:rsidRDefault="00761912" w:rsidP="00761912">
      <w:pPr>
        <w:pStyle w:val="SubSeodivisoDHCTI"/>
        <w:numPr>
          <w:ilvl w:val="2"/>
          <w:numId w:val="3"/>
        </w:numPr>
        <w:jc w:val="both"/>
      </w:pPr>
      <w:bookmarkStart w:id="940" w:name="_Toc274558130"/>
      <w:r w:rsidRPr="00507AB3">
        <w:t>Verification Steps for F8.V2</w:t>
      </w:r>
      <w:bookmarkEnd w:id="940"/>
    </w:p>
    <w:p w:rsidR="009D6829" w:rsidRDefault="00761912" w:rsidP="00761912">
      <w:pPr>
        <w:autoSpaceDE w:val="0"/>
        <w:autoSpaceDN w:val="0"/>
        <w:adjustRightInd w:val="0"/>
        <w:spacing w:before="140" w:after="80"/>
        <w:ind w:left="709"/>
        <w:jc w:val="both"/>
        <w:rPr>
          <w:ins w:id="941" w:author="Vinícius Amaral" w:date="2010-10-11T10:35:00Z"/>
          <w:lang w:val="en-US"/>
        </w:rPr>
      </w:pPr>
      <w:r w:rsidRPr="00507AB3">
        <w:rPr>
          <w:lang w:val="en-US"/>
        </w:rPr>
        <w:t>For this feature will be stimulated a set of instructions to verify the</w:t>
      </w:r>
      <w:ins w:id="942" w:author="Vinícius Amaral" w:date="2010-10-11T10:33:00Z">
        <w:r w:rsidR="009D6829">
          <w:rPr>
            <w:lang w:val="en-US"/>
          </w:rPr>
          <w:t xml:space="preserve"> operation of</w:t>
        </w:r>
      </w:ins>
      <w:r w:rsidRPr="00507AB3">
        <w:rPr>
          <w:lang w:val="en-US"/>
        </w:rPr>
        <w:t xml:space="preserve"> Timers</w:t>
      </w:r>
      <w:ins w:id="943" w:author="Vinícius Amaral" w:date="2010-10-11T10:33:00Z">
        <w:r w:rsidR="009D6829">
          <w:rPr>
            <w:lang w:val="en-US"/>
          </w:rPr>
          <w:t xml:space="preserve"> in</w:t>
        </w:r>
      </w:ins>
      <w:r w:rsidRPr="00507AB3">
        <w:rPr>
          <w:lang w:val="en-US"/>
        </w:rPr>
        <w:t xml:space="preserve"> mode </w:t>
      </w:r>
      <w:del w:id="944" w:author="Vinícius Amaral" w:date="2010-10-11T10:33:00Z">
        <w:r w:rsidRPr="00507AB3" w:rsidDel="009D6829">
          <w:rPr>
            <w:lang w:val="en-US"/>
          </w:rPr>
          <w:delText xml:space="preserve">2 </w:delText>
        </w:r>
      </w:del>
      <w:ins w:id="945" w:author="Vinícius Amaral" w:date="2010-10-11T10:33:00Z">
        <w:r w:rsidR="009D6829">
          <w:rPr>
            <w:lang w:val="en-US"/>
          </w:rPr>
          <w:t>0 and 1</w:t>
        </w:r>
      </w:ins>
      <w:del w:id="946" w:author="Vinícius Amaral" w:date="2010-10-11T10:34:00Z">
        <w:r w:rsidRPr="00507AB3" w:rsidDel="009D6829">
          <w:rPr>
            <w:lang w:val="en-US"/>
          </w:rPr>
          <w:delText>of operation</w:delText>
        </w:r>
      </w:del>
      <w:r w:rsidRPr="00507AB3">
        <w:rPr>
          <w:lang w:val="en-US"/>
        </w:rPr>
        <w:t>. Random signal will be stimulated</w:t>
      </w:r>
      <w:ins w:id="947" w:author="Vinícius Amaral" w:date="2010-10-11T10:35:00Z">
        <w:r w:rsidR="009D6829">
          <w:rPr>
            <w:lang w:val="en-US"/>
          </w:rPr>
          <w:t xml:space="preserve"> and</w:t>
        </w:r>
        <w:r w:rsidR="009D6829" w:rsidRPr="009D6829">
          <w:rPr>
            <w:lang w:val="en-US"/>
          </w:rPr>
          <w:t xml:space="preserve"> checkers needs to see if the timers are counting property and overflow flags are set correctly.</w:t>
        </w:r>
      </w:ins>
    </w:p>
    <w:p w:rsidR="009D6829" w:rsidRDefault="00761912" w:rsidP="00761912">
      <w:pPr>
        <w:autoSpaceDE w:val="0"/>
        <w:autoSpaceDN w:val="0"/>
        <w:adjustRightInd w:val="0"/>
        <w:spacing w:before="140" w:after="80"/>
        <w:ind w:left="709"/>
        <w:jc w:val="both"/>
        <w:rPr>
          <w:ins w:id="948" w:author="Vinícius Amaral" w:date="2010-10-11T10:32:00Z"/>
          <w:lang w:val="en-US"/>
        </w:rPr>
      </w:pPr>
      <w:del w:id="949" w:author="Vinícius Amaral" w:date="2010-10-11T10:34:00Z">
        <w:r w:rsidRPr="00507AB3" w:rsidDel="009D6829">
          <w:rPr>
            <w:lang w:val="en-US"/>
          </w:rPr>
          <w:delText xml:space="preserve"> in the PHT input simulating the Digital Flywheel Tooth sensor.</w:delText>
        </w:r>
      </w:del>
    </w:p>
    <w:p w:rsidR="009D6829" w:rsidRPr="00507AB3" w:rsidRDefault="009D6829" w:rsidP="009D6829">
      <w:pPr>
        <w:pStyle w:val="SubSeodivisoDHCTI"/>
        <w:numPr>
          <w:ilvl w:val="2"/>
          <w:numId w:val="3"/>
        </w:numPr>
        <w:jc w:val="both"/>
        <w:rPr>
          <w:ins w:id="950" w:author="Vinícius Amaral" w:date="2010-10-11T10:32:00Z"/>
        </w:rPr>
      </w:pPr>
      <w:bookmarkStart w:id="951" w:name="_Toc274558131"/>
      <w:ins w:id="952" w:author="Vinícius Amaral" w:date="2010-10-11T10:32:00Z">
        <w:r w:rsidRPr="00507AB3">
          <w:t>Verification Steps for F8.V</w:t>
        </w:r>
        <w:r>
          <w:t>3</w:t>
        </w:r>
        <w:bookmarkEnd w:id="951"/>
      </w:ins>
    </w:p>
    <w:p w:rsidR="009D6829" w:rsidRPr="00507AB3" w:rsidRDefault="009D6829" w:rsidP="009D6829">
      <w:pPr>
        <w:autoSpaceDE w:val="0"/>
        <w:autoSpaceDN w:val="0"/>
        <w:adjustRightInd w:val="0"/>
        <w:spacing w:before="140" w:after="80"/>
        <w:ind w:left="709"/>
        <w:jc w:val="both"/>
        <w:rPr>
          <w:ins w:id="953" w:author="Vinícius Amaral" w:date="2010-10-11T10:32:00Z"/>
          <w:rFonts w:cs="Times"/>
          <w:lang w:val="en-US"/>
        </w:rPr>
      </w:pPr>
      <w:ins w:id="954" w:author="Vinícius Amaral" w:date="2010-10-11T10:32:00Z">
        <w:r w:rsidRPr="00507AB3">
          <w:rPr>
            <w:lang w:val="en-US"/>
          </w:rPr>
          <w:t>For this feature will be stimulated a set of instructions to verify the Timers mode 2 of operation. Random signal will be stimulated in the PHT input simulating the Digital Flywheel Tooth sensor.</w:t>
        </w:r>
      </w:ins>
    </w:p>
    <w:p w:rsidR="009D6829" w:rsidRPr="00507AB3" w:rsidRDefault="009D6829" w:rsidP="00761912">
      <w:pPr>
        <w:autoSpaceDE w:val="0"/>
        <w:autoSpaceDN w:val="0"/>
        <w:adjustRightInd w:val="0"/>
        <w:spacing w:before="140" w:after="80"/>
        <w:ind w:left="709"/>
        <w:jc w:val="both"/>
        <w:rPr>
          <w:rFonts w:cs="Times"/>
          <w:lang w:val="en-US"/>
        </w:rPr>
      </w:pPr>
    </w:p>
    <w:p w:rsidR="00D67BFA" w:rsidRPr="00507AB3" w:rsidRDefault="00D67BFA" w:rsidP="00B96B4F">
      <w:pPr>
        <w:autoSpaceDE w:val="0"/>
        <w:autoSpaceDN w:val="0"/>
        <w:adjustRightInd w:val="0"/>
        <w:spacing w:before="140" w:after="80"/>
        <w:ind w:left="709"/>
        <w:jc w:val="both"/>
        <w:rPr>
          <w:rFonts w:cs="Times"/>
          <w:lang w:val="en-US"/>
        </w:rPr>
      </w:pPr>
    </w:p>
    <w:p w:rsidR="00AF11F9" w:rsidRPr="00507AB3" w:rsidRDefault="00AF11F9" w:rsidP="00AF11F9">
      <w:pPr>
        <w:pStyle w:val="SubSeoDHCTI"/>
      </w:pPr>
      <w:bookmarkStart w:id="955" w:name="_Toc274558132"/>
      <w:r w:rsidRPr="00507AB3">
        <w:t>Top Feature 9 Description</w:t>
      </w:r>
      <w:bookmarkEnd w:id="955"/>
    </w:p>
    <w:p w:rsidR="00AF11F9" w:rsidRPr="00507AB3" w:rsidRDefault="00AF11F9" w:rsidP="00AF11F9">
      <w:pPr>
        <w:ind w:left="709"/>
        <w:rPr>
          <w:lang w:val="en-US"/>
        </w:rPr>
      </w:pPr>
    </w:p>
    <w:p w:rsidR="00031C06" w:rsidRPr="009D6829" w:rsidRDefault="00031C06" w:rsidP="00031C06">
      <w:pPr>
        <w:autoSpaceDE w:val="0"/>
        <w:autoSpaceDN w:val="0"/>
        <w:adjustRightInd w:val="0"/>
        <w:spacing w:before="140" w:after="80"/>
        <w:ind w:left="709"/>
        <w:jc w:val="both"/>
        <w:rPr>
          <w:ins w:id="956" w:author="Vinícius Amaral" w:date="2010-10-11T10:37:00Z"/>
          <w:lang w:val="en-US"/>
        </w:rPr>
      </w:pPr>
      <w:ins w:id="957" w:author="Vinícius Amaral" w:date="2010-10-11T10:37:00Z">
        <w:r w:rsidRPr="009D6829">
          <w:rPr>
            <w:lang w:val="en-US"/>
          </w:rPr>
          <w:t>The Interrupt Controller module evaluate and decides whether an interrupt request must be</w:t>
        </w:r>
        <w:r>
          <w:rPr>
            <w:lang w:val="en-US"/>
          </w:rPr>
          <w:t xml:space="preserve"> </w:t>
        </w:r>
        <w:r w:rsidRPr="009D6829">
          <w:rPr>
            <w:lang w:val="en-US"/>
          </w:rPr>
          <w:t>generated to CPU.</w:t>
        </w:r>
      </w:ins>
    </w:p>
    <w:p w:rsidR="00031C06" w:rsidRPr="009D6829" w:rsidRDefault="00031C06" w:rsidP="00031C06">
      <w:pPr>
        <w:autoSpaceDE w:val="0"/>
        <w:autoSpaceDN w:val="0"/>
        <w:adjustRightInd w:val="0"/>
        <w:spacing w:before="140" w:after="80"/>
        <w:ind w:left="709"/>
        <w:jc w:val="both"/>
        <w:rPr>
          <w:ins w:id="958" w:author="Vinícius Amaral" w:date="2010-10-11T10:37:00Z"/>
          <w:lang w:val="en-US"/>
        </w:rPr>
      </w:pPr>
      <w:ins w:id="959" w:author="Vinícius Amaral" w:date="2010-10-11T10:37:00Z">
        <w:r w:rsidRPr="009D6829">
          <w:rPr>
            <w:lang w:val="en-US"/>
          </w:rPr>
          <w:t>This module can monitor up to 8 interrupt sources. These sources are Timer 0, Timer 1,</w:t>
        </w:r>
        <w:r>
          <w:rPr>
            <w:lang w:val="en-US"/>
          </w:rPr>
          <w:t xml:space="preserve"> </w:t>
        </w:r>
        <w:r w:rsidRPr="009D6829">
          <w:rPr>
            <w:lang w:val="en-US"/>
          </w:rPr>
          <w:t>Timer 2 , Serial Communication Port (transmit and receive), External Pin 0, External Pin 1 and</w:t>
        </w:r>
        <w:r>
          <w:rPr>
            <w:lang w:val="en-US"/>
          </w:rPr>
          <w:t xml:space="preserve"> </w:t>
        </w:r>
        <w:r w:rsidRPr="009D6829">
          <w:rPr>
            <w:lang w:val="en-US"/>
          </w:rPr>
          <w:t>Transceiver.</w:t>
        </w:r>
      </w:ins>
    </w:p>
    <w:p w:rsidR="00031C06" w:rsidRPr="00507AB3" w:rsidRDefault="00031C06" w:rsidP="00031C06">
      <w:pPr>
        <w:autoSpaceDE w:val="0"/>
        <w:autoSpaceDN w:val="0"/>
        <w:adjustRightInd w:val="0"/>
        <w:spacing w:before="140" w:after="80"/>
        <w:ind w:left="709"/>
        <w:jc w:val="both"/>
        <w:rPr>
          <w:ins w:id="960" w:author="Vinícius Amaral" w:date="2010-10-11T10:37:00Z"/>
          <w:lang w:val="en-US"/>
        </w:rPr>
      </w:pPr>
      <w:ins w:id="961" w:author="Vinícius Amaral" w:date="2010-10-11T10:37:00Z">
        <w:r w:rsidRPr="009D6829">
          <w:rPr>
            <w:lang w:val="en-US"/>
          </w:rPr>
          <w:t>Interrupt sources can be individually configurable through IE and IP registers.</w:t>
        </w:r>
      </w:ins>
    </w:p>
    <w:p w:rsidR="00AF11F9" w:rsidRPr="00507AB3" w:rsidRDefault="00AF11F9" w:rsidP="00031C06">
      <w:pPr>
        <w:autoSpaceDE w:val="0"/>
        <w:autoSpaceDN w:val="0"/>
        <w:adjustRightInd w:val="0"/>
        <w:spacing w:before="140" w:after="80"/>
        <w:ind w:left="709"/>
        <w:jc w:val="both"/>
        <w:rPr>
          <w:lang w:val="en-US"/>
        </w:rPr>
      </w:pPr>
      <w:r w:rsidRPr="00507AB3">
        <w:rPr>
          <w:lang w:val="en-US"/>
        </w:rPr>
        <w:t>This</w:t>
      </w:r>
      <w:r w:rsidR="00A5643B" w:rsidRPr="00507AB3">
        <w:rPr>
          <w:lang w:val="en-US"/>
        </w:rPr>
        <w:t xml:space="preserve"> feature is responsible to verify the interrupts operations. Both software and hardware interrupts need to be stimulated and be accomplished with the priority list.</w:t>
      </w:r>
      <w:ins w:id="962" w:author="Vinícius Amaral" w:date="2010-10-11T10:36:00Z">
        <w:r w:rsidR="00AF07FD" w:rsidRPr="00AF07FD">
          <w:rPr>
            <w:lang w:val="en-US"/>
            <w:rPrChange w:id="963" w:author="Vinícius Amaral" w:date="2010-10-11T10:59:00Z">
              <w:rPr/>
            </w:rPrChange>
          </w:rPr>
          <w:t xml:space="preserve"> </w:t>
        </w:r>
      </w:ins>
    </w:p>
    <w:p w:rsidR="00AF11F9" w:rsidRPr="00507AB3" w:rsidRDefault="00AF11F9" w:rsidP="00AF11F9">
      <w:pPr>
        <w:autoSpaceDE w:val="0"/>
        <w:autoSpaceDN w:val="0"/>
        <w:adjustRightInd w:val="0"/>
        <w:spacing w:before="140" w:after="80"/>
        <w:ind w:left="709"/>
        <w:jc w:val="both"/>
        <w:rPr>
          <w:lang w:val="en-US"/>
        </w:rPr>
      </w:pPr>
    </w:p>
    <w:p w:rsidR="00AF11F9" w:rsidRPr="00507AB3" w:rsidRDefault="00AF11F9" w:rsidP="00AF11F9">
      <w:pPr>
        <w:pStyle w:val="SubSeodivisoDHCTI"/>
        <w:numPr>
          <w:ilvl w:val="2"/>
          <w:numId w:val="3"/>
        </w:numPr>
        <w:jc w:val="both"/>
      </w:pPr>
      <w:bookmarkStart w:id="964" w:name="_Toc274558133"/>
      <w:r w:rsidRPr="00507AB3">
        <w:lastRenderedPageBreak/>
        <w:t>Verification Steps for F9.V1</w:t>
      </w:r>
      <w:bookmarkEnd w:id="964"/>
    </w:p>
    <w:p w:rsidR="00031C06" w:rsidRDefault="00AF11F9" w:rsidP="00AF11F9">
      <w:pPr>
        <w:autoSpaceDE w:val="0"/>
        <w:autoSpaceDN w:val="0"/>
        <w:adjustRightInd w:val="0"/>
        <w:spacing w:before="140" w:after="80"/>
        <w:ind w:left="709"/>
        <w:jc w:val="both"/>
        <w:rPr>
          <w:ins w:id="965" w:author="Vinícius Amaral" w:date="2010-10-11T10:40:00Z"/>
          <w:lang w:val="en-US"/>
        </w:rPr>
      </w:pPr>
      <w:r w:rsidRPr="00507AB3">
        <w:rPr>
          <w:lang w:val="en-US"/>
        </w:rPr>
        <w:t>For this feature will be stimulated</w:t>
      </w:r>
      <w:r w:rsidR="00A5643B" w:rsidRPr="00507AB3">
        <w:rPr>
          <w:lang w:val="en-US"/>
        </w:rPr>
        <w:t xml:space="preserve"> a set of instructions to generate a hardware interruption.</w:t>
      </w:r>
      <w:ins w:id="966" w:author="Vinícius Amaral" w:date="2010-10-11T10:40:00Z">
        <w:r w:rsidR="00031C06">
          <w:rPr>
            <w:lang w:val="en-US"/>
          </w:rPr>
          <w:t xml:space="preserve"> </w:t>
        </w:r>
        <w:r w:rsidR="00031C06" w:rsidRPr="00031C06">
          <w:rPr>
            <w:lang w:val="en-US"/>
          </w:rPr>
          <w:t>The EMC08 provides 8 interrupt sources</w:t>
        </w:r>
      </w:ins>
    </w:p>
    <w:p w:rsidR="00AF11F9" w:rsidRDefault="00A5643B" w:rsidP="00AF11F9">
      <w:pPr>
        <w:autoSpaceDE w:val="0"/>
        <w:autoSpaceDN w:val="0"/>
        <w:adjustRightInd w:val="0"/>
        <w:spacing w:before="140" w:after="80"/>
        <w:ind w:left="709"/>
        <w:jc w:val="both"/>
        <w:rPr>
          <w:ins w:id="967" w:author="Vinícius Amaral" w:date="2010-10-11T10:37:00Z"/>
          <w:lang w:val="en-US"/>
        </w:rPr>
      </w:pPr>
      <w:del w:id="968" w:author="Vinícius Amaral" w:date="2010-10-11T10:40:00Z">
        <w:r w:rsidRPr="00507AB3" w:rsidDel="00031C06">
          <w:rPr>
            <w:lang w:val="en-US"/>
          </w:rPr>
          <w:delText xml:space="preserve"> </w:delText>
        </w:r>
      </w:del>
      <w:r w:rsidRPr="00507AB3">
        <w:rPr>
          <w:lang w:val="en-US"/>
        </w:rPr>
        <w:t>The checkers needs to see if the priority list is respected and if the interrupt treatment is right.</w:t>
      </w:r>
    </w:p>
    <w:p w:rsidR="00031C06" w:rsidRPr="00507AB3" w:rsidRDefault="00031C06" w:rsidP="00AF11F9">
      <w:pPr>
        <w:autoSpaceDE w:val="0"/>
        <w:autoSpaceDN w:val="0"/>
        <w:adjustRightInd w:val="0"/>
        <w:spacing w:before="140" w:after="80"/>
        <w:ind w:left="709"/>
        <w:jc w:val="both"/>
        <w:rPr>
          <w:rFonts w:cs="Times"/>
          <w:lang w:val="en-US"/>
        </w:rPr>
      </w:pPr>
    </w:p>
    <w:p w:rsidR="00A5643B" w:rsidRPr="00507AB3" w:rsidRDefault="00A5643B" w:rsidP="00A5643B">
      <w:pPr>
        <w:pStyle w:val="SubSeodivisoDHCTI"/>
        <w:numPr>
          <w:ilvl w:val="2"/>
          <w:numId w:val="3"/>
        </w:numPr>
        <w:jc w:val="both"/>
      </w:pPr>
      <w:bookmarkStart w:id="969" w:name="_Toc274558134"/>
      <w:r w:rsidRPr="00507AB3">
        <w:t>Verification Steps for F9.</w:t>
      </w:r>
      <w:del w:id="970" w:author="Vinícius Amaral" w:date="2010-10-11T10:39:00Z">
        <w:r w:rsidRPr="00507AB3" w:rsidDel="00031C06">
          <w:delText>V1</w:delText>
        </w:r>
      </w:del>
      <w:ins w:id="971" w:author="Vinícius Amaral" w:date="2010-10-11T10:39:00Z">
        <w:r w:rsidR="00031C06" w:rsidRPr="00507AB3">
          <w:t>V</w:t>
        </w:r>
        <w:r w:rsidR="00031C06">
          <w:t>2</w:t>
        </w:r>
      </w:ins>
      <w:bookmarkEnd w:id="969"/>
    </w:p>
    <w:p w:rsidR="00A5643B" w:rsidRPr="00507AB3" w:rsidRDefault="00A5643B" w:rsidP="00A5643B">
      <w:pPr>
        <w:autoSpaceDE w:val="0"/>
        <w:autoSpaceDN w:val="0"/>
        <w:adjustRightInd w:val="0"/>
        <w:spacing w:before="140" w:after="80"/>
        <w:ind w:left="708"/>
        <w:jc w:val="both"/>
        <w:rPr>
          <w:rFonts w:cs="Times"/>
          <w:lang w:val="en-US"/>
        </w:rPr>
      </w:pPr>
      <w:r w:rsidRPr="00507AB3">
        <w:rPr>
          <w:lang w:val="en-US"/>
        </w:rPr>
        <w:t>For this feature will be stimulated a set of instructions to generate a software interruption. The checkers needs to see if the priority list is respected and if the interrupt treatment is right.</w:t>
      </w:r>
    </w:p>
    <w:p w:rsidR="00636FBB" w:rsidRPr="00507AB3" w:rsidRDefault="00636FBB" w:rsidP="00C20D48">
      <w:pPr>
        <w:autoSpaceDE w:val="0"/>
        <w:autoSpaceDN w:val="0"/>
        <w:adjustRightInd w:val="0"/>
        <w:ind w:left="709"/>
        <w:jc w:val="both"/>
        <w:rPr>
          <w:lang w:val="en-US"/>
        </w:rPr>
      </w:pPr>
    </w:p>
    <w:p w:rsidR="00C20D48" w:rsidRPr="00507AB3" w:rsidRDefault="00C20D48" w:rsidP="0013374A">
      <w:pPr>
        <w:autoSpaceDE w:val="0"/>
        <w:autoSpaceDN w:val="0"/>
        <w:adjustRightInd w:val="0"/>
        <w:ind w:left="709"/>
        <w:jc w:val="both"/>
        <w:rPr>
          <w:lang w:val="en-US"/>
        </w:rPr>
      </w:pPr>
    </w:p>
    <w:p w:rsidR="00052BFE" w:rsidRPr="00507AB3" w:rsidRDefault="00052BFE" w:rsidP="00052BFE">
      <w:pPr>
        <w:pStyle w:val="PargrafodaLista"/>
        <w:numPr>
          <w:ilvl w:val="0"/>
          <w:numId w:val="28"/>
        </w:numPr>
        <w:contextualSpacing w:val="0"/>
        <w:jc w:val="both"/>
        <w:rPr>
          <w:rFonts w:ascii="Helvetica-Bold" w:hAnsi="Helvetica-Bold" w:cs="Helvetica-Bold"/>
          <w:b/>
          <w:bCs/>
          <w:vanish/>
          <w:sz w:val="24"/>
          <w:szCs w:val="24"/>
          <w:lang w:val="en-US"/>
        </w:rPr>
      </w:pPr>
    </w:p>
    <w:p w:rsidR="00052BFE" w:rsidRPr="00507AB3" w:rsidRDefault="00052BFE" w:rsidP="00052BFE">
      <w:pPr>
        <w:pStyle w:val="PargrafodaLista"/>
        <w:numPr>
          <w:ilvl w:val="0"/>
          <w:numId w:val="28"/>
        </w:numPr>
        <w:contextualSpacing w:val="0"/>
        <w:jc w:val="both"/>
        <w:rPr>
          <w:rFonts w:ascii="Helvetica-Bold" w:hAnsi="Helvetica-Bold" w:cs="Helvetica-Bold"/>
          <w:b/>
          <w:bCs/>
          <w:vanish/>
          <w:sz w:val="24"/>
          <w:szCs w:val="24"/>
          <w:lang w:val="en-US"/>
        </w:rPr>
      </w:pPr>
    </w:p>
    <w:p w:rsidR="00052BFE" w:rsidRPr="00507AB3" w:rsidRDefault="00052BFE" w:rsidP="00052BFE">
      <w:pPr>
        <w:pStyle w:val="PargrafodaLista"/>
        <w:numPr>
          <w:ilvl w:val="0"/>
          <w:numId w:val="28"/>
        </w:numPr>
        <w:contextualSpacing w:val="0"/>
        <w:jc w:val="both"/>
        <w:rPr>
          <w:rFonts w:ascii="Helvetica-Bold" w:hAnsi="Helvetica-Bold" w:cs="Helvetica-Bold"/>
          <w:b/>
          <w:bCs/>
          <w:vanish/>
          <w:sz w:val="24"/>
          <w:szCs w:val="24"/>
          <w:lang w:val="en-US"/>
        </w:rPr>
      </w:pPr>
    </w:p>
    <w:p w:rsidR="00052BFE" w:rsidRPr="00507AB3" w:rsidRDefault="00052BFE" w:rsidP="00052BFE">
      <w:pPr>
        <w:pStyle w:val="SubSeoDHCTI"/>
        <w:numPr>
          <w:ilvl w:val="0"/>
          <w:numId w:val="28"/>
        </w:numPr>
        <w:rPr>
          <w:i w:val="0"/>
          <w:sz w:val="24"/>
          <w:szCs w:val="24"/>
        </w:rPr>
      </w:pPr>
      <w:bookmarkStart w:id="972" w:name="_Toc274558135"/>
      <w:r w:rsidRPr="00507AB3">
        <w:rPr>
          <w:i w:val="0"/>
          <w:sz w:val="24"/>
          <w:szCs w:val="24"/>
        </w:rPr>
        <w:t>Testbench</w:t>
      </w:r>
      <w:bookmarkEnd w:id="972"/>
    </w:p>
    <w:p w:rsidR="00052BFE" w:rsidRPr="00507AB3" w:rsidRDefault="00052BFE" w:rsidP="00052BFE">
      <w:pPr>
        <w:ind w:left="709"/>
        <w:jc w:val="both"/>
        <w:rPr>
          <w:lang w:val="en-US"/>
        </w:rPr>
      </w:pPr>
    </w:p>
    <w:p w:rsidR="003578B6" w:rsidRPr="00507AB3" w:rsidRDefault="005A13D3" w:rsidP="00052BFE">
      <w:pPr>
        <w:autoSpaceDE w:val="0"/>
        <w:autoSpaceDN w:val="0"/>
        <w:adjustRightInd w:val="0"/>
        <w:spacing w:before="60" w:after="80"/>
        <w:ind w:left="709"/>
        <w:jc w:val="both"/>
        <w:rPr>
          <w:rFonts w:cs="Times"/>
          <w:lang w:val="en-US"/>
        </w:rPr>
      </w:pPr>
      <w:r w:rsidRPr="00507AB3">
        <w:rPr>
          <w:rFonts w:cs="Times"/>
          <w:lang w:val="en-US"/>
        </w:rPr>
        <w:t xml:space="preserve">The testbench of the </w:t>
      </w:r>
      <w:r w:rsidR="003578B6" w:rsidRPr="00507AB3">
        <w:rPr>
          <w:rFonts w:cs="Times"/>
          <w:lang w:val="en-US"/>
        </w:rPr>
        <w:t>TOP</w:t>
      </w:r>
      <w:r w:rsidRPr="00507AB3">
        <w:rPr>
          <w:rFonts w:cs="Times"/>
          <w:lang w:val="en-US"/>
        </w:rPr>
        <w:t xml:space="preserve"> module </w:t>
      </w:r>
      <w:r w:rsidRPr="00507AB3">
        <w:rPr>
          <w:lang w:val="en-US"/>
        </w:rPr>
        <w:t>will</w:t>
      </w:r>
      <w:r w:rsidRPr="00507AB3">
        <w:rPr>
          <w:rFonts w:cs="Times"/>
          <w:lang w:val="en-US"/>
        </w:rPr>
        <w:t xml:space="preserve"> be use</w:t>
      </w:r>
      <w:r w:rsidR="003578B6" w:rsidRPr="00507AB3">
        <w:rPr>
          <w:rFonts w:cs="Times"/>
          <w:lang w:val="en-US"/>
        </w:rPr>
        <w:t>d</w:t>
      </w:r>
      <w:r w:rsidRPr="00507AB3">
        <w:rPr>
          <w:rFonts w:cs="Times"/>
          <w:lang w:val="en-US"/>
        </w:rPr>
        <w:t xml:space="preserve"> for the functional </w:t>
      </w:r>
      <w:r w:rsidR="003578B6" w:rsidRPr="00507AB3">
        <w:rPr>
          <w:rFonts w:cs="Times"/>
          <w:lang w:val="en-US"/>
        </w:rPr>
        <w:t>verification</w:t>
      </w:r>
      <w:r w:rsidRPr="00507AB3">
        <w:rPr>
          <w:rFonts w:cs="Times"/>
          <w:lang w:val="en-US"/>
        </w:rPr>
        <w:t xml:space="preserve"> of the design and for c</w:t>
      </w:r>
      <w:r w:rsidR="003578B6" w:rsidRPr="00507AB3">
        <w:rPr>
          <w:rFonts w:cs="Times"/>
          <w:lang w:val="en-US"/>
        </w:rPr>
        <w:t>onnect the DUT with</w:t>
      </w:r>
      <w:r w:rsidRPr="00507AB3">
        <w:rPr>
          <w:rFonts w:cs="Times"/>
          <w:lang w:val="en-US"/>
        </w:rPr>
        <w:t xml:space="preserve"> </w:t>
      </w:r>
      <w:r w:rsidR="003578B6" w:rsidRPr="00507AB3">
        <w:rPr>
          <w:rFonts w:cs="Times"/>
          <w:lang w:val="en-US"/>
        </w:rPr>
        <w:t xml:space="preserve">the verification </w:t>
      </w:r>
      <w:r w:rsidRPr="00507AB3">
        <w:rPr>
          <w:rFonts w:cs="Times"/>
          <w:lang w:val="en-US"/>
        </w:rPr>
        <w:t xml:space="preserve">environment. </w:t>
      </w:r>
      <w:r w:rsidR="003578B6" w:rsidRPr="00507AB3">
        <w:rPr>
          <w:rFonts w:cs="Times"/>
          <w:lang w:val="en-US"/>
        </w:rPr>
        <w:t xml:space="preserve">Added, it </w:t>
      </w:r>
      <w:r w:rsidRPr="00507AB3">
        <w:rPr>
          <w:rFonts w:cs="Times"/>
          <w:lang w:val="en-US"/>
        </w:rPr>
        <w:t xml:space="preserve">will be used </w:t>
      </w:r>
      <w:r w:rsidR="003578B6" w:rsidRPr="00507AB3">
        <w:rPr>
          <w:rFonts w:cs="Times"/>
          <w:lang w:val="en-US"/>
        </w:rPr>
        <w:t>to stimulate the</w:t>
      </w:r>
      <w:r w:rsidRPr="00507AB3">
        <w:rPr>
          <w:rFonts w:cs="Times"/>
          <w:lang w:val="en-US"/>
        </w:rPr>
        <w:t xml:space="preserve"> Design Under Test (DUT) and </w:t>
      </w:r>
      <w:r w:rsidR="003578B6" w:rsidRPr="00507AB3">
        <w:rPr>
          <w:rFonts w:cs="Times"/>
          <w:lang w:val="en-US"/>
        </w:rPr>
        <w:t xml:space="preserve">to </w:t>
      </w:r>
      <w:r w:rsidRPr="00507AB3">
        <w:rPr>
          <w:rFonts w:cs="Times"/>
          <w:lang w:val="en-US"/>
        </w:rPr>
        <w:t>capture</w:t>
      </w:r>
      <w:r w:rsidR="003578B6" w:rsidRPr="00507AB3">
        <w:rPr>
          <w:rFonts w:cs="Times"/>
          <w:lang w:val="en-US"/>
        </w:rPr>
        <w:t xml:space="preserve"> the results generated by the DUT</w:t>
      </w:r>
      <w:r w:rsidRPr="00507AB3">
        <w:rPr>
          <w:rFonts w:cs="Times"/>
          <w:lang w:val="en-US"/>
        </w:rPr>
        <w:t xml:space="preserve">. The </w:t>
      </w:r>
      <w:r w:rsidR="003578B6" w:rsidRPr="00507AB3">
        <w:rPr>
          <w:rFonts w:cs="Times"/>
          <w:lang w:val="en-US"/>
        </w:rPr>
        <w:t>mixed approach (</w:t>
      </w:r>
      <w:r w:rsidRPr="00507AB3">
        <w:rPr>
          <w:rFonts w:cs="Times"/>
          <w:lang w:val="en-US"/>
        </w:rPr>
        <w:t xml:space="preserve">top-down </w:t>
      </w:r>
      <w:r w:rsidR="003578B6" w:rsidRPr="00507AB3">
        <w:rPr>
          <w:rFonts w:cs="Times"/>
          <w:lang w:val="en-US"/>
        </w:rPr>
        <w:t>+ bottom-up) will help to verify first the critical part of the design (core, bus, etc.). After the other blocks (serial, baud rate, etc) will be added to the environment and verified.</w:t>
      </w:r>
    </w:p>
    <w:p w:rsidR="00052BFE" w:rsidRPr="00507AB3" w:rsidRDefault="00052BFE" w:rsidP="00052BFE">
      <w:pPr>
        <w:ind w:left="709"/>
        <w:jc w:val="both"/>
        <w:rPr>
          <w:lang w:val="en-US"/>
        </w:rPr>
      </w:pPr>
    </w:p>
    <w:p w:rsidR="00052BFE" w:rsidRPr="00507AB3" w:rsidRDefault="00052BFE" w:rsidP="00052BFE">
      <w:pPr>
        <w:pStyle w:val="SubSeoDHCTI"/>
      </w:pPr>
      <w:bookmarkStart w:id="973" w:name="_Toc274558136"/>
      <w:r w:rsidRPr="00507AB3">
        <w:t>Testbench Overview</w:t>
      </w:r>
      <w:bookmarkEnd w:id="973"/>
    </w:p>
    <w:p w:rsidR="00052BFE" w:rsidRPr="00507AB3" w:rsidRDefault="00052BFE" w:rsidP="00052BFE">
      <w:pPr>
        <w:ind w:left="709"/>
        <w:jc w:val="both"/>
        <w:rPr>
          <w:lang w:val="en-US"/>
        </w:rPr>
      </w:pPr>
    </w:p>
    <w:p w:rsidR="00875EBD" w:rsidRPr="00507AB3" w:rsidRDefault="00875EBD" w:rsidP="00875EBD">
      <w:pPr>
        <w:ind w:left="709"/>
        <w:jc w:val="both"/>
        <w:rPr>
          <w:lang w:val="en-US"/>
        </w:rPr>
      </w:pPr>
      <w:r w:rsidRPr="00507AB3">
        <w:rPr>
          <w:lang w:val="en-US"/>
        </w:rPr>
        <w:t xml:space="preserve">In </w:t>
      </w:r>
      <w:r w:rsidR="008C3FB2" w:rsidRPr="00507AB3">
        <w:rPr>
          <w:lang w:val="en-US"/>
        </w:rPr>
        <w:t xml:space="preserve">the simulation for </w:t>
      </w:r>
      <w:r w:rsidR="003578B6" w:rsidRPr="00507AB3">
        <w:rPr>
          <w:lang w:val="en-US"/>
        </w:rPr>
        <w:t>TOP</w:t>
      </w:r>
      <w:r w:rsidRPr="00507AB3">
        <w:rPr>
          <w:lang w:val="en-US"/>
        </w:rPr>
        <w:t xml:space="preserve"> module, only one DUT will be verif</w:t>
      </w:r>
      <w:r w:rsidR="003578B6" w:rsidRPr="00507AB3">
        <w:rPr>
          <w:lang w:val="en-US"/>
        </w:rPr>
        <w:t>ied</w:t>
      </w:r>
      <w:r w:rsidRPr="00507AB3">
        <w:rPr>
          <w:lang w:val="en-US"/>
        </w:rPr>
        <w:t>. The entity monitors samples signals and extracts events, collects transaction, and data items. The BFM are</w:t>
      </w:r>
      <w:r w:rsidR="003578B6" w:rsidRPr="00507AB3">
        <w:rPr>
          <w:lang w:val="en-US"/>
        </w:rPr>
        <w:t xml:space="preserve"> an</w:t>
      </w:r>
      <w:r w:rsidRPr="00507AB3">
        <w:rPr>
          <w:lang w:val="en-US"/>
        </w:rPr>
        <w:t xml:space="preserve"> active entity w</w:t>
      </w:r>
      <w:r w:rsidR="003578B6" w:rsidRPr="00507AB3">
        <w:rPr>
          <w:lang w:val="en-US"/>
        </w:rPr>
        <w:t>hich</w:t>
      </w:r>
      <w:r w:rsidRPr="00507AB3">
        <w:rPr>
          <w:lang w:val="en-US"/>
        </w:rPr>
        <w:t xml:space="preserve"> samples and drives the signals</w:t>
      </w:r>
      <w:r w:rsidR="003578B6" w:rsidRPr="00507AB3">
        <w:rPr>
          <w:lang w:val="en-US"/>
        </w:rPr>
        <w:t xml:space="preserve"> to stimulates the DUT</w:t>
      </w:r>
      <w:r w:rsidRPr="00507AB3">
        <w:rPr>
          <w:lang w:val="en-US"/>
        </w:rPr>
        <w:t xml:space="preserve">. </w:t>
      </w:r>
    </w:p>
    <w:p w:rsidR="00D55F79" w:rsidRPr="00507AB3" w:rsidRDefault="00875EBD" w:rsidP="00875EBD">
      <w:pPr>
        <w:ind w:left="709"/>
        <w:jc w:val="both"/>
        <w:rPr>
          <w:lang w:val="en-US"/>
        </w:rPr>
      </w:pPr>
      <w:r w:rsidRPr="00507AB3">
        <w:rPr>
          <w:lang w:val="en-US"/>
        </w:rPr>
        <w:t>The BFM and monitor should be independent even if they are monitoring the same signals. The monitor should never depend on the BFM, because there may be situations that do not require a BFM.</w:t>
      </w:r>
      <w:r w:rsidR="00414B1C" w:rsidRPr="00507AB3">
        <w:rPr>
          <w:lang w:val="en-US"/>
        </w:rPr>
        <w:t xml:space="preserve"> Figure shows the block diagram of the testbench.</w:t>
      </w:r>
    </w:p>
    <w:p w:rsidR="00414B1C" w:rsidRPr="00507AB3" w:rsidRDefault="008324DD" w:rsidP="00BC5D2B">
      <w:pPr>
        <w:keepNext/>
        <w:ind w:left="426"/>
        <w:rPr>
          <w:lang w:val="en-US"/>
        </w:rPr>
      </w:pPr>
      <w:r>
        <w:rPr>
          <w:noProof/>
        </w:rPr>
        <w:drawing>
          <wp:inline distT="0" distB="0" distL="0" distR="0">
            <wp:extent cx="4213860" cy="314579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213860" cy="3145790"/>
                    </a:xfrm>
                    <a:prstGeom prst="rect">
                      <a:avLst/>
                    </a:prstGeom>
                    <a:noFill/>
                    <a:ln w="9525">
                      <a:noFill/>
                      <a:miter lim="800000"/>
                      <a:headEnd/>
                      <a:tailEnd/>
                    </a:ln>
                  </pic:spPr>
                </pic:pic>
              </a:graphicData>
            </a:graphic>
          </wp:inline>
        </w:drawing>
      </w:r>
    </w:p>
    <w:p w:rsidR="00414B1C" w:rsidRPr="00507AB3" w:rsidRDefault="00414B1C" w:rsidP="00AC2F49">
      <w:pPr>
        <w:keepNext/>
        <w:ind w:left="709"/>
        <w:jc w:val="both"/>
        <w:rPr>
          <w:lang w:val="en-US"/>
        </w:rPr>
      </w:pPr>
    </w:p>
    <w:p w:rsidR="00052BFE" w:rsidRPr="00507AB3" w:rsidRDefault="00AC2F49" w:rsidP="00AC2F49">
      <w:pPr>
        <w:pStyle w:val="Legenda"/>
        <w:rPr>
          <w:color w:val="000000"/>
          <w:lang w:val="en-US"/>
        </w:rPr>
      </w:pPr>
      <w:r w:rsidRPr="00507AB3">
        <w:rPr>
          <w:color w:val="000000"/>
          <w:lang w:val="en-US"/>
        </w:rPr>
        <w:t xml:space="preserve">Figure </w:t>
      </w:r>
      <w:r w:rsidR="00AF07FD" w:rsidRPr="00507AB3">
        <w:rPr>
          <w:color w:val="000000"/>
          <w:lang w:val="en-US"/>
        </w:rPr>
        <w:fldChar w:fldCharType="begin"/>
      </w:r>
      <w:r w:rsidRPr="00507AB3">
        <w:rPr>
          <w:color w:val="000000"/>
          <w:lang w:val="en-US"/>
        </w:rPr>
        <w:instrText xml:space="preserve"> SEQ Figure \* ARABIC </w:instrText>
      </w:r>
      <w:r w:rsidR="00AF07FD" w:rsidRPr="00507AB3">
        <w:rPr>
          <w:color w:val="000000"/>
          <w:lang w:val="en-US"/>
        </w:rPr>
        <w:fldChar w:fldCharType="separate"/>
      </w:r>
      <w:r w:rsidR="003A0697" w:rsidRPr="00507AB3">
        <w:rPr>
          <w:noProof/>
          <w:color w:val="000000"/>
          <w:lang w:val="en-US"/>
        </w:rPr>
        <w:t>2</w:t>
      </w:r>
      <w:r w:rsidR="00AF07FD" w:rsidRPr="00507AB3">
        <w:rPr>
          <w:color w:val="000000"/>
          <w:lang w:val="en-US"/>
        </w:rPr>
        <w:fldChar w:fldCharType="end"/>
      </w:r>
      <w:r w:rsidRPr="00507AB3">
        <w:rPr>
          <w:color w:val="000000"/>
          <w:lang w:val="en-US"/>
        </w:rPr>
        <w:t xml:space="preserve"> - Block Diagram of testbench</w:t>
      </w:r>
    </w:p>
    <w:p w:rsidR="00AC2F49" w:rsidRPr="00507AB3" w:rsidRDefault="00AC2F49" w:rsidP="00052BFE">
      <w:pPr>
        <w:ind w:left="709"/>
        <w:jc w:val="both"/>
        <w:rPr>
          <w:lang w:val="en-US"/>
        </w:rPr>
      </w:pPr>
    </w:p>
    <w:p w:rsidR="00052BFE" w:rsidRPr="00507AB3" w:rsidRDefault="00F070E7" w:rsidP="00052BFE">
      <w:pPr>
        <w:pStyle w:val="SubSeoDHCTI"/>
      </w:pPr>
      <w:bookmarkStart w:id="974" w:name="_Toc274558137"/>
      <w:r w:rsidRPr="00507AB3">
        <w:t>Partitioning</w:t>
      </w:r>
      <w:bookmarkEnd w:id="974"/>
    </w:p>
    <w:p w:rsidR="00DA1A9B" w:rsidRPr="00507AB3" w:rsidRDefault="00DA1A9B" w:rsidP="00DA1A9B">
      <w:pPr>
        <w:pStyle w:val="SubSeoDHCTI"/>
        <w:numPr>
          <w:ilvl w:val="0"/>
          <w:numId w:val="0"/>
        </w:numPr>
        <w:ind w:left="1068"/>
      </w:pPr>
    </w:p>
    <w:p w:rsidR="00DA1A9B" w:rsidRPr="00507AB3" w:rsidRDefault="000E7F42" w:rsidP="00043B72">
      <w:pPr>
        <w:ind w:firstLine="709"/>
        <w:jc w:val="both"/>
        <w:rPr>
          <w:lang w:val="en-US"/>
        </w:rPr>
      </w:pPr>
      <w:r w:rsidRPr="00507AB3">
        <w:rPr>
          <w:lang w:val="en-US"/>
        </w:rPr>
        <w:lastRenderedPageBreak/>
        <w:t>N/A Since this guide is to verify the TOP block</w:t>
      </w:r>
      <w:r w:rsidR="00DA1A9B" w:rsidRPr="00507AB3">
        <w:rPr>
          <w:lang w:val="en-US"/>
        </w:rPr>
        <w:t>.</w:t>
      </w:r>
    </w:p>
    <w:p w:rsidR="00DA1A9B" w:rsidRPr="00507AB3" w:rsidRDefault="00DA1A9B" w:rsidP="00DA1A9B">
      <w:pPr>
        <w:pStyle w:val="SubSeoDHCTI"/>
        <w:numPr>
          <w:ilvl w:val="0"/>
          <w:numId w:val="0"/>
        </w:numPr>
        <w:ind w:left="1068"/>
      </w:pPr>
    </w:p>
    <w:p w:rsidR="00F070E7" w:rsidRPr="00507AB3" w:rsidRDefault="00F070E7" w:rsidP="00052BFE">
      <w:pPr>
        <w:pStyle w:val="SubSeoDHCTI"/>
      </w:pPr>
      <w:bookmarkStart w:id="975" w:name="_Toc274558138"/>
      <w:r w:rsidRPr="00507AB3">
        <w:t>Global Routines</w:t>
      </w:r>
      <w:bookmarkEnd w:id="975"/>
    </w:p>
    <w:p w:rsidR="00052BFE" w:rsidRPr="00507AB3" w:rsidRDefault="00052BFE" w:rsidP="00052BFE">
      <w:pPr>
        <w:ind w:left="709"/>
        <w:jc w:val="both"/>
        <w:rPr>
          <w:lang w:val="en-US"/>
        </w:rPr>
      </w:pPr>
    </w:p>
    <w:p w:rsidR="00991799" w:rsidRDefault="00991799" w:rsidP="00052BFE">
      <w:pPr>
        <w:autoSpaceDE w:val="0"/>
        <w:autoSpaceDN w:val="0"/>
        <w:adjustRightInd w:val="0"/>
        <w:spacing w:before="60" w:after="80"/>
        <w:ind w:left="709"/>
        <w:jc w:val="both"/>
        <w:rPr>
          <w:ins w:id="976" w:author="Vinícius Amaral" w:date="2010-10-11T10:50:00Z"/>
          <w:lang w:val="en-US"/>
        </w:rPr>
      </w:pPr>
      <w:ins w:id="977" w:author="Vinícius Amaral" w:date="2010-10-11T10:49:00Z">
        <w:r>
          <w:rPr>
            <w:lang w:val="en-US"/>
          </w:rPr>
          <w:t xml:space="preserve">The </w:t>
        </w:r>
        <w:r w:rsidRPr="00400579">
          <w:rPr>
            <w:i/>
            <w:lang w:val="en-US"/>
          </w:rPr>
          <w:t>e</w:t>
        </w:r>
        <w:r>
          <w:rPr>
            <w:lang w:val="en-US"/>
          </w:rPr>
          <w:t xml:space="preserve">RM methodology defines all global routines. See </w:t>
        </w:r>
        <w:r w:rsidR="00AF07FD" w:rsidRPr="00AF07FD">
          <w:rPr>
            <w:i/>
            <w:lang w:val="en-US"/>
            <w:rPrChange w:id="978" w:author="Vinícius Amaral" w:date="2010-10-11T10:50:00Z">
              <w:rPr>
                <w:lang w:val="en-US"/>
              </w:rPr>
            </w:rPrChange>
          </w:rPr>
          <w:t>e</w:t>
        </w:r>
        <w:r>
          <w:rPr>
            <w:lang w:val="en-US"/>
          </w:rPr>
          <w:t>RM me</w:t>
        </w:r>
      </w:ins>
      <w:ins w:id="979" w:author="Vinícius Amaral" w:date="2010-10-11T10:50:00Z">
        <w:r>
          <w:rPr>
            <w:lang w:val="en-US"/>
          </w:rPr>
          <w:t xml:space="preserve">thodology </w:t>
        </w:r>
      </w:ins>
      <w:ins w:id="980" w:author="Vinícius Amaral" w:date="2010-10-11T10:53:00Z">
        <w:r>
          <w:rPr>
            <w:lang w:val="en-US"/>
          </w:rPr>
          <w:t>reference</w:t>
        </w:r>
      </w:ins>
      <w:ins w:id="981" w:author="Vinícius Amaral" w:date="2010-10-11T10:50:00Z">
        <w:r>
          <w:rPr>
            <w:lang w:val="en-US"/>
          </w:rPr>
          <w:t xml:space="preserve">. </w:t>
        </w:r>
      </w:ins>
    </w:p>
    <w:p w:rsidR="00052BFE" w:rsidRPr="00507AB3" w:rsidDel="00991799" w:rsidRDefault="00D9742E" w:rsidP="00052BFE">
      <w:pPr>
        <w:autoSpaceDE w:val="0"/>
        <w:autoSpaceDN w:val="0"/>
        <w:adjustRightInd w:val="0"/>
        <w:spacing w:before="60" w:after="80"/>
        <w:ind w:left="709"/>
        <w:jc w:val="both"/>
        <w:rPr>
          <w:del w:id="982" w:author="Vinícius Amaral" w:date="2010-10-11T10:49:00Z"/>
          <w:rFonts w:cs="Times"/>
          <w:lang w:val="en-US"/>
        </w:rPr>
      </w:pPr>
      <w:del w:id="983" w:author="Vinícius Amaral" w:date="2010-10-11T10:49:00Z">
        <w:r w:rsidRPr="00507AB3" w:rsidDel="00991799">
          <w:rPr>
            <w:rFonts w:cs="Times"/>
            <w:lang w:val="en-US"/>
          </w:rPr>
          <w:delText>TBD</w:delText>
        </w:r>
        <w:r w:rsidR="00A9725A" w:rsidRPr="00507AB3" w:rsidDel="00991799">
          <w:rPr>
            <w:rFonts w:cs="Times"/>
            <w:lang w:val="en-US"/>
          </w:rPr>
          <w:delText>, not it has been defined as it will be implemented</w:delText>
        </w:r>
      </w:del>
    </w:p>
    <w:p w:rsidR="00E84E26" w:rsidRPr="00507AB3" w:rsidRDefault="00E84E26" w:rsidP="00052BFE">
      <w:pPr>
        <w:autoSpaceDE w:val="0"/>
        <w:autoSpaceDN w:val="0"/>
        <w:adjustRightInd w:val="0"/>
        <w:spacing w:before="60" w:after="80"/>
        <w:ind w:left="709"/>
        <w:jc w:val="both"/>
        <w:rPr>
          <w:rFonts w:cs="Times"/>
          <w:color w:val="000000"/>
          <w:lang w:val="en-US"/>
        </w:rPr>
      </w:pPr>
    </w:p>
    <w:p w:rsidR="00052BFE" w:rsidRPr="00507AB3" w:rsidRDefault="00052BFE" w:rsidP="00052BFE">
      <w:pPr>
        <w:pStyle w:val="SubSeoDHCTI"/>
      </w:pPr>
      <w:bookmarkStart w:id="984" w:name="_Toc274558139"/>
      <w:r w:rsidRPr="00507AB3">
        <w:t>External Interface Functions</w:t>
      </w:r>
      <w:bookmarkEnd w:id="984"/>
    </w:p>
    <w:p w:rsidR="00052BFE" w:rsidRPr="00507AB3" w:rsidRDefault="00052BFE" w:rsidP="00052BFE">
      <w:pPr>
        <w:pStyle w:val="SubSeoDHCTI"/>
        <w:numPr>
          <w:ilvl w:val="0"/>
          <w:numId w:val="0"/>
        </w:numPr>
        <w:ind w:left="1413"/>
      </w:pPr>
    </w:p>
    <w:p w:rsidR="00B96B4F" w:rsidRPr="00507AB3" w:rsidRDefault="00B96B4F" w:rsidP="00B96B4F">
      <w:pPr>
        <w:ind w:firstLine="709"/>
        <w:jc w:val="both"/>
        <w:rPr>
          <w:lang w:val="en-US"/>
        </w:rPr>
      </w:pPr>
      <w:r w:rsidRPr="00507AB3">
        <w:rPr>
          <w:lang w:val="en-US"/>
        </w:rPr>
        <w:t xml:space="preserve">The </w:t>
      </w:r>
      <w:r w:rsidRPr="00507AB3">
        <w:rPr>
          <w:i/>
          <w:lang w:val="en-US"/>
        </w:rPr>
        <w:t>e</w:t>
      </w:r>
      <w:r w:rsidRPr="00507AB3">
        <w:rPr>
          <w:lang w:val="en-US"/>
        </w:rPr>
        <w:t>RM methodology defines all external interface functions.</w:t>
      </w:r>
    </w:p>
    <w:p w:rsidR="004A2686" w:rsidRPr="00507AB3" w:rsidRDefault="004A2686" w:rsidP="00052BFE">
      <w:pPr>
        <w:ind w:left="709"/>
        <w:jc w:val="both"/>
        <w:rPr>
          <w:lang w:val="en-US"/>
        </w:rPr>
      </w:pPr>
    </w:p>
    <w:p w:rsidR="00052BFE" w:rsidRPr="00507AB3" w:rsidRDefault="00052BFE" w:rsidP="00052BFE">
      <w:pPr>
        <w:pStyle w:val="SubSeoDHCTI"/>
      </w:pPr>
      <w:bookmarkStart w:id="985" w:name="_Toc274558140"/>
      <w:r w:rsidRPr="00507AB3">
        <w:t>Memory Map</w:t>
      </w:r>
      <w:bookmarkEnd w:id="985"/>
    </w:p>
    <w:p w:rsidR="00052BFE" w:rsidRPr="00507AB3" w:rsidRDefault="00052BFE" w:rsidP="00052BFE">
      <w:pPr>
        <w:pStyle w:val="SubSeoDHCTI"/>
        <w:numPr>
          <w:ilvl w:val="0"/>
          <w:numId w:val="0"/>
        </w:numPr>
        <w:ind w:left="708"/>
      </w:pPr>
    </w:p>
    <w:p w:rsidR="00A972C7" w:rsidRPr="00507AB3" w:rsidRDefault="00A972C7" w:rsidP="00A972C7">
      <w:pPr>
        <w:autoSpaceDE w:val="0"/>
        <w:autoSpaceDN w:val="0"/>
        <w:adjustRightInd w:val="0"/>
        <w:spacing w:before="60" w:after="80"/>
        <w:ind w:left="709"/>
        <w:jc w:val="both"/>
        <w:rPr>
          <w:rFonts w:cs="Times"/>
          <w:lang w:val="en-US"/>
        </w:rPr>
      </w:pPr>
      <w:del w:id="986" w:author="Vinícius Amaral" w:date="2010-10-11T10:50:00Z">
        <w:r w:rsidRPr="00507AB3" w:rsidDel="00991799">
          <w:rPr>
            <w:rFonts w:cs="Times"/>
            <w:lang w:val="en-US"/>
          </w:rPr>
          <w:delText>TBD, not it has been defined as it will be implemented</w:delText>
        </w:r>
      </w:del>
      <w:ins w:id="987" w:author="Vinícius Amaral" w:date="2010-10-11T10:50:00Z">
        <w:r w:rsidR="00991799">
          <w:rPr>
            <w:rFonts w:cs="Times"/>
            <w:lang w:val="en-US"/>
          </w:rPr>
          <w:t xml:space="preserve">The SOW </w:t>
        </w:r>
      </w:ins>
      <w:ins w:id="988" w:author="Vinícius Amaral" w:date="2010-10-11T10:51:00Z">
        <w:r w:rsidR="00991799">
          <w:rPr>
            <w:rFonts w:cs="Times"/>
            <w:lang w:val="en-US"/>
          </w:rPr>
          <w:t xml:space="preserve">(Statement of the Work) </w:t>
        </w:r>
      </w:ins>
      <w:ins w:id="989" w:author="Vinícius Amaral" w:date="2010-10-11T10:50:00Z">
        <w:r w:rsidR="00991799">
          <w:rPr>
            <w:rFonts w:cs="Times"/>
            <w:lang w:val="en-US"/>
          </w:rPr>
          <w:t xml:space="preserve">defines </w:t>
        </w:r>
      </w:ins>
      <w:ins w:id="990" w:author="Vinícius Amaral" w:date="2010-10-11T10:51:00Z">
        <w:r w:rsidR="00991799">
          <w:rPr>
            <w:rFonts w:cs="Times"/>
            <w:lang w:val="en-US"/>
          </w:rPr>
          <w:t>the</w:t>
        </w:r>
      </w:ins>
      <w:ins w:id="991" w:author="Vinícius Amaral" w:date="2010-10-11T10:50:00Z">
        <w:r w:rsidR="00991799">
          <w:rPr>
            <w:rFonts w:cs="Times"/>
            <w:lang w:val="en-US"/>
          </w:rPr>
          <w:t xml:space="preserve"> memory map. </w:t>
        </w:r>
      </w:ins>
    </w:p>
    <w:p w:rsidR="00052BFE" w:rsidRPr="00507AB3" w:rsidRDefault="00052BFE" w:rsidP="00052BFE">
      <w:pPr>
        <w:ind w:firstLine="708"/>
        <w:jc w:val="both"/>
        <w:rPr>
          <w:lang w:val="en-US"/>
        </w:rPr>
      </w:pPr>
    </w:p>
    <w:p w:rsidR="00052BFE" w:rsidRPr="00507AB3" w:rsidRDefault="00052BFE" w:rsidP="00052BFE">
      <w:pPr>
        <w:pStyle w:val="SubSeoDHCTI"/>
      </w:pPr>
      <w:bookmarkStart w:id="992" w:name="_Toc274558141"/>
      <w:r w:rsidRPr="00507AB3">
        <w:t>Verification and Debug Registers</w:t>
      </w:r>
      <w:bookmarkEnd w:id="992"/>
    </w:p>
    <w:p w:rsidR="00DA478E" w:rsidRPr="00507AB3" w:rsidRDefault="00DA478E" w:rsidP="00DA478E">
      <w:pPr>
        <w:pStyle w:val="SubSeoDHCTI"/>
        <w:numPr>
          <w:ilvl w:val="0"/>
          <w:numId w:val="0"/>
        </w:numPr>
        <w:ind w:left="1413"/>
      </w:pPr>
    </w:p>
    <w:p w:rsidR="009B04B2" w:rsidRPr="00507AB3" w:rsidRDefault="009B04B2" w:rsidP="009B04B2">
      <w:pPr>
        <w:ind w:firstLine="709"/>
        <w:jc w:val="left"/>
        <w:rPr>
          <w:rFonts w:cs="Calibri"/>
          <w:lang w:val="en-US"/>
        </w:rPr>
      </w:pPr>
      <w:del w:id="993" w:author="Vinícius Amaral" w:date="2010-10-11T10:51:00Z">
        <w:r w:rsidRPr="00507AB3" w:rsidDel="00991799">
          <w:rPr>
            <w:rFonts w:cs="Calibri"/>
            <w:color w:val="000000"/>
            <w:lang w:val="en-US" w:eastAsia="es-ES"/>
          </w:rPr>
          <w:delText>Not applicable</w:delText>
        </w:r>
      </w:del>
      <w:ins w:id="994" w:author="Vinícius Amaral" w:date="2010-10-11T10:51:00Z">
        <w:r w:rsidR="00991799">
          <w:rPr>
            <w:rFonts w:cs="Calibri"/>
            <w:color w:val="000000"/>
            <w:lang w:val="en-US" w:eastAsia="es-ES"/>
          </w:rPr>
          <w:t>To be defined</w:t>
        </w:r>
      </w:ins>
      <w:r w:rsidRPr="00507AB3">
        <w:rPr>
          <w:rFonts w:cs="Calibri"/>
          <w:color w:val="000000"/>
          <w:lang w:val="en-US" w:eastAsia="es-ES"/>
        </w:rPr>
        <w:t>. Debug registers were not defined yet.</w:t>
      </w:r>
    </w:p>
    <w:p w:rsidR="00BD0968" w:rsidRPr="00507AB3" w:rsidRDefault="00BD0968" w:rsidP="00052BFE">
      <w:pPr>
        <w:pStyle w:val="SubSeoDHCTI"/>
        <w:numPr>
          <w:ilvl w:val="0"/>
          <w:numId w:val="0"/>
        </w:numPr>
        <w:ind w:left="1413"/>
      </w:pPr>
    </w:p>
    <w:p w:rsidR="00052BFE" w:rsidRPr="00507AB3" w:rsidRDefault="00052BFE" w:rsidP="00052BFE">
      <w:pPr>
        <w:pStyle w:val="SubSeoDHCTI"/>
      </w:pPr>
      <w:bookmarkStart w:id="995" w:name="_Toc274558142"/>
      <w:r w:rsidRPr="00507AB3">
        <w:t>Clocking</w:t>
      </w:r>
      <w:bookmarkEnd w:id="995"/>
    </w:p>
    <w:p w:rsidR="00052BFE" w:rsidRPr="00507AB3" w:rsidRDefault="00052BFE" w:rsidP="00052BFE">
      <w:pPr>
        <w:ind w:left="709"/>
        <w:jc w:val="both"/>
        <w:rPr>
          <w:lang w:val="en-US"/>
        </w:rPr>
      </w:pPr>
    </w:p>
    <w:p w:rsidR="000426AB" w:rsidRPr="00507AB3" w:rsidRDefault="004322C8" w:rsidP="00052BFE">
      <w:pPr>
        <w:ind w:left="709"/>
        <w:jc w:val="both"/>
        <w:rPr>
          <w:lang w:val="en-US"/>
        </w:rPr>
      </w:pPr>
      <w:r w:rsidRPr="00507AB3">
        <w:rPr>
          <w:lang w:val="en-US"/>
        </w:rPr>
        <w:t>For</w:t>
      </w:r>
      <w:r w:rsidR="00324A2D" w:rsidRPr="00507AB3">
        <w:rPr>
          <w:lang w:val="en-US"/>
        </w:rPr>
        <w:t xml:space="preserve"> </w:t>
      </w:r>
      <w:r w:rsidRPr="00507AB3">
        <w:rPr>
          <w:lang w:val="en-US"/>
        </w:rPr>
        <w:t>define if it</w:t>
      </w:r>
      <w:r w:rsidR="000426AB" w:rsidRPr="00507AB3">
        <w:rPr>
          <w:lang w:val="en-US"/>
        </w:rPr>
        <w:t xml:space="preserve"> will be an extra sign to indicate the cycle of machine. At the beginning, all the modules will hardly have a sign of the global clock.</w:t>
      </w:r>
    </w:p>
    <w:p w:rsidR="00052BFE" w:rsidRPr="00507AB3" w:rsidRDefault="004322C8" w:rsidP="004322C8">
      <w:pPr>
        <w:tabs>
          <w:tab w:val="left" w:pos="3960"/>
        </w:tabs>
        <w:ind w:left="709"/>
        <w:jc w:val="both"/>
        <w:rPr>
          <w:lang w:val="en-US"/>
        </w:rPr>
      </w:pPr>
      <w:r w:rsidRPr="00507AB3">
        <w:rPr>
          <w:lang w:val="en-US"/>
        </w:rPr>
        <w:tab/>
      </w:r>
    </w:p>
    <w:p w:rsidR="00052BFE" w:rsidRPr="00507AB3" w:rsidRDefault="00052BFE" w:rsidP="00052BFE">
      <w:pPr>
        <w:pStyle w:val="SubSeoDHCTI"/>
      </w:pPr>
      <w:bookmarkStart w:id="996" w:name="_Toc274558143"/>
      <w:r w:rsidRPr="00507AB3">
        <w:t>Reset</w:t>
      </w:r>
      <w:bookmarkEnd w:id="996"/>
    </w:p>
    <w:p w:rsidR="00831A76" w:rsidRPr="00507AB3" w:rsidRDefault="00831A76" w:rsidP="00831A76">
      <w:pPr>
        <w:pStyle w:val="SubSeoDHCTI"/>
        <w:numPr>
          <w:ilvl w:val="0"/>
          <w:numId w:val="0"/>
        </w:numPr>
        <w:ind w:left="1068"/>
      </w:pPr>
    </w:p>
    <w:p w:rsidR="00831A76" w:rsidRPr="00507AB3" w:rsidRDefault="00831A76" w:rsidP="00831A76">
      <w:pPr>
        <w:ind w:left="708" w:firstLine="1"/>
        <w:jc w:val="both"/>
        <w:rPr>
          <w:lang w:val="en-US"/>
        </w:rPr>
      </w:pPr>
      <w:r w:rsidRPr="00507AB3">
        <w:rPr>
          <w:lang w:val="en-US"/>
        </w:rPr>
        <w:t>For the specifications of the project it will be active in 0</w:t>
      </w:r>
      <w:r w:rsidR="006165C5" w:rsidRPr="00507AB3">
        <w:rPr>
          <w:lang w:val="en-US"/>
        </w:rPr>
        <w:t xml:space="preserve"> synchronous with the clock</w:t>
      </w:r>
      <w:r w:rsidRPr="00507AB3">
        <w:rPr>
          <w:lang w:val="en-US"/>
        </w:rPr>
        <w:t>.</w:t>
      </w:r>
    </w:p>
    <w:p w:rsidR="00831A76" w:rsidRPr="00507AB3" w:rsidRDefault="00831A76" w:rsidP="00831A76">
      <w:pPr>
        <w:pStyle w:val="SubSeoDHCTI"/>
        <w:numPr>
          <w:ilvl w:val="0"/>
          <w:numId w:val="0"/>
        </w:numPr>
        <w:ind w:left="1068"/>
      </w:pPr>
    </w:p>
    <w:p w:rsidR="00E813C1" w:rsidRPr="00507AB3" w:rsidRDefault="00E813C1" w:rsidP="00831A76">
      <w:pPr>
        <w:pStyle w:val="SubSeoDHCTI"/>
        <w:numPr>
          <w:ilvl w:val="0"/>
          <w:numId w:val="0"/>
        </w:numPr>
        <w:ind w:left="1068"/>
      </w:pPr>
    </w:p>
    <w:p w:rsidR="00831A76" w:rsidRPr="00507AB3" w:rsidRDefault="00831A76" w:rsidP="00831A76">
      <w:pPr>
        <w:pStyle w:val="SubSeoDHCTI"/>
        <w:numPr>
          <w:ilvl w:val="0"/>
          <w:numId w:val="0"/>
        </w:numPr>
        <w:ind w:left="1068"/>
      </w:pPr>
    </w:p>
    <w:p w:rsidR="00831A76" w:rsidRPr="00507AB3" w:rsidRDefault="00831A76" w:rsidP="00052BFE">
      <w:pPr>
        <w:pStyle w:val="SubSeoDHCTI"/>
      </w:pPr>
      <w:bookmarkStart w:id="997" w:name="_Toc274558144"/>
      <w:r w:rsidRPr="00507AB3">
        <w:t>Termination</w:t>
      </w:r>
      <w:bookmarkEnd w:id="997"/>
    </w:p>
    <w:p w:rsidR="00052BFE" w:rsidRPr="00507AB3" w:rsidRDefault="00052BFE" w:rsidP="00052BFE">
      <w:pPr>
        <w:pStyle w:val="SubSeoDHCTI"/>
        <w:numPr>
          <w:ilvl w:val="0"/>
          <w:numId w:val="0"/>
        </w:numPr>
        <w:ind w:left="1413"/>
      </w:pPr>
    </w:p>
    <w:p w:rsidR="009A13A7" w:rsidRPr="00507AB3" w:rsidRDefault="009A13A7" w:rsidP="009A13A7">
      <w:pPr>
        <w:autoSpaceDE w:val="0"/>
        <w:autoSpaceDN w:val="0"/>
        <w:adjustRightInd w:val="0"/>
        <w:spacing w:before="60" w:after="80"/>
        <w:ind w:left="709"/>
        <w:jc w:val="both"/>
        <w:rPr>
          <w:rFonts w:cs="Times"/>
          <w:lang w:val="en-US"/>
        </w:rPr>
      </w:pPr>
      <w:r w:rsidRPr="00507AB3">
        <w:rPr>
          <w:rFonts w:cs="Times"/>
          <w:lang w:val="en-US"/>
        </w:rPr>
        <w:t xml:space="preserve">The </w:t>
      </w:r>
      <w:r w:rsidRPr="00507AB3">
        <w:rPr>
          <w:rFonts w:cs="Times"/>
          <w:i/>
          <w:lang w:val="en-US"/>
        </w:rPr>
        <w:t>e</w:t>
      </w:r>
      <w:r w:rsidRPr="00507AB3">
        <w:rPr>
          <w:rFonts w:cs="Times"/>
          <w:lang w:val="en-US"/>
        </w:rPr>
        <w:t>RM methodology defines all termination tasks.</w:t>
      </w:r>
    </w:p>
    <w:p w:rsidR="00052BFE" w:rsidRPr="00507AB3" w:rsidRDefault="00052BFE" w:rsidP="00052BFE">
      <w:pPr>
        <w:pStyle w:val="SubSeoDHCTI"/>
        <w:numPr>
          <w:ilvl w:val="0"/>
          <w:numId w:val="0"/>
        </w:numPr>
        <w:ind w:left="1413"/>
      </w:pPr>
    </w:p>
    <w:p w:rsidR="00052BFE" w:rsidRPr="00507AB3" w:rsidRDefault="00052BFE" w:rsidP="00052BFE">
      <w:pPr>
        <w:ind w:left="709"/>
        <w:jc w:val="both"/>
        <w:rPr>
          <w:lang w:val="en-US"/>
        </w:rPr>
      </w:pPr>
    </w:p>
    <w:p w:rsidR="00052BFE" w:rsidRPr="00507AB3" w:rsidRDefault="00052BFE" w:rsidP="00052BFE">
      <w:pPr>
        <w:pStyle w:val="SubSeoDHCTI"/>
        <w:numPr>
          <w:ilvl w:val="0"/>
          <w:numId w:val="3"/>
        </w:numPr>
        <w:rPr>
          <w:i w:val="0"/>
          <w:sz w:val="24"/>
          <w:szCs w:val="24"/>
        </w:rPr>
      </w:pPr>
      <w:bookmarkStart w:id="998" w:name="_Toc274558145"/>
      <w:r w:rsidRPr="00507AB3">
        <w:rPr>
          <w:i w:val="0"/>
          <w:sz w:val="24"/>
          <w:szCs w:val="24"/>
        </w:rPr>
        <w:t>Drivers and Monitors</w:t>
      </w:r>
      <w:bookmarkEnd w:id="998"/>
    </w:p>
    <w:p w:rsidR="00052BFE" w:rsidRPr="00507AB3" w:rsidRDefault="00052BFE" w:rsidP="00052BFE">
      <w:pPr>
        <w:ind w:left="709"/>
        <w:jc w:val="both"/>
        <w:rPr>
          <w:lang w:val="en-US"/>
        </w:rPr>
      </w:pPr>
    </w:p>
    <w:p w:rsidR="00D4109E" w:rsidRPr="00507AB3" w:rsidRDefault="0043642B" w:rsidP="0043642B">
      <w:pPr>
        <w:autoSpaceDE w:val="0"/>
        <w:autoSpaceDN w:val="0"/>
        <w:adjustRightInd w:val="0"/>
        <w:spacing w:before="60" w:after="80"/>
        <w:ind w:left="709"/>
        <w:jc w:val="both"/>
        <w:rPr>
          <w:color w:val="000000"/>
          <w:lang w:val="en-US"/>
        </w:rPr>
      </w:pPr>
      <w:r w:rsidRPr="00507AB3">
        <w:rPr>
          <w:color w:val="000000"/>
          <w:lang w:val="en-US"/>
        </w:rPr>
        <w:t>The</w:t>
      </w:r>
      <w:r w:rsidR="008E5713" w:rsidRPr="00507AB3">
        <w:rPr>
          <w:color w:val="000000"/>
          <w:lang w:val="en-US"/>
        </w:rPr>
        <w:t xml:space="preserve"> driver</w:t>
      </w:r>
      <w:r w:rsidRPr="00507AB3">
        <w:rPr>
          <w:color w:val="000000"/>
          <w:lang w:val="en-US"/>
        </w:rPr>
        <w:t xml:space="preserve"> object performs the function of taking the stimulus data objects one at a time and applying th</w:t>
      </w:r>
      <w:r w:rsidR="00576B2E" w:rsidRPr="00507AB3">
        <w:rPr>
          <w:color w:val="000000"/>
          <w:lang w:val="en-US"/>
        </w:rPr>
        <w:t>em to the DUT until all stimuli</w:t>
      </w:r>
      <w:r w:rsidRPr="00507AB3">
        <w:rPr>
          <w:color w:val="000000"/>
          <w:lang w:val="en-US"/>
        </w:rPr>
        <w:t xml:space="preserve"> has been applied. Typically, the </w:t>
      </w:r>
      <w:r w:rsidR="008E5713" w:rsidRPr="00507AB3">
        <w:rPr>
          <w:color w:val="000000"/>
          <w:lang w:val="en-US"/>
        </w:rPr>
        <w:t xml:space="preserve">driver </w:t>
      </w:r>
      <w:r w:rsidRPr="00507AB3">
        <w:rPr>
          <w:color w:val="000000"/>
          <w:lang w:val="en-US"/>
        </w:rPr>
        <w:t xml:space="preserve">object is similar to an HDL bus functional model. In case of a networking environment, it is also known as a </w:t>
      </w:r>
      <w:r w:rsidRPr="00507AB3">
        <w:rPr>
          <w:rStyle w:val="docemphasis"/>
          <w:color w:val="000000"/>
          <w:lang w:val="en-US"/>
        </w:rPr>
        <w:t>port</w:t>
      </w:r>
      <w:r w:rsidRPr="00507AB3">
        <w:rPr>
          <w:color w:val="000000"/>
          <w:lang w:val="en-US"/>
        </w:rPr>
        <w:t xml:space="preserve"> object. </w:t>
      </w:r>
    </w:p>
    <w:p w:rsidR="00000000" w:rsidRDefault="00D4109E">
      <w:pPr>
        <w:autoSpaceDE w:val="0"/>
        <w:autoSpaceDN w:val="0"/>
        <w:adjustRightInd w:val="0"/>
        <w:spacing w:before="60" w:after="80"/>
        <w:ind w:left="709"/>
        <w:jc w:val="both"/>
        <w:rPr>
          <w:ins w:id="999" w:author="Vinícius Amaral" w:date="2010-10-11T10:52:00Z"/>
          <w:rFonts w:cs="Times"/>
          <w:lang w:val="en-US"/>
        </w:rPr>
        <w:pPrChange w:id="1000" w:author="Vinícius Amaral" w:date="2010-10-11T10:52:00Z">
          <w:pPr/>
        </w:pPrChange>
      </w:pPr>
      <w:r w:rsidRPr="00507AB3">
        <w:rPr>
          <w:rFonts w:cs="Times"/>
          <w:lang w:val="en-US"/>
        </w:rPr>
        <w:t>Monitor is a unit instance that passively monitors (looks at) the DUT signals and supplies interpretation of the monitored activity to the other components of the agent.</w:t>
      </w:r>
    </w:p>
    <w:p w:rsidR="00000000" w:rsidRDefault="00991799">
      <w:pPr>
        <w:autoSpaceDE w:val="0"/>
        <w:autoSpaceDN w:val="0"/>
        <w:adjustRightInd w:val="0"/>
        <w:spacing w:before="60" w:after="80"/>
        <w:ind w:left="709"/>
        <w:jc w:val="both"/>
        <w:rPr>
          <w:ins w:id="1001" w:author="Vinícius Amaral" w:date="2010-10-11T10:52:00Z"/>
          <w:lang w:val="en-US"/>
        </w:rPr>
        <w:pPrChange w:id="1002" w:author="Vinícius Amaral" w:date="2010-10-11T10:52:00Z">
          <w:pPr/>
        </w:pPrChange>
      </w:pPr>
      <w:ins w:id="1003" w:author="Vinícius Amaral" w:date="2010-10-11T10:52:00Z">
        <w:r>
          <w:rPr>
            <w:lang w:val="en-US"/>
          </w:rPr>
          <w:t xml:space="preserve">The </w:t>
        </w:r>
        <w:r w:rsidRPr="00400579">
          <w:rPr>
            <w:i/>
            <w:lang w:val="en-US"/>
          </w:rPr>
          <w:t>e</w:t>
        </w:r>
        <w:r>
          <w:rPr>
            <w:lang w:val="en-US"/>
          </w:rPr>
          <w:t>RM methodology defines drivers and monitors.</w:t>
        </w:r>
      </w:ins>
    </w:p>
    <w:p w:rsidR="00991799" w:rsidRPr="00507AB3" w:rsidRDefault="00991799" w:rsidP="00D4109E">
      <w:pPr>
        <w:autoSpaceDE w:val="0"/>
        <w:autoSpaceDN w:val="0"/>
        <w:adjustRightInd w:val="0"/>
        <w:spacing w:before="60" w:after="80"/>
        <w:ind w:left="709"/>
        <w:jc w:val="both"/>
        <w:rPr>
          <w:rFonts w:cs="Times"/>
          <w:lang w:val="en-US"/>
        </w:rPr>
      </w:pPr>
    </w:p>
    <w:p w:rsidR="00052BFE" w:rsidRPr="00507AB3" w:rsidRDefault="00052BFE" w:rsidP="00052BFE">
      <w:pPr>
        <w:autoSpaceDE w:val="0"/>
        <w:autoSpaceDN w:val="0"/>
        <w:adjustRightInd w:val="0"/>
        <w:spacing w:before="60" w:after="80"/>
        <w:ind w:left="709"/>
        <w:jc w:val="both"/>
        <w:rPr>
          <w:rFonts w:cs="Times"/>
          <w:lang w:val="en-US"/>
        </w:rPr>
      </w:pPr>
    </w:p>
    <w:p w:rsidR="00052BFE" w:rsidRPr="00507AB3" w:rsidRDefault="00052BFE" w:rsidP="00052BFE">
      <w:pPr>
        <w:pStyle w:val="SubSeoDHCTI"/>
      </w:pPr>
      <w:bookmarkStart w:id="1004" w:name="_Toc274558146"/>
      <w:r w:rsidRPr="00507AB3">
        <w:t>Driver and Monitor Overview</w:t>
      </w:r>
      <w:bookmarkEnd w:id="1004"/>
    </w:p>
    <w:p w:rsidR="00052BFE" w:rsidRPr="00507AB3" w:rsidRDefault="00052BFE" w:rsidP="00052BFE">
      <w:pPr>
        <w:pStyle w:val="SubSeoDHCTI"/>
        <w:numPr>
          <w:ilvl w:val="0"/>
          <w:numId w:val="0"/>
        </w:numPr>
        <w:ind w:left="1413"/>
      </w:pPr>
    </w:p>
    <w:p w:rsidR="0019481D" w:rsidRPr="00507AB3" w:rsidRDefault="0019481D" w:rsidP="00D4109E">
      <w:pPr>
        <w:autoSpaceDE w:val="0"/>
        <w:autoSpaceDN w:val="0"/>
        <w:adjustRightInd w:val="0"/>
        <w:spacing w:before="60" w:after="80"/>
        <w:ind w:left="709"/>
        <w:jc w:val="both"/>
        <w:rPr>
          <w:rFonts w:cs="Times"/>
          <w:lang w:val="en-US"/>
        </w:rPr>
      </w:pPr>
      <w:r w:rsidRPr="00507AB3">
        <w:rPr>
          <w:rFonts w:cs="Times"/>
          <w:lang w:val="en-US"/>
        </w:rPr>
        <w:t xml:space="preserve">In the TOP environment only one monitor and one driver will be implemented. The different stimulus will be provided by the different generated sequences. Each sequence will stimulate different design functionality. </w:t>
      </w:r>
    </w:p>
    <w:p w:rsidR="00D4109E" w:rsidRPr="00507AB3" w:rsidRDefault="0019481D" w:rsidP="00D4109E">
      <w:pPr>
        <w:autoSpaceDE w:val="0"/>
        <w:autoSpaceDN w:val="0"/>
        <w:adjustRightInd w:val="0"/>
        <w:spacing w:before="60" w:after="80"/>
        <w:ind w:left="709"/>
        <w:jc w:val="both"/>
        <w:rPr>
          <w:rFonts w:cs="Times"/>
          <w:lang w:val="en-US"/>
        </w:rPr>
      </w:pPr>
      <w:r w:rsidRPr="00507AB3">
        <w:rPr>
          <w:rFonts w:cs="Times"/>
          <w:lang w:val="en-US"/>
        </w:rPr>
        <w:lastRenderedPageBreak/>
        <w:t>The m</w:t>
      </w:r>
      <w:r w:rsidR="00D4109E" w:rsidRPr="00507AB3">
        <w:rPr>
          <w:rFonts w:cs="Times"/>
          <w:lang w:val="en-US"/>
        </w:rPr>
        <w:t xml:space="preserve">onitors </w:t>
      </w:r>
      <w:r w:rsidRPr="00507AB3">
        <w:rPr>
          <w:rFonts w:cs="Times"/>
          <w:lang w:val="en-US"/>
        </w:rPr>
        <w:t xml:space="preserve">will be passive units which can </w:t>
      </w:r>
      <w:r w:rsidR="00D4109E" w:rsidRPr="00507AB3">
        <w:rPr>
          <w:rFonts w:cs="Times"/>
          <w:lang w:val="en-US"/>
        </w:rPr>
        <w:t>emit events when they notice interesting things happening in the DUT or on the DUT interface. They can also check for correct behavior or collect coverage.</w:t>
      </w:r>
    </w:p>
    <w:p w:rsidR="00052BFE" w:rsidRPr="00507AB3" w:rsidRDefault="00052BFE" w:rsidP="00052BFE">
      <w:pPr>
        <w:ind w:left="708"/>
        <w:jc w:val="both"/>
        <w:rPr>
          <w:lang w:val="en-US"/>
        </w:rPr>
      </w:pPr>
    </w:p>
    <w:p w:rsidR="00052BFE" w:rsidRPr="00507AB3" w:rsidRDefault="00052BFE" w:rsidP="00052BFE">
      <w:pPr>
        <w:ind w:left="709"/>
        <w:jc w:val="both"/>
        <w:rPr>
          <w:lang w:val="en-US"/>
        </w:rPr>
      </w:pPr>
    </w:p>
    <w:p w:rsidR="00052BFE" w:rsidRPr="00507AB3" w:rsidRDefault="00052BFE" w:rsidP="00052BFE">
      <w:pPr>
        <w:pStyle w:val="SubSeoDHCTI"/>
        <w:numPr>
          <w:ilvl w:val="0"/>
          <w:numId w:val="3"/>
        </w:numPr>
        <w:rPr>
          <w:i w:val="0"/>
          <w:sz w:val="24"/>
          <w:szCs w:val="24"/>
        </w:rPr>
      </w:pPr>
      <w:bookmarkStart w:id="1005" w:name="_Toc274558147"/>
      <w:r w:rsidRPr="00507AB3">
        <w:rPr>
          <w:i w:val="0"/>
          <w:sz w:val="24"/>
          <w:szCs w:val="24"/>
        </w:rPr>
        <w:t>Models</w:t>
      </w:r>
      <w:bookmarkEnd w:id="1005"/>
    </w:p>
    <w:p w:rsidR="005E23A6" w:rsidRPr="00507AB3" w:rsidRDefault="005E23A6" w:rsidP="00052BFE">
      <w:pPr>
        <w:autoSpaceDE w:val="0"/>
        <w:autoSpaceDN w:val="0"/>
        <w:adjustRightInd w:val="0"/>
        <w:spacing w:before="140" w:after="80"/>
        <w:ind w:left="709"/>
        <w:jc w:val="both"/>
        <w:rPr>
          <w:rFonts w:cs="Times"/>
          <w:lang w:val="en-US"/>
        </w:rPr>
      </w:pPr>
    </w:p>
    <w:p w:rsidR="00052BFE" w:rsidRPr="00507AB3" w:rsidRDefault="004E5323" w:rsidP="00052BFE">
      <w:pPr>
        <w:autoSpaceDE w:val="0"/>
        <w:autoSpaceDN w:val="0"/>
        <w:adjustRightInd w:val="0"/>
        <w:spacing w:before="140" w:after="80"/>
        <w:ind w:left="709"/>
        <w:jc w:val="both"/>
        <w:rPr>
          <w:rFonts w:cs="Times"/>
          <w:lang w:val="en-US"/>
        </w:rPr>
      </w:pPr>
      <w:r w:rsidRPr="00507AB3">
        <w:rPr>
          <w:rFonts w:cs="Times"/>
          <w:lang w:val="en-US"/>
        </w:rPr>
        <w:t xml:space="preserve">After the simulation in the </w:t>
      </w:r>
      <w:r w:rsidR="0019481D" w:rsidRPr="00507AB3">
        <w:rPr>
          <w:rFonts w:cs="Times"/>
          <w:lang w:val="en-US"/>
        </w:rPr>
        <w:t>TOP</w:t>
      </w:r>
      <w:r w:rsidRPr="00507AB3">
        <w:rPr>
          <w:rFonts w:cs="Times"/>
          <w:lang w:val="en-US"/>
        </w:rPr>
        <w:t xml:space="preserve"> module is completed, coverage output is produced. Coverage output from Specman Elite can be viewed graphically or in a text file. Coverage output can also be accumulated over multiple test runs to view cumulative coverage</w:t>
      </w:r>
      <w:r w:rsidR="0019481D" w:rsidRPr="00507AB3">
        <w:rPr>
          <w:rFonts w:cs="Times"/>
          <w:lang w:val="en-US"/>
        </w:rPr>
        <w:t xml:space="preserve"> using ICCR tool for example</w:t>
      </w:r>
      <w:r w:rsidRPr="00507AB3">
        <w:rPr>
          <w:rFonts w:cs="Times"/>
          <w:lang w:val="en-US"/>
        </w:rPr>
        <w:t>.</w:t>
      </w:r>
    </w:p>
    <w:p w:rsidR="004E5323" w:rsidRPr="00507AB3" w:rsidRDefault="004E5323" w:rsidP="00052BFE">
      <w:pPr>
        <w:autoSpaceDE w:val="0"/>
        <w:autoSpaceDN w:val="0"/>
        <w:adjustRightInd w:val="0"/>
        <w:spacing w:before="140" w:after="80"/>
        <w:ind w:left="709"/>
        <w:jc w:val="both"/>
        <w:rPr>
          <w:rFonts w:cs="Times"/>
          <w:lang w:val="en-US"/>
        </w:rPr>
      </w:pPr>
    </w:p>
    <w:p w:rsidR="00052BFE" w:rsidRPr="00507AB3" w:rsidRDefault="00052BFE" w:rsidP="00052BFE">
      <w:pPr>
        <w:pStyle w:val="SubSeoDHCTI"/>
      </w:pPr>
      <w:bookmarkStart w:id="1006" w:name="_Toc274558148"/>
      <w:r w:rsidRPr="00507AB3">
        <w:t>Functional Models</w:t>
      </w:r>
      <w:bookmarkEnd w:id="1006"/>
    </w:p>
    <w:p w:rsidR="00DA138B" w:rsidRPr="00507AB3" w:rsidRDefault="00DA138B" w:rsidP="00DA138B">
      <w:pPr>
        <w:ind w:left="709"/>
        <w:jc w:val="both"/>
        <w:rPr>
          <w:lang w:val="en-US"/>
        </w:rPr>
      </w:pPr>
    </w:p>
    <w:p w:rsidR="0019481D" w:rsidRPr="00507AB3" w:rsidRDefault="00DA138B" w:rsidP="00DA138B">
      <w:pPr>
        <w:ind w:left="709"/>
        <w:jc w:val="both"/>
        <w:rPr>
          <w:bCs/>
          <w:lang w:val="en-US"/>
        </w:rPr>
      </w:pPr>
      <w:r w:rsidRPr="00507AB3">
        <w:rPr>
          <w:lang w:val="en-US"/>
        </w:rPr>
        <w:t xml:space="preserve">For </w:t>
      </w:r>
      <w:r w:rsidRPr="00507AB3">
        <w:rPr>
          <w:bCs/>
          <w:lang w:val="en-US"/>
        </w:rPr>
        <w:t xml:space="preserve">the </w:t>
      </w:r>
      <w:r w:rsidR="0019481D" w:rsidRPr="00507AB3">
        <w:rPr>
          <w:bCs/>
          <w:lang w:val="en-US"/>
        </w:rPr>
        <w:t xml:space="preserve">TOP </w:t>
      </w:r>
      <w:r w:rsidRPr="00507AB3">
        <w:rPr>
          <w:bCs/>
          <w:lang w:val="en-US"/>
        </w:rPr>
        <w:t xml:space="preserve">verification </w:t>
      </w:r>
      <w:r w:rsidR="0019481D" w:rsidRPr="00507AB3">
        <w:rPr>
          <w:bCs/>
          <w:lang w:val="en-US"/>
        </w:rPr>
        <w:t xml:space="preserve">a functional model will be implemented according to the operation inputs. Since the microcontroller can work in many ways, some common functionality will be mapped to build a functional model to verify it. </w:t>
      </w:r>
    </w:p>
    <w:p w:rsidR="0019481D" w:rsidRPr="00507AB3" w:rsidRDefault="0019481D" w:rsidP="00DA138B">
      <w:pPr>
        <w:ind w:left="709"/>
        <w:jc w:val="both"/>
        <w:rPr>
          <w:bCs/>
          <w:lang w:val="en-US"/>
        </w:rPr>
      </w:pPr>
      <w:r w:rsidRPr="00507AB3">
        <w:rPr>
          <w:bCs/>
          <w:lang w:val="en-US"/>
        </w:rPr>
        <w:t xml:space="preserve">After the main functionalities are working property, </w:t>
      </w:r>
      <w:r w:rsidR="00906059" w:rsidRPr="00507AB3">
        <w:rPr>
          <w:bCs/>
          <w:lang w:val="en-US"/>
        </w:rPr>
        <w:t>it</w:t>
      </w:r>
      <w:r w:rsidRPr="00507AB3">
        <w:rPr>
          <w:bCs/>
          <w:lang w:val="en-US"/>
        </w:rPr>
        <w:t xml:space="preserve"> is intended to build a general functional model to verify randomly </w:t>
      </w:r>
      <w:r w:rsidR="00906059" w:rsidRPr="00507AB3">
        <w:rPr>
          <w:bCs/>
          <w:lang w:val="en-US"/>
        </w:rPr>
        <w:t xml:space="preserve">any input. </w:t>
      </w:r>
      <w:r w:rsidRPr="00507AB3">
        <w:rPr>
          <w:bCs/>
          <w:lang w:val="en-US"/>
        </w:rPr>
        <w:t xml:space="preserve"> </w:t>
      </w:r>
    </w:p>
    <w:p w:rsidR="002B37F6" w:rsidRPr="00507AB3" w:rsidRDefault="002B37F6" w:rsidP="002B37F6">
      <w:pPr>
        <w:pStyle w:val="SubSeoDHCTI"/>
        <w:numPr>
          <w:ilvl w:val="0"/>
          <w:numId w:val="0"/>
        </w:numPr>
        <w:ind w:left="1413"/>
      </w:pPr>
    </w:p>
    <w:p w:rsidR="002B37F6" w:rsidRPr="00507AB3" w:rsidRDefault="002B37F6" w:rsidP="002B37F6">
      <w:pPr>
        <w:pStyle w:val="SubSeoDHCTI"/>
        <w:numPr>
          <w:ilvl w:val="0"/>
          <w:numId w:val="0"/>
        </w:numPr>
        <w:ind w:left="1413"/>
      </w:pPr>
    </w:p>
    <w:p w:rsidR="00052BFE" w:rsidRPr="00507AB3" w:rsidRDefault="002B37F6" w:rsidP="002B37F6">
      <w:pPr>
        <w:pStyle w:val="SubSeoDHCTI"/>
      </w:pPr>
      <w:bookmarkStart w:id="1007" w:name="_Toc274558149"/>
      <w:r w:rsidRPr="00507AB3">
        <w:t>Memory Models</w:t>
      </w:r>
      <w:bookmarkEnd w:id="1007"/>
    </w:p>
    <w:p w:rsidR="002B37F6" w:rsidRPr="00507AB3" w:rsidRDefault="002B37F6" w:rsidP="002B37F6">
      <w:pPr>
        <w:pStyle w:val="SubSeoDHCTI"/>
        <w:numPr>
          <w:ilvl w:val="0"/>
          <w:numId w:val="0"/>
        </w:numPr>
        <w:ind w:left="1413"/>
      </w:pPr>
    </w:p>
    <w:p w:rsidR="002B37F6" w:rsidRPr="00507AB3" w:rsidRDefault="00906059" w:rsidP="00906059">
      <w:pPr>
        <w:ind w:left="709"/>
        <w:jc w:val="both"/>
        <w:rPr>
          <w:b/>
          <w:i/>
          <w:lang w:val="en-US"/>
        </w:rPr>
      </w:pPr>
      <w:r w:rsidRPr="00507AB3">
        <w:rPr>
          <w:lang w:val="en-US"/>
        </w:rPr>
        <w:t>The TOP verification will adopt a binary file to both ROM and RAM memory models. The ROM file will be generated by a INTEL 8051 compiler which translates the mnemonic instructions in binary instructions understood by the design, since the instructions set are the same. The RAM model will be a binary file generated randomly.</w:t>
      </w:r>
    </w:p>
    <w:p w:rsidR="002B37F6" w:rsidRPr="00507AB3" w:rsidRDefault="002B37F6" w:rsidP="002B37F6">
      <w:pPr>
        <w:pStyle w:val="SubSeoDHCTI"/>
        <w:numPr>
          <w:ilvl w:val="0"/>
          <w:numId w:val="0"/>
        </w:numPr>
        <w:ind w:left="1413"/>
      </w:pPr>
    </w:p>
    <w:p w:rsidR="002B37F6" w:rsidRPr="00507AB3" w:rsidRDefault="002B37F6" w:rsidP="002B37F6">
      <w:pPr>
        <w:pStyle w:val="SubSeoDHCTI"/>
      </w:pPr>
      <w:bookmarkStart w:id="1008" w:name="_Toc274558150"/>
      <w:r w:rsidRPr="00507AB3">
        <w:t>Stub Models</w:t>
      </w:r>
      <w:bookmarkEnd w:id="1008"/>
    </w:p>
    <w:p w:rsidR="00C4539B" w:rsidRPr="00507AB3" w:rsidRDefault="00C4539B" w:rsidP="00C4539B">
      <w:pPr>
        <w:pStyle w:val="SubSeoDHCTI"/>
        <w:numPr>
          <w:ilvl w:val="0"/>
          <w:numId w:val="0"/>
        </w:numPr>
        <w:ind w:left="1413"/>
      </w:pPr>
    </w:p>
    <w:p w:rsidR="00D4109E" w:rsidRPr="00507AB3" w:rsidRDefault="00D4109E" w:rsidP="00D4109E">
      <w:pPr>
        <w:autoSpaceDE w:val="0"/>
        <w:autoSpaceDN w:val="0"/>
        <w:adjustRightInd w:val="0"/>
        <w:spacing w:before="60" w:after="80"/>
        <w:ind w:left="709"/>
        <w:jc w:val="both"/>
        <w:rPr>
          <w:lang w:val="en-US"/>
        </w:rPr>
      </w:pPr>
      <w:r w:rsidRPr="00507AB3">
        <w:rPr>
          <w:lang w:val="en-US"/>
        </w:rPr>
        <w:t xml:space="preserve">Specman Elite and the Simulator talk to each other through an interface that includes a special file called a stubs file. In addition to the stubs file, Specman Elite and the Simulator also communicate through mechanisms such as Verilog Programming Language Interface (PLI) or the VHDL Foreign Language Interface (FLI). </w:t>
      </w:r>
    </w:p>
    <w:p w:rsidR="00D4109E" w:rsidRPr="00507AB3" w:rsidRDefault="00D4109E" w:rsidP="00D4109E">
      <w:pPr>
        <w:autoSpaceDE w:val="0"/>
        <w:autoSpaceDN w:val="0"/>
        <w:adjustRightInd w:val="0"/>
        <w:spacing w:before="60" w:after="80"/>
        <w:ind w:left="709"/>
        <w:jc w:val="both"/>
        <w:rPr>
          <w:rFonts w:cs="Times"/>
          <w:lang w:val="en-US"/>
        </w:rPr>
      </w:pPr>
      <w:r w:rsidRPr="00507AB3">
        <w:rPr>
          <w:lang w:val="en-US"/>
        </w:rPr>
        <w:t xml:space="preserve">For this project the testbench </w:t>
      </w:r>
      <w:r w:rsidRPr="00507AB3">
        <w:rPr>
          <w:rFonts w:cs="Times"/>
          <w:lang w:val="en-US"/>
        </w:rPr>
        <w:t>will be implemented</w:t>
      </w:r>
      <w:r w:rsidRPr="00507AB3">
        <w:rPr>
          <w:lang w:val="en-US"/>
        </w:rPr>
        <w:t xml:space="preserve"> as a stub file</w:t>
      </w:r>
      <w:r w:rsidRPr="00507AB3">
        <w:rPr>
          <w:rFonts w:cs="Times"/>
          <w:lang w:val="en-US"/>
        </w:rPr>
        <w:t xml:space="preserve">. </w:t>
      </w:r>
    </w:p>
    <w:p w:rsidR="00C4539B" w:rsidRPr="00507AB3" w:rsidRDefault="00C4539B" w:rsidP="00C4539B">
      <w:pPr>
        <w:pStyle w:val="SubSeoDHCTI"/>
        <w:numPr>
          <w:ilvl w:val="0"/>
          <w:numId w:val="0"/>
        </w:numPr>
        <w:ind w:left="1413"/>
      </w:pPr>
    </w:p>
    <w:p w:rsidR="00C4539B" w:rsidRPr="00507AB3" w:rsidRDefault="00C4539B" w:rsidP="002B37F6">
      <w:pPr>
        <w:pStyle w:val="SubSeoDHCTI"/>
      </w:pPr>
      <w:bookmarkStart w:id="1009" w:name="_Toc274558151"/>
      <w:r w:rsidRPr="00507AB3">
        <w:t>IO and Pads</w:t>
      </w:r>
      <w:bookmarkEnd w:id="1009"/>
    </w:p>
    <w:p w:rsidR="00C4539B" w:rsidRPr="00507AB3" w:rsidRDefault="00C4539B" w:rsidP="00C4539B">
      <w:pPr>
        <w:pStyle w:val="SubSeoDHCTI"/>
        <w:numPr>
          <w:ilvl w:val="0"/>
          <w:numId w:val="0"/>
        </w:numPr>
        <w:ind w:left="1413"/>
      </w:pPr>
    </w:p>
    <w:p w:rsidR="00D4109E" w:rsidRPr="00507AB3" w:rsidRDefault="006165C5" w:rsidP="00D4109E">
      <w:pPr>
        <w:ind w:firstLine="709"/>
        <w:jc w:val="left"/>
        <w:rPr>
          <w:lang w:val="en-US"/>
        </w:rPr>
      </w:pPr>
      <w:r w:rsidRPr="00507AB3">
        <w:rPr>
          <w:rFonts w:cs="Times"/>
          <w:lang w:val="en-US"/>
        </w:rPr>
        <w:t>TBD</w:t>
      </w:r>
      <w:r w:rsidR="00D4109E" w:rsidRPr="00507AB3">
        <w:rPr>
          <w:rFonts w:cs="Times"/>
          <w:lang w:val="en-US"/>
        </w:rPr>
        <w:t>.</w:t>
      </w:r>
    </w:p>
    <w:p w:rsidR="002B37F6" w:rsidRPr="00507AB3" w:rsidRDefault="002B37F6" w:rsidP="002B37F6">
      <w:pPr>
        <w:pStyle w:val="PargrafodaLista"/>
        <w:rPr>
          <w:lang w:val="en-US"/>
        </w:rPr>
      </w:pPr>
    </w:p>
    <w:p w:rsidR="00052BFE" w:rsidRPr="00507AB3" w:rsidRDefault="00052BFE" w:rsidP="00052BFE">
      <w:pPr>
        <w:jc w:val="both"/>
        <w:rPr>
          <w:lang w:val="en-US"/>
        </w:rPr>
      </w:pPr>
    </w:p>
    <w:p w:rsidR="00052BFE" w:rsidRPr="00507AB3" w:rsidRDefault="00052BFE" w:rsidP="00D7085C">
      <w:pPr>
        <w:jc w:val="both"/>
        <w:rPr>
          <w:lang w:val="en-US"/>
        </w:rPr>
      </w:pPr>
    </w:p>
    <w:p w:rsidR="00052BFE" w:rsidRPr="00507AB3" w:rsidRDefault="00052BFE" w:rsidP="00052BFE">
      <w:pPr>
        <w:pStyle w:val="SubSeoDHCTI"/>
        <w:numPr>
          <w:ilvl w:val="0"/>
          <w:numId w:val="3"/>
        </w:numPr>
        <w:rPr>
          <w:i w:val="0"/>
        </w:rPr>
      </w:pPr>
      <w:bookmarkStart w:id="1010" w:name="_Toc274558152"/>
      <w:r w:rsidRPr="00507AB3">
        <w:rPr>
          <w:i w:val="0"/>
          <w:sz w:val="24"/>
          <w:szCs w:val="24"/>
        </w:rPr>
        <w:t>Additional Information</w:t>
      </w:r>
      <w:bookmarkEnd w:id="1010"/>
    </w:p>
    <w:p w:rsidR="00052BFE" w:rsidRPr="00507AB3" w:rsidRDefault="00052BFE" w:rsidP="00052BFE">
      <w:pPr>
        <w:ind w:left="708"/>
        <w:jc w:val="both"/>
        <w:rPr>
          <w:lang w:val="en-US"/>
        </w:rPr>
      </w:pPr>
    </w:p>
    <w:p w:rsidR="00052BFE" w:rsidRPr="00507AB3" w:rsidRDefault="008D47CE" w:rsidP="00052BFE">
      <w:pPr>
        <w:ind w:left="708"/>
        <w:jc w:val="both"/>
        <w:rPr>
          <w:lang w:val="en-US"/>
        </w:rPr>
      </w:pPr>
      <w:r w:rsidRPr="00507AB3">
        <w:rPr>
          <w:lang w:val="en-US"/>
        </w:rPr>
        <w:t>Not applicable.</w:t>
      </w:r>
    </w:p>
    <w:p w:rsidR="00C4539B" w:rsidRPr="00507AB3" w:rsidRDefault="00C4539B" w:rsidP="00052BFE">
      <w:pPr>
        <w:ind w:left="708"/>
        <w:jc w:val="both"/>
        <w:rPr>
          <w:lang w:val="en-US"/>
        </w:rPr>
      </w:pPr>
    </w:p>
    <w:p w:rsidR="0019756E" w:rsidRPr="00507AB3" w:rsidRDefault="0019756E" w:rsidP="00052BFE">
      <w:pPr>
        <w:jc w:val="both"/>
        <w:rPr>
          <w:rStyle w:val="SubSeoDHCTIChar"/>
          <w:rFonts w:ascii="Calibri" w:hAnsi="Calibri" w:cs="Helvetica"/>
          <w:b w:val="0"/>
          <w:bCs w:val="0"/>
          <w:i w:val="0"/>
        </w:rPr>
      </w:pPr>
    </w:p>
    <w:sectPr w:rsidR="0019756E" w:rsidRPr="00507AB3" w:rsidSect="00F74A46">
      <w:footerReference w:type="even" r:id="rId11"/>
      <w:footerReference w:type="default" r:id="rId12"/>
      <w:pgSz w:w="11906" w:h="16838"/>
      <w:pgMar w:top="1240" w:right="1133" w:bottom="1135" w:left="1134" w:header="709" w:footer="198" w:gutter="0"/>
      <w:pgBorders w:offsetFrom="page">
        <w:top w:val="single" w:sz="4" w:space="24" w:color="7F7F7F"/>
        <w:left w:val="single" w:sz="4" w:space="24" w:color="7F7F7F"/>
        <w:bottom w:val="single" w:sz="4" w:space="24" w:color="7F7F7F"/>
        <w:right w:val="single" w:sz="4" w:space="24" w:color="7F7F7F"/>
      </w:pgBorders>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2" w:author="Vinícius Amaral" w:date="2010-10-11T10:57:00Z" w:initials="VCA">
    <w:p w:rsidR="00991799" w:rsidRDefault="00991799">
      <w:pPr>
        <w:pStyle w:val="Textodecomentrio"/>
      </w:pPr>
      <w:r>
        <w:rPr>
          <w:rStyle w:val="Refdecomentrio"/>
        </w:rPr>
        <w:annotationRef/>
      </w:r>
      <w:r w:rsidR="0068594E">
        <w:t>Faltou falar do processo de criação do código assembly, geração do arquivo das memórias e sincronização com o ambiente de verificação criado.</w:t>
      </w:r>
    </w:p>
  </w:comment>
  <w:comment w:id="689" w:author="Vinícius Amaral" w:date="2010-10-11T10:46:00Z" w:initials="VCA">
    <w:p w:rsidR="00031C06" w:rsidRDefault="00031C06" w:rsidP="00031C06">
      <w:pPr>
        <w:pStyle w:val="Textodecomentrio"/>
      </w:pPr>
      <w:r>
        <w:rPr>
          <w:rStyle w:val="Refdecomentrio"/>
        </w:rPr>
        <w:annotationRef/>
      </w:r>
      <w:r>
        <w:t>Faltou uma feature MT importante: verificação das operações do CORE. Operações aritméticas, lógicas, jumps, movs internos e externos, etc.</w:t>
      </w:r>
    </w:p>
  </w:comment>
  <w:comment w:id="694" w:author="Vinícius Amaral" w:date="2010-10-11T10:03:00Z" w:initials="VCA">
    <w:p w:rsidR="007E47C6" w:rsidRDefault="007E47C6">
      <w:pPr>
        <w:pStyle w:val="Textodecomentrio"/>
      </w:pPr>
      <w:r>
        <w:rPr>
          <w:rStyle w:val="Refdecomentrio"/>
        </w:rPr>
        <w:annotationRef/>
      </w:r>
      <w:r>
        <w:t>Não precisa ser no último ciclo de clock.</w:t>
      </w:r>
    </w:p>
  </w:comment>
  <w:comment w:id="703" w:author="Vinícius Amaral" w:date="2010-10-11T10:03:00Z" w:initials="VCA">
    <w:p w:rsidR="007E47C6" w:rsidRDefault="007E47C6">
      <w:pPr>
        <w:pStyle w:val="Textodecomentrio"/>
      </w:pPr>
      <w:r>
        <w:rPr>
          <w:rStyle w:val="Refdecomentrio"/>
        </w:rPr>
        <w:annotationRef/>
      </w:r>
      <w:r>
        <w:t>A função principal do baud rate não é produzir o cycle machine, essa é uma função extra, por isso modifiquei o texto.</w:t>
      </w:r>
    </w:p>
  </w:comment>
  <w:comment w:id="715" w:author="Vinícius Amaral" w:date="2010-10-11T10:38:00Z" w:initials="VCA">
    <w:p w:rsidR="007E47C6" w:rsidRDefault="007E47C6">
      <w:pPr>
        <w:pStyle w:val="Textodecomentrio"/>
      </w:pPr>
      <w:r>
        <w:rPr>
          <w:rStyle w:val="Refdecomentrio"/>
        </w:rPr>
        <w:annotationRef/>
      </w:r>
      <w:r>
        <w:t>Interrupt block não vê diferença em hardware e software</w:t>
      </w:r>
      <w:r w:rsidR="00031C06">
        <w:t xml:space="preserve"> interrupt, apesar de vc poder executar os 2 tipos de estímulos. </w:t>
      </w:r>
    </w:p>
  </w:comment>
  <w:comment w:id="916" w:author="Vinícius Amaral" w:date="2010-10-11T10:28:00Z" w:initials="VCA">
    <w:p w:rsidR="009D6829" w:rsidRDefault="009D6829">
      <w:pPr>
        <w:pStyle w:val="Textodecomentrio"/>
      </w:pPr>
      <w:r>
        <w:rPr>
          <w:rStyle w:val="Refdecomentrio"/>
        </w:rPr>
        <w:annotationRef/>
      </w:r>
      <w:r>
        <w:t>Procurei lista de prioridade no SOW e não encontrei nada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EB1" w:rsidRDefault="00416EB1" w:rsidP="00A96FB6">
      <w:r>
        <w:separator/>
      </w:r>
    </w:p>
    <w:p w:rsidR="00416EB1" w:rsidRDefault="00416EB1"/>
  </w:endnote>
  <w:endnote w:type="continuationSeparator" w:id="0">
    <w:p w:rsidR="00416EB1" w:rsidRDefault="00416EB1" w:rsidP="00A96FB6">
      <w:r>
        <w:continuationSeparator/>
      </w:r>
    </w:p>
    <w:p w:rsidR="00416EB1" w:rsidRDefault="00416EB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altName w:val="Arial"/>
    <w:charset w:val="00"/>
    <w:family w:val="swiss"/>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76C" w:rsidRPr="00F74A46" w:rsidRDefault="00F74A46" w:rsidP="001D1A68">
    <w:pPr>
      <w:pStyle w:val="Rodap"/>
      <w:tabs>
        <w:tab w:val="clear" w:pos="4252"/>
        <w:tab w:val="clear" w:pos="8504"/>
        <w:tab w:val="right" w:pos="9639"/>
      </w:tabs>
      <w:rPr>
        <w:sz w:val="20"/>
        <w:szCs w:val="20"/>
        <w:lang w:val="en-US"/>
      </w:rPr>
    </w:pPr>
    <w:r>
      <w:rPr>
        <w:sz w:val="20"/>
        <w:szCs w:val="20"/>
        <w:lang w:val="en-US"/>
      </w:rPr>
      <w:t>DH CTI – Confidential Property – Internal Use Only</w:t>
    </w:r>
    <w:r w:rsidR="001D1A68" w:rsidRPr="00F74A46">
      <w:rPr>
        <w:sz w:val="20"/>
        <w:szCs w:val="20"/>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BFE" w:rsidRDefault="00AF07FD">
    <w:pPr>
      <w:pStyle w:val="Rodap"/>
      <w:jc w:val="right"/>
    </w:pPr>
    <w:fldSimple w:instr=" PAGE   \* MERGEFORMAT ">
      <w:r w:rsidR="009E1EEE">
        <w:rPr>
          <w:noProof/>
        </w:rPr>
        <w:t>7</w:t>
      </w:r>
    </w:fldSimple>
  </w:p>
  <w:p w:rsidR="00052BFE" w:rsidRPr="00F74A46" w:rsidRDefault="008410FC">
    <w:pPr>
      <w:pStyle w:val="Rodap"/>
      <w:rPr>
        <w:sz w:val="20"/>
        <w:szCs w:val="20"/>
        <w:lang w:val="en-US"/>
      </w:rPr>
    </w:pPr>
    <w:r>
      <w:rPr>
        <w:sz w:val="20"/>
        <w:szCs w:val="20"/>
        <w:lang w:val="en-US"/>
      </w:rPr>
      <w:t>CT2 – Training Material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EB1" w:rsidRDefault="00416EB1" w:rsidP="00A96FB6">
      <w:r>
        <w:separator/>
      </w:r>
    </w:p>
    <w:p w:rsidR="00416EB1" w:rsidRDefault="00416EB1"/>
  </w:footnote>
  <w:footnote w:type="continuationSeparator" w:id="0">
    <w:p w:rsidR="00416EB1" w:rsidRDefault="00416EB1" w:rsidP="00A96FB6">
      <w:r>
        <w:continuationSeparator/>
      </w:r>
    </w:p>
    <w:p w:rsidR="00416EB1" w:rsidRDefault="00416EB1"/>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4694A"/>
    <w:multiLevelType w:val="hybridMultilevel"/>
    <w:tmpl w:val="15A00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CE268E1"/>
    <w:multiLevelType w:val="hybridMultilevel"/>
    <w:tmpl w:val="561E16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E4B1377"/>
    <w:multiLevelType w:val="hybridMultilevel"/>
    <w:tmpl w:val="CFD2392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0F61323B"/>
    <w:multiLevelType w:val="hybridMultilevel"/>
    <w:tmpl w:val="7AF0EDB0"/>
    <w:lvl w:ilvl="0" w:tplc="04160001">
      <w:start w:val="1"/>
      <w:numFmt w:val="bullet"/>
      <w:lvlText w:val=""/>
      <w:lvlJc w:val="left"/>
      <w:pPr>
        <w:ind w:left="4290" w:hanging="360"/>
      </w:pPr>
      <w:rPr>
        <w:rFonts w:ascii="Symbol" w:hAnsi="Symbol" w:hint="default"/>
      </w:rPr>
    </w:lvl>
    <w:lvl w:ilvl="1" w:tplc="04160003" w:tentative="1">
      <w:start w:val="1"/>
      <w:numFmt w:val="bullet"/>
      <w:lvlText w:val="o"/>
      <w:lvlJc w:val="left"/>
      <w:pPr>
        <w:ind w:left="5010" w:hanging="360"/>
      </w:pPr>
      <w:rPr>
        <w:rFonts w:ascii="Courier New" w:hAnsi="Courier New" w:cs="Courier New" w:hint="default"/>
      </w:rPr>
    </w:lvl>
    <w:lvl w:ilvl="2" w:tplc="04160005" w:tentative="1">
      <w:start w:val="1"/>
      <w:numFmt w:val="bullet"/>
      <w:lvlText w:val=""/>
      <w:lvlJc w:val="left"/>
      <w:pPr>
        <w:ind w:left="5730" w:hanging="360"/>
      </w:pPr>
      <w:rPr>
        <w:rFonts w:ascii="Wingdings" w:hAnsi="Wingdings" w:hint="default"/>
      </w:rPr>
    </w:lvl>
    <w:lvl w:ilvl="3" w:tplc="04160001" w:tentative="1">
      <w:start w:val="1"/>
      <w:numFmt w:val="bullet"/>
      <w:lvlText w:val=""/>
      <w:lvlJc w:val="left"/>
      <w:pPr>
        <w:ind w:left="6450" w:hanging="360"/>
      </w:pPr>
      <w:rPr>
        <w:rFonts w:ascii="Symbol" w:hAnsi="Symbol" w:hint="default"/>
      </w:rPr>
    </w:lvl>
    <w:lvl w:ilvl="4" w:tplc="04160003" w:tentative="1">
      <w:start w:val="1"/>
      <w:numFmt w:val="bullet"/>
      <w:lvlText w:val="o"/>
      <w:lvlJc w:val="left"/>
      <w:pPr>
        <w:ind w:left="7170" w:hanging="360"/>
      </w:pPr>
      <w:rPr>
        <w:rFonts w:ascii="Courier New" w:hAnsi="Courier New" w:cs="Courier New" w:hint="default"/>
      </w:rPr>
    </w:lvl>
    <w:lvl w:ilvl="5" w:tplc="04160005" w:tentative="1">
      <w:start w:val="1"/>
      <w:numFmt w:val="bullet"/>
      <w:lvlText w:val=""/>
      <w:lvlJc w:val="left"/>
      <w:pPr>
        <w:ind w:left="7890" w:hanging="360"/>
      </w:pPr>
      <w:rPr>
        <w:rFonts w:ascii="Wingdings" w:hAnsi="Wingdings" w:hint="default"/>
      </w:rPr>
    </w:lvl>
    <w:lvl w:ilvl="6" w:tplc="04160001" w:tentative="1">
      <w:start w:val="1"/>
      <w:numFmt w:val="bullet"/>
      <w:lvlText w:val=""/>
      <w:lvlJc w:val="left"/>
      <w:pPr>
        <w:ind w:left="8610" w:hanging="360"/>
      </w:pPr>
      <w:rPr>
        <w:rFonts w:ascii="Symbol" w:hAnsi="Symbol" w:hint="default"/>
      </w:rPr>
    </w:lvl>
    <w:lvl w:ilvl="7" w:tplc="04160003" w:tentative="1">
      <w:start w:val="1"/>
      <w:numFmt w:val="bullet"/>
      <w:lvlText w:val="o"/>
      <w:lvlJc w:val="left"/>
      <w:pPr>
        <w:ind w:left="9330" w:hanging="360"/>
      </w:pPr>
      <w:rPr>
        <w:rFonts w:ascii="Courier New" w:hAnsi="Courier New" w:cs="Courier New" w:hint="default"/>
      </w:rPr>
    </w:lvl>
    <w:lvl w:ilvl="8" w:tplc="04160005" w:tentative="1">
      <w:start w:val="1"/>
      <w:numFmt w:val="bullet"/>
      <w:lvlText w:val=""/>
      <w:lvlJc w:val="left"/>
      <w:pPr>
        <w:ind w:left="10050" w:hanging="360"/>
      </w:pPr>
      <w:rPr>
        <w:rFonts w:ascii="Wingdings" w:hAnsi="Wingdings" w:hint="default"/>
      </w:rPr>
    </w:lvl>
  </w:abstractNum>
  <w:abstractNum w:abstractNumId="4">
    <w:nsid w:val="18984318"/>
    <w:multiLevelType w:val="hybridMultilevel"/>
    <w:tmpl w:val="827A249A"/>
    <w:lvl w:ilvl="0" w:tplc="0416000D">
      <w:start w:val="1"/>
      <w:numFmt w:val="bullet"/>
      <w:lvlText w:val=""/>
      <w:lvlJc w:val="left"/>
      <w:pPr>
        <w:ind w:left="1146" w:hanging="360"/>
      </w:pPr>
      <w:rPr>
        <w:rFonts w:ascii="Wingdings" w:hAnsi="Wingdings" w:hint="default"/>
      </w:rPr>
    </w:lvl>
    <w:lvl w:ilvl="1" w:tplc="04160003">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nsid w:val="198F2A55"/>
    <w:multiLevelType w:val="hybridMultilevel"/>
    <w:tmpl w:val="63E6CFFE"/>
    <w:lvl w:ilvl="0" w:tplc="CF1E4EA4">
      <w:start w:val="1"/>
      <w:numFmt w:val="bullet"/>
      <w:lvlText w:val=""/>
      <w:lvlJc w:val="left"/>
      <w:pPr>
        <w:tabs>
          <w:tab w:val="num" w:pos="720"/>
        </w:tabs>
        <w:ind w:left="720" w:hanging="360"/>
      </w:pPr>
      <w:rPr>
        <w:rFonts w:ascii="Wingdings" w:hAnsi="Wingdings" w:hint="default"/>
      </w:rPr>
    </w:lvl>
    <w:lvl w:ilvl="1" w:tplc="63366890">
      <w:start w:val="1"/>
      <w:numFmt w:val="bullet"/>
      <w:lvlText w:val=""/>
      <w:lvlJc w:val="left"/>
      <w:pPr>
        <w:tabs>
          <w:tab w:val="num" w:pos="1440"/>
        </w:tabs>
        <w:ind w:left="1440" w:hanging="360"/>
      </w:pPr>
      <w:rPr>
        <w:rFonts w:ascii="Wingdings" w:hAnsi="Wingdings" w:hint="default"/>
      </w:rPr>
    </w:lvl>
    <w:lvl w:ilvl="2" w:tplc="B33EE81C" w:tentative="1">
      <w:start w:val="1"/>
      <w:numFmt w:val="bullet"/>
      <w:lvlText w:val=""/>
      <w:lvlJc w:val="left"/>
      <w:pPr>
        <w:tabs>
          <w:tab w:val="num" w:pos="2160"/>
        </w:tabs>
        <w:ind w:left="2160" w:hanging="360"/>
      </w:pPr>
      <w:rPr>
        <w:rFonts w:ascii="Wingdings" w:hAnsi="Wingdings" w:hint="default"/>
      </w:rPr>
    </w:lvl>
    <w:lvl w:ilvl="3" w:tplc="318AE412" w:tentative="1">
      <w:start w:val="1"/>
      <w:numFmt w:val="bullet"/>
      <w:lvlText w:val=""/>
      <w:lvlJc w:val="left"/>
      <w:pPr>
        <w:tabs>
          <w:tab w:val="num" w:pos="2880"/>
        </w:tabs>
        <w:ind w:left="2880" w:hanging="360"/>
      </w:pPr>
      <w:rPr>
        <w:rFonts w:ascii="Wingdings" w:hAnsi="Wingdings" w:hint="default"/>
      </w:rPr>
    </w:lvl>
    <w:lvl w:ilvl="4" w:tplc="44E8FAC8" w:tentative="1">
      <w:start w:val="1"/>
      <w:numFmt w:val="bullet"/>
      <w:lvlText w:val=""/>
      <w:lvlJc w:val="left"/>
      <w:pPr>
        <w:tabs>
          <w:tab w:val="num" w:pos="3600"/>
        </w:tabs>
        <w:ind w:left="3600" w:hanging="360"/>
      </w:pPr>
      <w:rPr>
        <w:rFonts w:ascii="Wingdings" w:hAnsi="Wingdings" w:hint="default"/>
      </w:rPr>
    </w:lvl>
    <w:lvl w:ilvl="5" w:tplc="5D8AFB48" w:tentative="1">
      <w:start w:val="1"/>
      <w:numFmt w:val="bullet"/>
      <w:lvlText w:val=""/>
      <w:lvlJc w:val="left"/>
      <w:pPr>
        <w:tabs>
          <w:tab w:val="num" w:pos="4320"/>
        </w:tabs>
        <w:ind w:left="4320" w:hanging="360"/>
      </w:pPr>
      <w:rPr>
        <w:rFonts w:ascii="Wingdings" w:hAnsi="Wingdings" w:hint="default"/>
      </w:rPr>
    </w:lvl>
    <w:lvl w:ilvl="6" w:tplc="A71C4AC6" w:tentative="1">
      <w:start w:val="1"/>
      <w:numFmt w:val="bullet"/>
      <w:lvlText w:val=""/>
      <w:lvlJc w:val="left"/>
      <w:pPr>
        <w:tabs>
          <w:tab w:val="num" w:pos="5040"/>
        </w:tabs>
        <w:ind w:left="5040" w:hanging="360"/>
      </w:pPr>
      <w:rPr>
        <w:rFonts w:ascii="Wingdings" w:hAnsi="Wingdings" w:hint="default"/>
      </w:rPr>
    </w:lvl>
    <w:lvl w:ilvl="7" w:tplc="106C55D6" w:tentative="1">
      <w:start w:val="1"/>
      <w:numFmt w:val="bullet"/>
      <w:lvlText w:val=""/>
      <w:lvlJc w:val="left"/>
      <w:pPr>
        <w:tabs>
          <w:tab w:val="num" w:pos="5760"/>
        </w:tabs>
        <w:ind w:left="5760" w:hanging="360"/>
      </w:pPr>
      <w:rPr>
        <w:rFonts w:ascii="Wingdings" w:hAnsi="Wingdings" w:hint="default"/>
      </w:rPr>
    </w:lvl>
    <w:lvl w:ilvl="8" w:tplc="606C8FE8" w:tentative="1">
      <w:start w:val="1"/>
      <w:numFmt w:val="bullet"/>
      <w:lvlText w:val=""/>
      <w:lvlJc w:val="left"/>
      <w:pPr>
        <w:tabs>
          <w:tab w:val="num" w:pos="6480"/>
        </w:tabs>
        <w:ind w:left="6480" w:hanging="360"/>
      </w:pPr>
      <w:rPr>
        <w:rFonts w:ascii="Wingdings" w:hAnsi="Wingdings" w:hint="default"/>
      </w:rPr>
    </w:lvl>
  </w:abstractNum>
  <w:abstractNum w:abstractNumId="6">
    <w:nsid w:val="1BC17A75"/>
    <w:multiLevelType w:val="hybridMultilevel"/>
    <w:tmpl w:val="EBA80CF6"/>
    <w:lvl w:ilvl="0" w:tplc="244E0F36">
      <w:start w:val="1"/>
      <w:numFmt w:val="decimal"/>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7">
    <w:nsid w:val="1C482BA3"/>
    <w:multiLevelType w:val="multilevel"/>
    <w:tmpl w:val="B43A8400"/>
    <w:lvl w:ilvl="0">
      <w:start w:val="1"/>
      <w:numFmt w:val="decimal"/>
      <w:lvlText w:val="%1"/>
      <w:lvlJc w:val="left"/>
      <w:pPr>
        <w:ind w:left="705" w:hanging="705"/>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2160" w:hanging="216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520" w:hanging="2520"/>
      </w:pPr>
      <w:rPr>
        <w:rFonts w:hint="default"/>
        <w:u w:val="none"/>
      </w:rPr>
    </w:lvl>
  </w:abstractNum>
  <w:abstractNum w:abstractNumId="8">
    <w:nsid w:val="1F2202E1"/>
    <w:multiLevelType w:val="hybridMultilevel"/>
    <w:tmpl w:val="D3F4C2A6"/>
    <w:lvl w:ilvl="0" w:tplc="8612FAA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2298482D"/>
    <w:multiLevelType w:val="hybridMultilevel"/>
    <w:tmpl w:val="53D0B5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2BAE63EF"/>
    <w:multiLevelType w:val="multilevel"/>
    <w:tmpl w:val="3BF6D13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01B2F8D"/>
    <w:multiLevelType w:val="hybridMultilevel"/>
    <w:tmpl w:val="332EB49A"/>
    <w:lvl w:ilvl="0" w:tplc="73CA99AE">
      <w:start w:val="1"/>
      <w:numFmt w:val="decimal"/>
      <w:lvlText w:val="%1."/>
      <w:lvlJc w:val="left"/>
      <w:pPr>
        <w:ind w:left="1788"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12">
    <w:nsid w:val="357D3CC6"/>
    <w:multiLevelType w:val="hybridMultilevel"/>
    <w:tmpl w:val="257083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C9A3317"/>
    <w:multiLevelType w:val="hybridMultilevel"/>
    <w:tmpl w:val="6A32643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3F072CED"/>
    <w:multiLevelType w:val="hybridMultilevel"/>
    <w:tmpl w:val="63DEA06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400124CA"/>
    <w:multiLevelType w:val="hybridMultilevel"/>
    <w:tmpl w:val="4A52B9DE"/>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4A543AFC"/>
    <w:multiLevelType w:val="hybridMultilevel"/>
    <w:tmpl w:val="FB9088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A6F5932"/>
    <w:multiLevelType w:val="hybridMultilevel"/>
    <w:tmpl w:val="566AB19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nsid w:val="4D5A280B"/>
    <w:multiLevelType w:val="multilevel"/>
    <w:tmpl w:val="ABEAC1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E0732B4"/>
    <w:multiLevelType w:val="hybridMultilevel"/>
    <w:tmpl w:val="9F724E08"/>
    <w:lvl w:ilvl="0" w:tplc="04160001">
      <w:start w:val="1"/>
      <w:numFmt w:val="bullet"/>
      <w:lvlText w:val=""/>
      <w:lvlJc w:val="left"/>
      <w:pPr>
        <w:ind w:left="4290" w:hanging="360"/>
      </w:pPr>
      <w:rPr>
        <w:rFonts w:ascii="Symbol" w:hAnsi="Symbol" w:hint="default"/>
      </w:rPr>
    </w:lvl>
    <w:lvl w:ilvl="1" w:tplc="04160003" w:tentative="1">
      <w:start w:val="1"/>
      <w:numFmt w:val="bullet"/>
      <w:lvlText w:val="o"/>
      <w:lvlJc w:val="left"/>
      <w:pPr>
        <w:ind w:left="5010" w:hanging="360"/>
      </w:pPr>
      <w:rPr>
        <w:rFonts w:ascii="Courier New" w:hAnsi="Courier New" w:cs="Courier New" w:hint="default"/>
      </w:rPr>
    </w:lvl>
    <w:lvl w:ilvl="2" w:tplc="04160005" w:tentative="1">
      <w:start w:val="1"/>
      <w:numFmt w:val="bullet"/>
      <w:lvlText w:val=""/>
      <w:lvlJc w:val="left"/>
      <w:pPr>
        <w:ind w:left="5730" w:hanging="360"/>
      </w:pPr>
      <w:rPr>
        <w:rFonts w:ascii="Wingdings" w:hAnsi="Wingdings" w:hint="default"/>
      </w:rPr>
    </w:lvl>
    <w:lvl w:ilvl="3" w:tplc="04160001" w:tentative="1">
      <w:start w:val="1"/>
      <w:numFmt w:val="bullet"/>
      <w:lvlText w:val=""/>
      <w:lvlJc w:val="left"/>
      <w:pPr>
        <w:ind w:left="6450" w:hanging="360"/>
      </w:pPr>
      <w:rPr>
        <w:rFonts w:ascii="Symbol" w:hAnsi="Symbol" w:hint="default"/>
      </w:rPr>
    </w:lvl>
    <w:lvl w:ilvl="4" w:tplc="04160003" w:tentative="1">
      <w:start w:val="1"/>
      <w:numFmt w:val="bullet"/>
      <w:lvlText w:val="o"/>
      <w:lvlJc w:val="left"/>
      <w:pPr>
        <w:ind w:left="7170" w:hanging="360"/>
      </w:pPr>
      <w:rPr>
        <w:rFonts w:ascii="Courier New" w:hAnsi="Courier New" w:cs="Courier New" w:hint="default"/>
      </w:rPr>
    </w:lvl>
    <w:lvl w:ilvl="5" w:tplc="04160005" w:tentative="1">
      <w:start w:val="1"/>
      <w:numFmt w:val="bullet"/>
      <w:lvlText w:val=""/>
      <w:lvlJc w:val="left"/>
      <w:pPr>
        <w:ind w:left="7890" w:hanging="360"/>
      </w:pPr>
      <w:rPr>
        <w:rFonts w:ascii="Wingdings" w:hAnsi="Wingdings" w:hint="default"/>
      </w:rPr>
    </w:lvl>
    <w:lvl w:ilvl="6" w:tplc="04160001" w:tentative="1">
      <w:start w:val="1"/>
      <w:numFmt w:val="bullet"/>
      <w:lvlText w:val=""/>
      <w:lvlJc w:val="left"/>
      <w:pPr>
        <w:ind w:left="8610" w:hanging="360"/>
      </w:pPr>
      <w:rPr>
        <w:rFonts w:ascii="Symbol" w:hAnsi="Symbol" w:hint="default"/>
      </w:rPr>
    </w:lvl>
    <w:lvl w:ilvl="7" w:tplc="04160003" w:tentative="1">
      <w:start w:val="1"/>
      <w:numFmt w:val="bullet"/>
      <w:lvlText w:val="o"/>
      <w:lvlJc w:val="left"/>
      <w:pPr>
        <w:ind w:left="9330" w:hanging="360"/>
      </w:pPr>
      <w:rPr>
        <w:rFonts w:ascii="Courier New" w:hAnsi="Courier New" w:cs="Courier New" w:hint="default"/>
      </w:rPr>
    </w:lvl>
    <w:lvl w:ilvl="8" w:tplc="04160005" w:tentative="1">
      <w:start w:val="1"/>
      <w:numFmt w:val="bullet"/>
      <w:lvlText w:val=""/>
      <w:lvlJc w:val="left"/>
      <w:pPr>
        <w:ind w:left="10050" w:hanging="360"/>
      </w:pPr>
      <w:rPr>
        <w:rFonts w:ascii="Wingdings" w:hAnsi="Wingdings" w:hint="default"/>
      </w:rPr>
    </w:lvl>
  </w:abstractNum>
  <w:abstractNum w:abstractNumId="20">
    <w:nsid w:val="4ECC34B7"/>
    <w:multiLevelType w:val="multilevel"/>
    <w:tmpl w:val="FFC014A8"/>
    <w:lvl w:ilvl="0">
      <w:start w:val="1"/>
      <w:numFmt w:val="decimal"/>
      <w:lvlText w:val="%1."/>
      <w:lvlJc w:val="left"/>
      <w:pPr>
        <w:ind w:left="1068" w:hanging="360"/>
      </w:pPr>
      <w:rPr>
        <w:rFonts w:hint="default"/>
      </w:rPr>
    </w:lvl>
    <w:lvl w:ilvl="1">
      <w:start w:val="1"/>
      <w:numFmt w:val="decimal"/>
      <w:pStyle w:val="SubSeoDHCTI"/>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1">
    <w:nsid w:val="51880B2C"/>
    <w:multiLevelType w:val="hybridMultilevel"/>
    <w:tmpl w:val="8FF89150"/>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2">
    <w:nsid w:val="52740282"/>
    <w:multiLevelType w:val="hybridMultilevel"/>
    <w:tmpl w:val="E432DC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0A4AB7"/>
    <w:multiLevelType w:val="hybridMultilevel"/>
    <w:tmpl w:val="13089E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016090D"/>
    <w:multiLevelType w:val="hybridMultilevel"/>
    <w:tmpl w:val="F0464840"/>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5">
    <w:nsid w:val="6410076E"/>
    <w:multiLevelType w:val="hybridMultilevel"/>
    <w:tmpl w:val="1C823180"/>
    <w:lvl w:ilvl="0" w:tplc="5756F748">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5C74E06"/>
    <w:multiLevelType w:val="hybridMultilevel"/>
    <w:tmpl w:val="DFC4DBC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7">
    <w:nsid w:val="65CA481D"/>
    <w:multiLevelType w:val="hybridMultilevel"/>
    <w:tmpl w:val="95FA240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nsid w:val="70676D49"/>
    <w:multiLevelType w:val="hybridMultilevel"/>
    <w:tmpl w:val="ACCA59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1604EA5"/>
    <w:multiLevelType w:val="hybridMultilevel"/>
    <w:tmpl w:val="CF6C03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nsid w:val="733C0F81"/>
    <w:multiLevelType w:val="hybridMultilevel"/>
    <w:tmpl w:val="EA86A498"/>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1">
    <w:nsid w:val="7C5E7BBB"/>
    <w:multiLevelType w:val="hybridMultilevel"/>
    <w:tmpl w:val="7D303C1C"/>
    <w:lvl w:ilvl="0" w:tplc="9CA0493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9"/>
  </w:num>
  <w:num w:numId="2">
    <w:abstractNumId w:val="22"/>
  </w:num>
  <w:num w:numId="3">
    <w:abstractNumId w:val="20"/>
  </w:num>
  <w:num w:numId="4">
    <w:abstractNumId w:val="20"/>
    <w:lvlOverride w:ilvl="0">
      <w:startOverride w:val="1"/>
    </w:lvlOverride>
  </w:num>
  <w:num w:numId="5">
    <w:abstractNumId w:val="20"/>
    <w:lvlOverride w:ilvl="0">
      <w:startOverride w:val="1"/>
    </w:lvlOverride>
  </w:num>
  <w:num w:numId="6">
    <w:abstractNumId w:val="10"/>
  </w:num>
  <w:num w:numId="7">
    <w:abstractNumId w:val="18"/>
  </w:num>
  <w:num w:numId="8">
    <w:abstractNumId w:val="7"/>
  </w:num>
  <w:num w:numId="9">
    <w:abstractNumId w:val="6"/>
  </w:num>
  <w:num w:numId="10">
    <w:abstractNumId w:val="11"/>
  </w:num>
  <w:num w:numId="11">
    <w:abstractNumId w:val="8"/>
  </w:num>
  <w:num w:numId="12">
    <w:abstractNumId w:val="0"/>
  </w:num>
  <w:num w:numId="13">
    <w:abstractNumId w:val="14"/>
  </w:num>
  <w:num w:numId="14">
    <w:abstractNumId w:val="21"/>
  </w:num>
  <w:num w:numId="15">
    <w:abstractNumId w:val="24"/>
  </w:num>
  <w:num w:numId="16">
    <w:abstractNumId w:val="26"/>
  </w:num>
  <w:num w:numId="17">
    <w:abstractNumId w:val="13"/>
  </w:num>
  <w:num w:numId="18">
    <w:abstractNumId w:val="17"/>
  </w:num>
  <w:num w:numId="19">
    <w:abstractNumId w:val="1"/>
  </w:num>
  <w:num w:numId="20">
    <w:abstractNumId w:val="16"/>
  </w:num>
  <w:num w:numId="21">
    <w:abstractNumId w:val="3"/>
  </w:num>
  <w:num w:numId="22">
    <w:abstractNumId w:val="19"/>
  </w:num>
  <w:num w:numId="23">
    <w:abstractNumId w:val="9"/>
  </w:num>
  <w:num w:numId="24">
    <w:abstractNumId w:val="23"/>
  </w:num>
  <w:num w:numId="25">
    <w:abstractNumId w:val="28"/>
  </w:num>
  <w:num w:numId="26">
    <w:abstractNumId w:val="27"/>
  </w:num>
  <w:num w:numId="27">
    <w:abstractNumId w:val="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5"/>
  </w:num>
  <w:num w:numId="31">
    <w:abstractNumId w:val="31"/>
  </w:num>
  <w:num w:numId="32">
    <w:abstractNumId w:val="15"/>
  </w:num>
  <w:num w:numId="33">
    <w:abstractNumId w:val="5"/>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114690">
      <o:colormenu v:ext="edit" strokecolor="none"/>
    </o:shapedefaults>
  </w:hdrShapeDefaults>
  <w:footnotePr>
    <w:footnote w:id="-1"/>
    <w:footnote w:id="0"/>
  </w:footnotePr>
  <w:endnotePr>
    <w:endnote w:id="-1"/>
    <w:endnote w:id="0"/>
  </w:endnotePr>
  <w:compat/>
  <w:rsids>
    <w:rsidRoot w:val="001E05C4"/>
    <w:rsid w:val="00000529"/>
    <w:rsid w:val="000054A2"/>
    <w:rsid w:val="00010914"/>
    <w:rsid w:val="00011F7D"/>
    <w:rsid w:val="00012FAD"/>
    <w:rsid w:val="0001498F"/>
    <w:rsid w:val="000149B4"/>
    <w:rsid w:val="00015EC3"/>
    <w:rsid w:val="0003182F"/>
    <w:rsid w:val="00031C06"/>
    <w:rsid w:val="0003373E"/>
    <w:rsid w:val="00037084"/>
    <w:rsid w:val="000426AB"/>
    <w:rsid w:val="00043B72"/>
    <w:rsid w:val="00045241"/>
    <w:rsid w:val="00047224"/>
    <w:rsid w:val="00052BFE"/>
    <w:rsid w:val="000537B2"/>
    <w:rsid w:val="00055301"/>
    <w:rsid w:val="00055B37"/>
    <w:rsid w:val="00056421"/>
    <w:rsid w:val="000611E8"/>
    <w:rsid w:val="00075DA6"/>
    <w:rsid w:val="00080C12"/>
    <w:rsid w:val="00092B63"/>
    <w:rsid w:val="00094A5A"/>
    <w:rsid w:val="00096D41"/>
    <w:rsid w:val="000A276B"/>
    <w:rsid w:val="000B561F"/>
    <w:rsid w:val="000B630C"/>
    <w:rsid w:val="000B73AC"/>
    <w:rsid w:val="000C768D"/>
    <w:rsid w:val="000D039E"/>
    <w:rsid w:val="000D0ED3"/>
    <w:rsid w:val="000D461D"/>
    <w:rsid w:val="000D7D0A"/>
    <w:rsid w:val="000E09B0"/>
    <w:rsid w:val="000E1F30"/>
    <w:rsid w:val="000E7F42"/>
    <w:rsid w:val="000F2FED"/>
    <w:rsid w:val="000F4AE0"/>
    <w:rsid w:val="000F5D02"/>
    <w:rsid w:val="000F618F"/>
    <w:rsid w:val="001011A3"/>
    <w:rsid w:val="00101C4F"/>
    <w:rsid w:val="001064DC"/>
    <w:rsid w:val="001065FE"/>
    <w:rsid w:val="001116ED"/>
    <w:rsid w:val="00121917"/>
    <w:rsid w:val="00125E01"/>
    <w:rsid w:val="00130981"/>
    <w:rsid w:val="00130D32"/>
    <w:rsid w:val="0013374A"/>
    <w:rsid w:val="00141E69"/>
    <w:rsid w:val="00146131"/>
    <w:rsid w:val="00153E0E"/>
    <w:rsid w:val="00156025"/>
    <w:rsid w:val="00160C3B"/>
    <w:rsid w:val="00162099"/>
    <w:rsid w:val="00162575"/>
    <w:rsid w:val="00162964"/>
    <w:rsid w:val="00170A94"/>
    <w:rsid w:val="001775B1"/>
    <w:rsid w:val="00177F6F"/>
    <w:rsid w:val="00181118"/>
    <w:rsid w:val="00181398"/>
    <w:rsid w:val="00185A1E"/>
    <w:rsid w:val="001910D2"/>
    <w:rsid w:val="00192079"/>
    <w:rsid w:val="0019481D"/>
    <w:rsid w:val="0019756E"/>
    <w:rsid w:val="0019759D"/>
    <w:rsid w:val="001A0FA2"/>
    <w:rsid w:val="001A3678"/>
    <w:rsid w:val="001A3AD7"/>
    <w:rsid w:val="001B186C"/>
    <w:rsid w:val="001B5449"/>
    <w:rsid w:val="001B66C0"/>
    <w:rsid w:val="001C366D"/>
    <w:rsid w:val="001C3E01"/>
    <w:rsid w:val="001C46BF"/>
    <w:rsid w:val="001C5837"/>
    <w:rsid w:val="001D19D5"/>
    <w:rsid w:val="001D1A68"/>
    <w:rsid w:val="001D2469"/>
    <w:rsid w:val="001D4EB7"/>
    <w:rsid w:val="001D4F37"/>
    <w:rsid w:val="001E05C4"/>
    <w:rsid w:val="001E4389"/>
    <w:rsid w:val="001F2454"/>
    <w:rsid w:val="001F61E9"/>
    <w:rsid w:val="002060A4"/>
    <w:rsid w:val="00206227"/>
    <w:rsid w:val="002071D2"/>
    <w:rsid w:val="00212B88"/>
    <w:rsid w:val="002146CE"/>
    <w:rsid w:val="0021645B"/>
    <w:rsid w:val="002173F2"/>
    <w:rsid w:val="00217635"/>
    <w:rsid w:val="00222028"/>
    <w:rsid w:val="00224901"/>
    <w:rsid w:val="002269B1"/>
    <w:rsid w:val="00232F5C"/>
    <w:rsid w:val="00246FE0"/>
    <w:rsid w:val="0025376C"/>
    <w:rsid w:val="002541F2"/>
    <w:rsid w:val="00254E62"/>
    <w:rsid w:val="002574E7"/>
    <w:rsid w:val="00257E91"/>
    <w:rsid w:val="00263D8E"/>
    <w:rsid w:val="0026610A"/>
    <w:rsid w:val="002709B2"/>
    <w:rsid w:val="00273EC1"/>
    <w:rsid w:val="0027513B"/>
    <w:rsid w:val="002803AA"/>
    <w:rsid w:val="00286385"/>
    <w:rsid w:val="00290A9D"/>
    <w:rsid w:val="00292CC0"/>
    <w:rsid w:val="0029439A"/>
    <w:rsid w:val="0029525E"/>
    <w:rsid w:val="00295975"/>
    <w:rsid w:val="002A1775"/>
    <w:rsid w:val="002A3392"/>
    <w:rsid w:val="002B26F8"/>
    <w:rsid w:val="002B37F6"/>
    <w:rsid w:val="002B6924"/>
    <w:rsid w:val="002B7322"/>
    <w:rsid w:val="002C2641"/>
    <w:rsid w:val="002C581B"/>
    <w:rsid w:val="002C6096"/>
    <w:rsid w:val="002D72B2"/>
    <w:rsid w:val="002E3180"/>
    <w:rsid w:val="002E33A2"/>
    <w:rsid w:val="002F1C94"/>
    <w:rsid w:val="002F4E05"/>
    <w:rsid w:val="00302DD5"/>
    <w:rsid w:val="003046AA"/>
    <w:rsid w:val="00305424"/>
    <w:rsid w:val="00305458"/>
    <w:rsid w:val="0030545B"/>
    <w:rsid w:val="00313E3A"/>
    <w:rsid w:val="003171FE"/>
    <w:rsid w:val="00320222"/>
    <w:rsid w:val="00321AB9"/>
    <w:rsid w:val="00323446"/>
    <w:rsid w:val="00323996"/>
    <w:rsid w:val="00323EF6"/>
    <w:rsid w:val="00324A2D"/>
    <w:rsid w:val="00324E2B"/>
    <w:rsid w:val="00331F5F"/>
    <w:rsid w:val="003321B8"/>
    <w:rsid w:val="00334D10"/>
    <w:rsid w:val="0034018E"/>
    <w:rsid w:val="00342360"/>
    <w:rsid w:val="003469A4"/>
    <w:rsid w:val="00354C99"/>
    <w:rsid w:val="003578B6"/>
    <w:rsid w:val="00363EEC"/>
    <w:rsid w:val="00366ABD"/>
    <w:rsid w:val="00366D6C"/>
    <w:rsid w:val="00367A31"/>
    <w:rsid w:val="00367A6B"/>
    <w:rsid w:val="00371FC5"/>
    <w:rsid w:val="00373401"/>
    <w:rsid w:val="00381B97"/>
    <w:rsid w:val="003821D0"/>
    <w:rsid w:val="00383463"/>
    <w:rsid w:val="0038384A"/>
    <w:rsid w:val="00385A46"/>
    <w:rsid w:val="00385DC9"/>
    <w:rsid w:val="00385EC8"/>
    <w:rsid w:val="00386023"/>
    <w:rsid w:val="00387005"/>
    <w:rsid w:val="00391165"/>
    <w:rsid w:val="00397972"/>
    <w:rsid w:val="00397D8D"/>
    <w:rsid w:val="003A0697"/>
    <w:rsid w:val="003A09C3"/>
    <w:rsid w:val="003A2C30"/>
    <w:rsid w:val="003A42E5"/>
    <w:rsid w:val="003A733A"/>
    <w:rsid w:val="003B4ED9"/>
    <w:rsid w:val="003B6287"/>
    <w:rsid w:val="003B7C8F"/>
    <w:rsid w:val="003C40E9"/>
    <w:rsid w:val="003C60AF"/>
    <w:rsid w:val="003C6616"/>
    <w:rsid w:val="003D11B0"/>
    <w:rsid w:val="003D34E9"/>
    <w:rsid w:val="003D5722"/>
    <w:rsid w:val="003E0922"/>
    <w:rsid w:val="003E703B"/>
    <w:rsid w:val="003F6849"/>
    <w:rsid w:val="004019A7"/>
    <w:rsid w:val="00405844"/>
    <w:rsid w:val="00410288"/>
    <w:rsid w:val="004124DC"/>
    <w:rsid w:val="00414350"/>
    <w:rsid w:val="00414837"/>
    <w:rsid w:val="00414B1C"/>
    <w:rsid w:val="00414EA6"/>
    <w:rsid w:val="00416177"/>
    <w:rsid w:val="00416EB1"/>
    <w:rsid w:val="00421F9F"/>
    <w:rsid w:val="00424276"/>
    <w:rsid w:val="004322C8"/>
    <w:rsid w:val="004323D7"/>
    <w:rsid w:val="00436350"/>
    <w:rsid w:val="0043642B"/>
    <w:rsid w:val="00436461"/>
    <w:rsid w:val="004447A1"/>
    <w:rsid w:val="004450B6"/>
    <w:rsid w:val="004522EE"/>
    <w:rsid w:val="004574B9"/>
    <w:rsid w:val="00464C1E"/>
    <w:rsid w:val="00465147"/>
    <w:rsid w:val="00465741"/>
    <w:rsid w:val="00465891"/>
    <w:rsid w:val="0047095E"/>
    <w:rsid w:val="00471D03"/>
    <w:rsid w:val="00476A45"/>
    <w:rsid w:val="004774C4"/>
    <w:rsid w:val="00480A46"/>
    <w:rsid w:val="00485B86"/>
    <w:rsid w:val="00487FA2"/>
    <w:rsid w:val="0049453D"/>
    <w:rsid w:val="0049569F"/>
    <w:rsid w:val="00496E71"/>
    <w:rsid w:val="004A1982"/>
    <w:rsid w:val="004A1ADB"/>
    <w:rsid w:val="004A2686"/>
    <w:rsid w:val="004A471C"/>
    <w:rsid w:val="004B39B8"/>
    <w:rsid w:val="004B6650"/>
    <w:rsid w:val="004B7A9E"/>
    <w:rsid w:val="004C2FB1"/>
    <w:rsid w:val="004D09A1"/>
    <w:rsid w:val="004D0AFB"/>
    <w:rsid w:val="004D55FF"/>
    <w:rsid w:val="004D6DE5"/>
    <w:rsid w:val="004D7255"/>
    <w:rsid w:val="004E1872"/>
    <w:rsid w:val="004E2901"/>
    <w:rsid w:val="004E5323"/>
    <w:rsid w:val="004E6551"/>
    <w:rsid w:val="00507AB3"/>
    <w:rsid w:val="00513626"/>
    <w:rsid w:val="005166CB"/>
    <w:rsid w:val="00520F46"/>
    <w:rsid w:val="00531763"/>
    <w:rsid w:val="00532AE8"/>
    <w:rsid w:val="00542497"/>
    <w:rsid w:val="00554314"/>
    <w:rsid w:val="00556EBC"/>
    <w:rsid w:val="005604EB"/>
    <w:rsid w:val="00570D8B"/>
    <w:rsid w:val="00571AC1"/>
    <w:rsid w:val="00572E18"/>
    <w:rsid w:val="0057477D"/>
    <w:rsid w:val="005747E7"/>
    <w:rsid w:val="00576B2E"/>
    <w:rsid w:val="00582600"/>
    <w:rsid w:val="00584214"/>
    <w:rsid w:val="00584DD5"/>
    <w:rsid w:val="00594FA1"/>
    <w:rsid w:val="005975A5"/>
    <w:rsid w:val="005A13D3"/>
    <w:rsid w:val="005A3E2A"/>
    <w:rsid w:val="005B19A2"/>
    <w:rsid w:val="005B3947"/>
    <w:rsid w:val="005C4682"/>
    <w:rsid w:val="005C6964"/>
    <w:rsid w:val="005D02E6"/>
    <w:rsid w:val="005D0C51"/>
    <w:rsid w:val="005D0E63"/>
    <w:rsid w:val="005E00F2"/>
    <w:rsid w:val="005E165D"/>
    <w:rsid w:val="005E23A6"/>
    <w:rsid w:val="005E428C"/>
    <w:rsid w:val="005E4A22"/>
    <w:rsid w:val="005E7D7A"/>
    <w:rsid w:val="005F3EC6"/>
    <w:rsid w:val="005F412B"/>
    <w:rsid w:val="005F6E9D"/>
    <w:rsid w:val="0060263E"/>
    <w:rsid w:val="006037E6"/>
    <w:rsid w:val="00607B62"/>
    <w:rsid w:val="00611D4B"/>
    <w:rsid w:val="0061289E"/>
    <w:rsid w:val="006165C5"/>
    <w:rsid w:val="00620360"/>
    <w:rsid w:val="0063205B"/>
    <w:rsid w:val="006325D1"/>
    <w:rsid w:val="006334C0"/>
    <w:rsid w:val="00636FBB"/>
    <w:rsid w:val="0064221A"/>
    <w:rsid w:val="00643F53"/>
    <w:rsid w:val="00647E85"/>
    <w:rsid w:val="00657CD7"/>
    <w:rsid w:val="00665370"/>
    <w:rsid w:val="006669EF"/>
    <w:rsid w:val="0067085E"/>
    <w:rsid w:val="006771D4"/>
    <w:rsid w:val="0068594E"/>
    <w:rsid w:val="006A090C"/>
    <w:rsid w:val="006B0078"/>
    <w:rsid w:val="006B1C27"/>
    <w:rsid w:val="006B4C60"/>
    <w:rsid w:val="006C1333"/>
    <w:rsid w:val="006C3AF6"/>
    <w:rsid w:val="006D4B42"/>
    <w:rsid w:val="006E2D79"/>
    <w:rsid w:val="006E5010"/>
    <w:rsid w:val="006E5F05"/>
    <w:rsid w:val="006F2667"/>
    <w:rsid w:val="006F46B8"/>
    <w:rsid w:val="006F6ADC"/>
    <w:rsid w:val="006F7157"/>
    <w:rsid w:val="0070518A"/>
    <w:rsid w:val="00705CAD"/>
    <w:rsid w:val="00710818"/>
    <w:rsid w:val="00710E8C"/>
    <w:rsid w:val="00714BAD"/>
    <w:rsid w:val="0071674A"/>
    <w:rsid w:val="00717C29"/>
    <w:rsid w:val="007204A6"/>
    <w:rsid w:val="00723CB9"/>
    <w:rsid w:val="00723E85"/>
    <w:rsid w:val="007275A5"/>
    <w:rsid w:val="00734686"/>
    <w:rsid w:val="00736E76"/>
    <w:rsid w:val="0074497D"/>
    <w:rsid w:val="00754337"/>
    <w:rsid w:val="00756885"/>
    <w:rsid w:val="00761528"/>
    <w:rsid w:val="00761912"/>
    <w:rsid w:val="00762821"/>
    <w:rsid w:val="00763177"/>
    <w:rsid w:val="0076436B"/>
    <w:rsid w:val="0077627B"/>
    <w:rsid w:val="00782FAF"/>
    <w:rsid w:val="00786E7E"/>
    <w:rsid w:val="00787E11"/>
    <w:rsid w:val="00791C8C"/>
    <w:rsid w:val="007931ED"/>
    <w:rsid w:val="0079576C"/>
    <w:rsid w:val="00797126"/>
    <w:rsid w:val="007A1B9D"/>
    <w:rsid w:val="007A478C"/>
    <w:rsid w:val="007B18B7"/>
    <w:rsid w:val="007B458C"/>
    <w:rsid w:val="007B46EF"/>
    <w:rsid w:val="007B4A7C"/>
    <w:rsid w:val="007C2516"/>
    <w:rsid w:val="007C53B2"/>
    <w:rsid w:val="007C5E3F"/>
    <w:rsid w:val="007C6EFC"/>
    <w:rsid w:val="007C70B7"/>
    <w:rsid w:val="007E0000"/>
    <w:rsid w:val="007E1476"/>
    <w:rsid w:val="007E2546"/>
    <w:rsid w:val="007E27B5"/>
    <w:rsid w:val="007E47C6"/>
    <w:rsid w:val="007F038C"/>
    <w:rsid w:val="008006D4"/>
    <w:rsid w:val="00804FB9"/>
    <w:rsid w:val="008077B9"/>
    <w:rsid w:val="008108E4"/>
    <w:rsid w:val="00811600"/>
    <w:rsid w:val="008121F5"/>
    <w:rsid w:val="008133A7"/>
    <w:rsid w:val="00813A21"/>
    <w:rsid w:val="00815057"/>
    <w:rsid w:val="00815AF4"/>
    <w:rsid w:val="00817BCC"/>
    <w:rsid w:val="00820077"/>
    <w:rsid w:val="00831A76"/>
    <w:rsid w:val="008324DD"/>
    <w:rsid w:val="0083618F"/>
    <w:rsid w:val="008368DB"/>
    <w:rsid w:val="008410FC"/>
    <w:rsid w:val="008453FF"/>
    <w:rsid w:val="00853900"/>
    <w:rsid w:val="00856CDA"/>
    <w:rsid w:val="0085751E"/>
    <w:rsid w:val="00872B67"/>
    <w:rsid w:val="00875EBD"/>
    <w:rsid w:val="00881447"/>
    <w:rsid w:val="008822A1"/>
    <w:rsid w:val="00887B4E"/>
    <w:rsid w:val="00887B6C"/>
    <w:rsid w:val="008959B4"/>
    <w:rsid w:val="00896276"/>
    <w:rsid w:val="008A16D3"/>
    <w:rsid w:val="008A2002"/>
    <w:rsid w:val="008A67FA"/>
    <w:rsid w:val="008B46BB"/>
    <w:rsid w:val="008B4758"/>
    <w:rsid w:val="008C3FB2"/>
    <w:rsid w:val="008C7C6E"/>
    <w:rsid w:val="008D3CD8"/>
    <w:rsid w:val="008D47CE"/>
    <w:rsid w:val="008E0ACE"/>
    <w:rsid w:val="008E22EB"/>
    <w:rsid w:val="008E53BF"/>
    <w:rsid w:val="008E5713"/>
    <w:rsid w:val="008E7E56"/>
    <w:rsid w:val="008F3C8B"/>
    <w:rsid w:val="00900F28"/>
    <w:rsid w:val="009027E7"/>
    <w:rsid w:val="00906059"/>
    <w:rsid w:val="00907885"/>
    <w:rsid w:val="00907D74"/>
    <w:rsid w:val="00913EC7"/>
    <w:rsid w:val="00921BC0"/>
    <w:rsid w:val="0092283C"/>
    <w:rsid w:val="00922D85"/>
    <w:rsid w:val="009237E1"/>
    <w:rsid w:val="00925EB3"/>
    <w:rsid w:val="0092724F"/>
    <w:rsid w:val="00932A74"/>
    <w:rsid w:val="00932DBE"/>
    <w:rsid w:val="00935BB1"/>
    <w:rsid w:val="00942FC8"/>
    <w:rsid w:val="00943015"/>
    <w:rsid w:val="00947D69"/>
    <w:rsid w:val="00951D1F"/>
    <w:rsid w:val="0095266C"/>
    <w:rsid w:val="00953341"/>
    <w:rsid w:val="009537AB"/>
    <w:rsid w:val="0095654A"/>
    <w:rsid w:val="00961B0B"/>
    <w:rsid w:val="0096691E"/>
    <w:rsid w:val="009711B0"/>
    <w:rsid w:val="00973790"/>
    <w:rsid w:val="009872CA"/>
    <w:rsid w:val="00991799"/>
    <w:rsid w:val="0099403F"/>
    <w:rsid w:val="009969C6"/>
    <w:rsid w:val="009A110B"/>
    <w:rsid w:val="009A13A7"/>
    <w:rsid w:val="009A4EF4"/>
    <w:rsid w:val="009B0318"/>
    <w:rsid w:val="009B04B2"/>
    <w:rsid w:val="009B3611"/>
    <w:rsid w:val="009B5F65"/>
    <w:rsid w:val="009B714C"/>
    <w:rsid w:val="009C77CC"/>
    <w:rsid w:val="009D5329"/>
    <w:rsid w:val="009D5813"/>
    <w:rsid w:val="009D6829"/>
    <w:rsid w:val="009D74E9"/>
    <w:rsid w:val="009E1EEE"/>
    <w:rsid w:val="009E3810"/>
    <w:rsid w:val="009E7EA8"/>
    <w:rsid w:val="009F0B9D"/>
    <w:rsid w:val="009F0D6B"/>
    <w:rsid w:val="00A001C3"/>
    <w:rsid w:val="00A00EE4"/>
    <w:rsid w:val="00A03921"/>
    <w:rsid w:val="00A05F63"/>
    <w:rsid w:val="00A06786"/>
    <w:rsid w:val="00A06875"/>
    <w:rsid w:val="00A1109C"/>
    <w:rsid w:val="00A1135C"/>
    <w:rsid w:val="00A12967"/>
    <w:rsid w:val="00A22F86"/>
    <w:rsid w:val="00A32689"/>
    <w:rsid w:val="00A33982"/>
    <w:rsid w:val="00A3517D"/>
    <w:rsid w:val="00A42E3A"/>
    <w:rsid w:val="00A43D99"/>
    <w:rsid w:val="00A4619E"/>
    <w:rsid w:val="00A4654C"/>
    <w:rsid w:val="00A5643B"/>
    <w:rsid w:val="00A5775D"/>
    <w:rsid w:val="00A61208"/>
    <w:rsid w:val="00A6592C"/>
    <w:rsid w:val="00A70779"/>
    <w:rsid w:val="00A70C3D"/>
    <w:rsid w:val="00A7158D"/>
    <w:rsid w:val="00A72116"/>
    <w:rsid w:val="00A84242"/>
    <w:rsid w:val="00A90E40"/>
    <w:rsid w:val="00A91A4A"/>
    <w:rsid w:val="00A92519"/>
    <w:rsid w:val="00A96FB6"/>
    <w:rsid w:val="00A9725A"/>
    <w:rsid w:val="00A972C7"/>
    <w:rsid w:val="00AA418E"/>
    <w:rsid w:val="00AA6BC8"/>
    <w:rsid w:val="00AB3537"/>
    <w:rsid w:val="00AB571D"/>
    <w:rsid w:val="00AB7778"/>
    <w:rsid w:val="00AC01BF"/>
    <w:rsid w:val="00AC2F49"/>
    <w:rsid w:val="00AC358E"/>
    <w:rsid w:val="00AD13CB"/>
    <w:rsid w:val="00AD23E9"/>
    <w:rsid w:val="00AE0BC1"/>
    <w:rsid w:val="00AE3337"/>
    <w:rsid w:val="00AE4EB5"/>
    <w:rsid w:val="00AF07FD"/>
    <w:rsid w:val="00AF0C9A"/>
    <w:rsid w:val="00AF11F9"/>
    <w:rsid w:val="00AF5AAD"/>
    <w:rsid w:val="00AF5B30"/>
    <w:rsid w:val="00AF63AE"/>
    <w:rsid w:val="00B02ACF"/>
    <w:rsid w:val="00B04300"/>
    <w:rsid w:val="00B05EBF"/>
    <w:rsid w:val="00B0640E"/>
    <w:rsid w:val="00B0736F"/>
    <w:rsid w:val="00B1204C"/>
    <w:rsid w:val="00B13BA5"/>
    <w:rsid w:val="00B1478F"/>
    <w:rsid w:val="00B33B8D"/>
    <w:rsid w:val="00B340FD"/>
    <w:rsid w:val="00B37893"/>
    <w:rsid w:val="00B45543"/>
    <w:rsid w:val="00B50F16"/>
    <w:rsid w:val="00B52D89"/>
    <w:rsid w:val="00B60A3E"/>
    <w:rsid w:val="00B66CDC"/>
    <w:rsid w:val="00B8229E"/>
    <w:rsid w:val="00B824B9"/>
    <w:rsid w:val="00B83487"/>
    <w:rsid w:val="00B855CA"/>
    <w:rsid w:val="00B86368"/>
    <w:rsid w:val="00B93223"/>
    <w:rsid w:val="00B9356F"/>
    <w:rsid w:val="00B93738"/>
    <w:rsid w:val="00B96B4F"/>
    <w:rsid w:val="00BA0FAD"/>
    <w:rsid w:val="00BB17E9"/>
    <w:rsid w:val="00BB1CC3"/>
    <w:rsid w:val="00BB3087"/>
    <w:rsid w:val="00BB47D7"/>
    <w:rsid w:val="00BB537A"/>
    <w:rsid w:val="00BB7EEA"/>
    <w:rsid w:val="00BC0305"/>
    <w:rsid w:val="00BC4A0A"/>
    <w:rsid w:val="00BC5D2B"/>
    <w:rsid w:val="00BD0968"/>
    <w:rsid w:val="00BD3DD1"/>
    <w:rsid w:val="00BD5396"/>
    <w:rsid w:val="00BD7A80"/>
    <w:rsid w:val="00BE3454"/>
    <w:rsid w:val="00BE68BC"/>
    <w:rsid w:val="00BE6BC2"/>
    <w:rsid w:val="00BF7E53"/>
    <w:rsid w:val="00C01A3F"/>
    <w:rsid w:val="00C05D08"/>
    <w:rsid w:val="00C06064"/>
    <w:rsid w:val="00C10BEF"/>
    <w:rsid w:val="00C10E33"/>
    <w:rsid w:val="00C11790"/>
    <w:rsid w:val="00C14E44"/>
    <w:rsid w:val="00C15FA3"/>
    <w:rsid w:val="00C16712"/>
    <w:rsid w:val="00C202F4"/>
    <w:rsid w:val="00C20D48"/>
    <w:rsid w:val="00C21483"/>
    <w:rsid w:val="00C36FFD"/>
    <w:rsid w:val="00C4167A"/>
    <w:rsid w:val="00C448EC"/>
    <w:rsid w:val="00C4539B"/>
    <w:rsid w:val="00C50348"/>
    <w:rsid w:val="00C50E30"/>
    <w:rsid w:val="00C53EF3"/>
    <w:rsid w:val="00C61AD4"/>
    <w:rsid w:val="00C625C6"/>
    <w:rsid w:val="00C709A0"/>
    <w:rsid w:val="00C71B1D"/>
    <w:rsid w:val="00C74DDF"/>
    <w:rsid w:val="00C81A90"/>
    <w:rsid w:val="00C82B9C"/>
    <w:rsid w:val="00C82E62"/>
    <w:rsid w:val="00C8644F"/>
    <w:rsid w:val="00C921F6"/>
    <w:rsid w:val="00C928FC"/>
    <w:rsid w:val="00C9687E"/>
    <w:rsid w:val="00CC26AB"/>
    <w:rsid w:val="00CC7840"/>
    <w:rsid w:val="00CE3C6A"/>
    <w:rsid w:val="00CE7D76"/>
    <w:rsid w:val="00CF17B7"/>
    <w:rsid w:val="00D003B0"/>
    <w:rsid w:val="00D04775"/>
    <w:rsid w:val="00D069C3"/>
    <w:rsid w:val="00D07ED1"/>
    <w:rsid w:val="00D178FA"/>
    <w:rsid w:val="00D31225"/>
    <w:rsid w:val="00D34929"/>
    <w:rsid w:val="00D34F50"/>
    <w:rsid w:val="00D3680F"/>
    <w:rsid w:val="00D40729"/>
    <w:rsid w:val="00D4109E"/>
    <w:rsid w:val="00D516AB"/>
    <w:rsid w:val="00D51A05"/>
    <w:rsid w:val="00D55592"/>
    <w:rsid w:val="00D55F79"/>
    <w:rsid w:val="00D5769F"/>
    <w:rsid w:val="00D67BFA"/>
    <w:rsid w:val="00D7085C"/>
    <w:rsid w:val="00D71181"/>
    <w:rsid w:val="00D7778D"/>
    <w:rsid w:val="00D81E20"/>
    <w:rsid w:val="00D821D3"/>
    <w:rsid w:val="00D83D27"/>
    <w:rsid w:val="00D84600"/>
    <w:rsid w:val="00D84664"/>
    <w:rsid w:val="00D85338"/>
    <w:rsid w:val="00D8629F"/>
    <w:rsid w:val="00D86EA7"/>
    <w:rsid w:val="00D9075B"/>
    <w:rsid w:val="00D91D63"/>
    <w:rsid w:val="00D95EB5"/>
    <w:rsid w:val="00D9742E"/>
    <w:rsid w:val="00DA138B"/>
    <w:rsid w:val="00DA1A9B"/>
    <w:rsid w:val="00DA478E"/>
    <w:rsid w:val="00DD1AB7"/>
    <w:rsid w:val="00DD55AF"/>
    <w:rsid w:val="00DD74B0"/>
    <w:rsid w:val="00DE0120"/>
    <w:rsid w:val="00DE0EB5"/>
    <w:rsid w:val="00DE7676"/>
    <w:rsid w:val="00DF080C"/>
    <w:rsid w:val="00DF2A8C"/>
    <w:rsid w:val="00DF3E0D"/>
    <w:rsid w:val="00DF5560"/>
    <w:rsid w:val="00E0000B"/>
    <w:rsid w:val="00E01B06"/>
    <w:rsid w:val="00E038A0"/>
    <w:rsid w:val="00E03F7C"/>
    <w:rsid w:val="00E05C44"/>
    <w:rsid w:val="00E12A60"/>
    <w:rsid w:val="00E1318E"/>
    <w:rsid w:val="00E461F8"/>
    <w:rsid w:val="00E54363"/>
    <w:rsid w:val="00E60AFD"/>
    <w:rsid w:val="00E61041"/>
    <w:rsid w:val="00E6433F"/>
    <w:rsid w:val="00E657CD"/>
    <w:rsid w:val="00E65DFF"/>
    <w:rsid w:val="00E813C1"/>
    <w:rsid w:val="00E84118"/>
    <w:rsid w:val="00E84E26"/>
    <w:rsid w:val="00E87E05"/>
    <w:rsid w:val="00E93B44"/>
    <w:rsid w:val="00E95D85"/>
    <w:rsid w:val="00E9770A"/>
    <w:rsid w:val="00EA0499"/>
    <w:rsid w:val="00EA076C"/>
    <w:rsid w:val="00EB0A58"/>
    <w:rsid w:val="00EB2269"/>
    <w:rsid w:val="00EB5F99"/>
    <w:rsid w:val="00EC2D50"/>
    <w:rsid w:val="00ED0C6D"/>
    <w:rsid w:val="00ED1905"/>
    <w:rsid w:val="00EE4D4D"/>
    <w:rsid w:val="00EE7BE5"/>
    <w:rsid w:val="00EF37A0"/>
    <w:rsid w:val="00EF63AF"/>
    <w:rsid w:val="00F0186D"/>
    <w:rsid w:val="00F027F7"/>
    <w:rsid w:val="00F02829"/>
    <w:rsid w:val="00F03BEC"/>
    <w:rsid w:val="00F04CBF"/>
    <w:rsid w:val="00F070E7"/>
    <w:rsid w:val="00F11E2D"/>
    <w:rsid w:val="00F17832"/>
    <w:rsid w:val="00F21D09"/>
    <w:rsid w:val="00F2340F"/>
    <w:rsid w:val="00F2672B"/>
    <w:rsid w:val="00F275F7"/>
    <w:rsid w:val="00F311B4"/>
    <w:rsid w:val="00F33A77"/>
    <w:rsid w:val="00F37130"/>
    <w:rsid w:val="00F403BC"/>
    <w:rsid w:val="00F676A7"/>
    <w:rsid w:val="00F71BF5"/>
    <w:rsid w:val="00F7292E"/>
    <w:rsid w:val="00F73810"/>
    <w:rsid w:val="00F74A46"/>
    <w:rsid w:val="00F7647A"/>
    <w:rsid w:val="00F7782E"/>
    <w:rsid w:val="00F84D9E"/>
    <w:rsid w:val="00F87C35"/>
    <w:rsid w:val="00F95353"/>
    <w:rsid w:val="00FA03E8"/>
    <w:rsid w:val="00FA3F58"/>
    <w:rsid w:val="00FA758F"/>
    <w:rsid w:val="00FC10E6"/>
    <w:rsid w:val="00FC3F02"/>
    <w:rsid w:val="00FC4D3C"/>
    <w:rsid w:val="00FC5050"/>
    <w:rsid w:val="00FD36CA"/>
    <w:rsid w:val="00FD5349"/>
    <w:rsid w:val="00FD5BA7"/>
    <w:rsid w:val="00FD6E11"/>
    <w:rsid w:val="00FD726D"/>
    <w:rsid w:val="00FE0424"/>
    <w:rsid w:val="00FE2022"/>
    <w:rsid w:val="00FE6C94"/>
    <w:rsid w:val="00FF0412"/>
    <w:rsid w:val="00FF1B78"/>
    <w:rsid w:val="00FF68FD"/>
    <w:rsid w:val="00FF796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4690">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29"/>
    <w:pPr>
      <w:jc w:val="center"/>
    </w:pPr>
    <w:rPr>
      <w:sz w:val="22"/>
      <w:szCs w:val="22"/>
    </w:rPr>
  </w:style>
  <w:style w:type="paragraph" w:styleId="Ttulo1">
    <w:name w:val="heading 1"/>
    <w:basedOn w:val="Normal"/>
    <w:next w:val="Normal"/>
    <w:link w:val="Ttulo1Char"/>
    <w:uiPriority w:val="9"/>
    <w:qFormat/>
    <w:rsid w:val="00A42E3A"/>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har"/>
    <w:uiPriority w:val="9"/>
    <w:semiHidden/>
    <w:unhideWhenUsed/>
    <w:qFormat/>
    <w:rsid w:val="000D0ED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har"/>
    <w:uiPriority w:val="9"/>
    <w:semiHidden/>
    <w:unhideWhenUsed/>
    <w:qFormat/>
    <w:rsid w:val="000D0ED3"/>
    <w:pPr>
      <w:keepNext/>
      <w:keepLines/>
      <w:spacing w:before="200"/>
      <w:outlineLvl w:val="2"/>
    </w:pPr>
    <w:rPr>
      <w:rFonts w:ascii="Cambria" w:hAnsi="Cambria"/>
      <w:b/>
      <w:bCs/>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E05C4"/>
    <w:rPr>
      <w:rFonts w:ascii="Tahoma" w:hAnsi="Tahoma" w:cs="Tahoma"/>
      <w:sz w:val="16"/>
      <w:szCs w:val="16"/>
    </w:rPr>
  </w:style>
  <w:style w:type="character" w:customStyle="1" w:styleId="TextodebaloChar">
    <w:name w:val="Texto de balão Char"/>
    <w:basedOn w:val="Fontepargpadro"/>
    <w:link w:val="Textodebalo"/>
    <w:uiPriority w:val="99"/>
    <w:semiHidden/>
    <w:rsid w:val="001E05C4"/>
    <w:rPr>
      <w:rFonts w:ascii="Tahoma" w:hAnsi="Tahoma" w:cs="Tahoma"/>
      <w:sz w:val="16"/>
      <w:szCs w:val="16"/>
    </w:rPr>
  </w:style>
  <w:style w:type="paragraph" w:styleId="Cabealho">
    <w:name w:val="header"/>
    <w:basedOn w:val="Normal"/>
    <w:link w:val="CabealhoChar"/>
    <w:uiPriority w:val="99"/>
    <w:unhideWhenUsed/>
    <w:rsid w:val="00A96FB6"/>
    <w:pPr>
      <w:tabs>
        <w:tab w:val="center" w:pos="4252"/>
        <w:tab w:val="right" w:pos="8504"/>
      </w:tabs>
    </w:pPr>
  </w:style>
  <w:style w:type="character" w:customStyle="1" w:styleId="CabealhoChar">
    <w:name w:val="Cabeçalho Char"/>
    <w:basedOn w:val="Fontepargpadro"/>
    <w:link w:val="Cabealho"/>
    <w:uiPriority w:val="99"/>
    <w:rsid w:val="00A96FB6"/>
  </w:style>
  <w:style w:type="paragraph" w:styleId="Rodap">
    <w:name w:val="footer"/>
    <w:basedOn w:val="Normal"/>
    <w:link w:val="RodapChar"/>
    <w:uiPriority w:val="99"/>
    <w:unhideWhenUsed/>
    <w:rsid w:val="00A96FB6"/>
    <w:pPr>
      <w:tabs>
        <w:tab w:val="center" w:pos="4252"/>
        <w:tab w:val="right" w:pos="8504"/>
      </w:tabs>
    </w:pPr>
  </w:style>
  <w:style w:type="character" w:customStyle="1" w:styleId="RodapChar">
    <w:name w:val="Rodapé Char"/>
    <w:basedOn w:val="Fontepargpadro"/>
    <w:link w:val="Rodap"/>
    <w:uiPriority w:val="99"/>
    <w:rsid w:val="00A96FB6"/>
  </w:style>
  <w:style w:type="table" w:styleId="Tabelacomgrade">
    <w:name w:val="Table Grid"/>
    <w:basedOn w:val="Tabelanormal"/>
    <w:uiPriority w:val="59"/>
    <w:rsid w:val="00A96F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C202F4"/>
    <w:pPr>
      <w:ind w:left="720"/>
      <w:contextualSpacing/>
    </w:pPr>
  </w:style>
  <w:style w:type="paragraph" w:customStyle="1" w:styleId="SeoDHCTI">
    <w:name w:val="Seção_DHCTI"/>
    <w:basedOn w:val="Normal"/>
    <w:link w:val="SeoDHCTIChar"/>
    <w:qFormat/>
    <w:rsid w:val="00FC3F02"/>
    <w:pPr>
      <w:jc w:val="both"/>
    </w:pPr>
    <w:rPr>
      <w:b/>
      <w:i/>
      <w:color w:val="000000"/>
      <w:sz w:val="36"/>
      <w:szCs w:val="36"/>
      <w:lang w:val="en-US"/>
    </w:rPr>
  </w:style>
  <w:style w:type="paragraph" w:customStyle="1" w:styleId="SubSeoDHCTI">
    <w:name w:val="SubSeção_DHCTI"/>
    <w:basedOn w:val="Normal"/>
    <w:link w:val="SubSeoDHCTIChar"/>
    <w:autoRedefine/>
    <w:qFormat/>
    <w:rsid w:val="00A1135C"/>
    <w:pPr>
      <w:numPr>
        <w:ilvl w:val="1"/>
        <w:numId w:val="3"/>
      </w:numPr>
      <w:jc w:val="both"/>
    </w:pPr>
    <w:rPr>
      <w:rFonts w:ascii="Helvetica-Bold" w:hAnsi="Helvetica-Bold" w:cs="Helvetica-Bold"/>
      <w:b/>
      <w:bCs/>
      <w:i/>
      <w:lang w:val="en-US"/>
    </w:rPr>
  </w:style>
  <w:style w:type="character" w:customStyle="1" w:styleId="SeoDHCTIChar">
    <w:name w:val="Seção_DHCTI Char"/>
    <w:basedOn w:val="Fontepargpadro"/>
    <w:link w:val="SeoDHCTI"/>
    <w:rsid w:val="00FC3F02"/>
    <w:rPr>
      <w:b/>
      <w:i/>
      <w:color w:val="000000"/>
      <w:sz w:val="36"/>
      <w:szCs w:val="36"/>
      <w:lang w:val="en-US"/>
    </w:rPr>
  </w:style>
  <w:style w:type="paragraph" w:customStyle="1" w:styleId="SubSeodivisoDHCTI">
    <w:name w:val="SubSeção_divisão_DHCTI"/>
    <w:basedOn w:val="Normal"/>
    <w:link w:val="SubSeodivisoDHCTIChar"/>
    <w:qFormat/>
    <w:rsid w:val="009537AB"/>
    <w:pPr>
      <w:autoSpaceDE w:val="0"/>
      <w:autoSpaceDN w:val="0"/>
      <w:adjustRightInd w:val="0"/>
    </w:pPr>
    <w:rPr>
      <w:rFonts w:ascii="Helvetica-Bold" w:hAnsi="Helvetica-Bold" w:cs="Helvetica-Bold"/>
      <w:b/>
      <w:bCs/>
      <w:i/>
      <w:lang w:val="en-US"/>
    </w:rPr>
  </w:style>
  <w:style w:type="character" w:customStyle="1" w:styleId="SubSeoDHCTIChar">
    <w:name w:val="SubSeção_DHCTI Char"/>
    <w:basedOn w:val="Fontepargpadro"/>
    <w:link w:val="SubSeoDHCTI"/>
    <w:rsid w:val="00A1135C"/>
    <w:rPr>
      <w:rFonts w:ascii="Helvetica-Bold" w:hAnsi="Helvetica-Bold" w:cs="Helvetica-Bold"/>
      <w:b/>
      <w:bCs/>
      <w:i/>
      <w:lang w:val="en-US"/>
    </w:rPr>
  </w:style>
  <w:style w:type="character" w:customStyle="1" w:styleId="SubSeodivisoDHCTIChar">
    <w:name w:val="SubSeção_divisão_DHCTI Char"/>
    <w:basedOn w:val="Fontepargpadro"/>
    <w:link w:val="SubSeodivisoDHCTI"/>
    <w:rsid w:val="009537AB"/>
    <w:rPr>
      <w:rFonts w:ascii="Helvetica-Bold" w:hAnsi="Helvetica-Bold" w:cs="Helvetica-Bold"/>
      <w:b/>
      <w:bCs/>
      <w:i/>
      <w:lang w:val="en-US"/>
    </w:rPr>
  </w:style>
  <w:style w:type="paragraph" w:customStyle="1" w:styleId="Figura">
    <w:name w:val="Figura"/>
    <w:basedOn w:val="Normal"/>
    <w:link w:val="FiguraChar"/>
    <w:autoRedefine/>
    <w:qFormat/>
    <w:rsid w:val="004D7255"/>
    <w:pPr>
      <w:autoSpaceDE w:val="0"/>
      <w:autoSpaceDN w:val="0"/>
      <w:adjustRightInd w:val="0"/>
      <w:ind w:left="709"/>
    </w:pPr>
    <w:rPr>
      <w:rFonts w:cs="Helvetica"/>
      <w:b/>
      <w:lang w:val="en-US"/>
    </w:rPr>
  </w:style>
  <w:style w:type="character" w:customStyle="1" w:styleId="Ttulo1Char">
    <w:name w:val="Título 1 Char"/>
    <w:basedOn w:val="Fontepargpadro"/>
    <w:link w:val="Ttulo1"/>
    <w:uiPriority w:val="9"/>
    <w:rsid w:val="00A42E3A"/>
    <w:rPr>
      <w:rFonts w:ascii="Cambria" w:eastAsia="Times New Roman" w:hAnsi="Cambria" w:cs="Times New Roman"/>
      <w:b/>
      <w:bCs/>
      <w:color w:val="365F91"/>
      <w:sz w:val="28"/>
      <w:szCs w:val="28"/>
    </w:rPr>
  </w:style>
  <w:style w:type="character" w:customStyle="1" w:styleId="FiguraChar">
    <w:name w:val="Figura Char"/>
    <w:basedOn w:val="Fontepargpadro"/>
    <w:link w:val="Figura"/>
    <w:rsid w:val="004D7255"/>
    <w:rPr>
      <w:rFonts w:cs="Helvetica"/>
      <w:b/>
      <w:lang w:val="en-US"/>
    </w:rPr>
  </w:style>
  <w:style w:type="paragraph" w:styleId="CabealhodoSumrio">
    <w:name w:val="TOC Heading"/>
    <w:basedOn w:val="Ttulo1"/>
    <w:next w:val="Normal"/>
    <w:uiPriority w:val="39"/>
    <w:unhideWhenUsed/>
    <w:qFormat/>
    <w:rsid w:val="00A42E3A"/>
    <w:pPr>
      <w:spacing w:line="276" w:lineRule="auto"/>
      <w:jc w:val="left"/>
      <w:outlineLvl w:val="9"/>
    </w:pPr>
    <w:rPr>
      <w:lang w:eastAsia="en-US"/>
    </w:rPr>
  </w:style>
  <w:style w:type="paragraph" w:styleId="Sumrio2">
    <w:name w:val="toc 2"/>
    <w:basedOn w:val="Normal"/>
    <w:next w:val="Normal"/>
    <w:autoRedefine/>
    <w:uiPriority w:val="39"/>
    <w:unhideWhenUsed/>
    <w:qFormat/>
    <w:rsid w:val="00AA6BC8"/>
    <w:pPr>
      <w:spacing w:before="120"/>
      <w:ind w:left="442"/>
      <w:jc w:val="left"/>
    </w:pPr>
    <w:rPr>
      <w:smallCaps/>
      <w:sz w:val="24"/>
      <w:szCs w:val="20"/>
    </w:rPr>
  </w:style>
  <w:style w:type="paragraph" w:styleId="Sumrio1">
    <w:name w:val="toc 1"/>
    <w:basedOn w:val="Normal"/>
    <w:next w:val="Normal"/>
    <w:autoRedefine/>
    <w:uiPriority w:val="39"/>
    <w:unhideWhenUsed/>
    <w:qFormat/>
    <w:rsid w:val="00313E3A"/>
    <w:pPr>
      <w:spacing w:before="120" w:after="120"/>
      <w:jc w:val="left"/>
    </w:pPr>
    <w:rPr>
      <w:b/>
      <w:bCs/>
      <w:caps/>
      <w:sz w:val="24"/>
      <w:szCs w:val="20"/>
    </w:rPr>
  </w:style>
  <w:style w:type="paragraph" w:styleId="Sumrio3">
    <w:name w:val="toc 3"/>
    <w:basedOn w:val="Normal"/>
    <w:next w:val="Normal"/>
    <w:autoRedefine/>
    <w:uiPriority w:val="39"/>
    <w:unhideWhenUsed/>
    <w:qFormat/>
    <w:rsid w:val="00AA6BC8"/>
    <w:pPr>
      <w:spacing w:before="80"/>
      <w:ind w:left="510"/>
      <w:jc w:val="left"/>
    </w:pPr>
    <w:rPr>
      <w:iCs/>
      <w:szCs w:val="20"/>
    </w:rPr>
  </w:style>
  <w:style w:type="character" w:styleId="Hyperlink">
    <w:name w:val="Hyperlink"/>
    <w:basedOn w:val="Fontepargpadro"/>
    <w:uiPriority w:val="99"/>
    <w:unhideWhenUsed/>
    <w:rsid w:val="00B93223"/>
    <w:rPr>
      <w:color w:val="0000FF"/>
      <w:u w:val="single"/>
    </w:rPr>
  </w:style>
  <w:style w:type="paragraph" w:styleId="Textodenotadefim">
    <w:name w:val="endnote text"/>
    <w:basedOn w:val="Normal"/>
    <w:link w:val="TextodenotadefimChar"/>
    <w:uiPriority w:val="99"/>
    <w:semiHidden/>
    <w:unhideWhenUsed/>
    <w:rsid w:val="00F21D09"/>
    <w:rPr>
      <w:sz w:val="20"/>
      <w:szCs w:val="20"/>
    </w:rPr>
  </w:style>
  <w:style w:type="character" w:customStyle="1" w:styleId="TextodenotadefimChar">
    <w:name w:val="Texto de nota de fim Char"/>
    <w:basedOn w:val="Fontepargpadro"/>
    <w:link w:val="Textodenotadefim"/>
    <w:uiPriority w:val="99"/>
    <w:semiHidden/>
    <w:rsid w:val="00F21D09"/>
    <w:rPr>
      <w:sz w:val="20"/>
      <w:szCs w:val="20"/>
    </w:rPr>
  </w:style>
  <w:style w:type="character" w:styleId="Refdenotadefim">
    <w:name w:val="endnote reference"/>
    <w:basedOn w:val="Fontepargpadro"/>
    <w:uiPriority w:val="99"/>
    <w:semiHidden/>
    <w:unhideWhenUsed/>
    <w:rsid w:val="00F21D09"/>
    <w:rPr>
      <w:vertAlign w:val="superscript"/>
    </w:rPr>
  </w:style>
  <w:style w:type="paragraph" w:styleId="Textodenotaderodap">
    <w:name w:val="footnote text"/>
    <w:basedOn w:val="Normal"/>
    <w:link w:val="TextodenotaderodapChar"/>
    <w:uiPriority w:val="99"/>
    <w:semiHidden/>
    <w:unhideWhenUsed/>
    <w:rsid w:val="00F21D09"/>
    <w:rPr>
      <w:sz w:val="20"/>
      <w:szCs w:val="20"/>
    </w:rPr>
  </w:style>
  <w:style w:type="character" w:customStyle="1" w:styleId="TextodenotaderodapChar">
    <w:name w:val="Texto de nota de rodapé Char"/>
    <w:basedOn w:val="Fontepargpadro"/>
    <w:link w:val="Textodenotaderodap"/>
    <w:uiPriority w:val="99"/>
    <w:semiHidden/>
    <w:rsid w:val="00F21D09"/>
    <w:rPr>
      <w:sz w:val="20"/>
      <w:szCs w:val="20"/>
    </w:rPr>
  </w:style>
  <w:style w:type="character" w:styleId="Refdenotaderodap">
    <w:name w:val="footnote reference"/>
    <w:basedOn w:val="Fontepargpadro"/>
    <w:uiPriority w:val="99"/>
    <w:semiHidden/>
    <w:unhideWhenUsed/>
    <w:rsid w:val="00F21D09"/>
    <w:rPr>
      <w:vertAlign w:val="superscript"/>
    </w:rPr>
  </w:style>
  <w:style w:type="paragraph" w:styleId="Legenda">
    <w:name w:val="caption"/>
    <w:basedOn w:val="Normal"/>
    <w:next w:val="Normal"/>
    <w:uiPriority w:val="35"/>
    <w:unhideWhenUsed/>
    <w:qFormat/>
    <w:rsid w:val="00F21D09"/>
    <w:pPr>
      <w:spacing w:after="200"/>
    </w:pPr>
    <w:rPr>
      <w:b/>
      <w:bCs/>
      <w:color w:val="4F81BD"/>
      <w:sz w:val="18"/>
      <w:szCs w:val="18"/>
    </w:rPr>
  </w:style>
  <w:style w:type="character" w:customStyle="1" w:styleId="Ttulo2Char">
    <w:name w:val="Título 2 Char"/>
    <w:basedOn w:val="Fontepargpadro"/>
    <w:link w:val="Ttulo2"/>
    <w:uiPriority w:val="9"/>
    <w:semiHidden/>
    <w:rsid w:val="000D0ED3"/>
    <w:rPr>
      <w:rFonts w:ascii="Cambria" w:eastAsia="Times New Roman" w:hAnsi="Cambria" w:cs="Times New Roman"/>
      <w:b/>
      <w:bCs/>
      <w:color w:val="4F81BD"/>
      <w:sz w:val="26"/>
      <w:szCs w:val="26"/>
    </w:rPr>
  </w:style>
  <w:style w:type="character" w:customStyle="1" w:styleId="Ttulo3Char">
    <w:name w:val="Título 3 Char"/>
    <w:basedOn w:val="Fontepargpadro"/>
    <w:link w:val="Ttulo3"/>
    <w:uiPriority w:val="9"/>
    <w:semiHidden/>
    <w:rsid w:val="000D0ED3"/>
    <w:rPr>
      <w:rFonts w:ascii="Cambria" w:eastAsia="Times New Roman" w:hAnsi="Cambria" w:cs="Times New Roman"/>
      <w:b/>
      <w:bCs/>
      <w:color w:val="4F81BD"/>
    </w:rPr>
  </w:style>
  <w:style w:type="paragraph" w:styleId="Sumrio4">
    <w:name w:val="toc 4"/>
    <w:basedOn w:val="Normal"/>
    <w:next w:val="Normal"/>
    <w:autoRedefine/>
    <w:uiPriority w:val="39"/>
    <w:unhideWhenUsed/>
    <w:rsid w:val="000D0ED3"/>
    <w:pPr>
      <w:ind w:left="660"/>
      <w:jc w:val="left"/>
    </w:pPr>
    <w:rPr>
      <w:sz w:val="18"/>
      <w:szCs w:val="18"/>
    </w:rPr>
  </w:style>
  <w:style w:type="paragraph" w:styleId="Sumrio5">
    <w:name w:val="toc 5"/>
    <w:basedOn w:val="Normal"/>
    <w:next w:val="Normal"/>
    <w:autoRedefine/>
    <w:uiPriority w:val="39"/>
    <w:unhideWhenUsed/>
    <w:rsid w:val="000D0ED3"/>
    <w:pPr>
      <w:ind w:left="880"/>
      <w:jc w:val="left"/>
    </w:pPr>
    <w:rPr>
      <w:sz w:val="18"/>
      <w:szCs w:val="18"/>
    </w:rPr>
  </w:style>
  <w:style w:type="paragraph" w:styleId="Sumrio6">
    <w:name w:val="toc 6"/>
    <w:basedOn w:val="Normal"/>
    <w:next w:val="Normal"/>
    <w:autoRedefine/>
    <w:uiPriority w:val="39"/>
    <w:unhideWhenUsed/>
    <w:rsid w:val="000D0ED3"/>
    <w:pPr>
      <w:ind w:left="1100"/>
      <w:jc w:val="left"/>
    </w:pPr>
    <w:rPr>
      <w:sz w:val="18"/>
      <w:szCs w:val="18"/>
    </w:rPr>
  </w:style>
  <w:style w:type="paragraph" w:styleId="Sumrio7">
    <w:name w:val="toc 7"/>
    <w:basedOn w:val="Normal"/>
    <w:next w:val="Normal"/>
    <w:autoRedefine/>
    <w:uiPriority w:val="39"/>
    <w:unhideWhenUsed/>
    <w:rsid w:val="000D0ED3"/>
    <w:pPr>
      <w:ind w:left="1320"/>
      <w:jc w:val="left"/>
    </w:pPr>
    <w:rPr>
      <w:sz w:val="18"/>
      <w:szCs w:val="18"/>
    </w:rPr>
  </w:style>
  <w:style w:type="paragraph" w:styleId="Sumrio8">
    <w:name w:val="toc 8"/>
    <w:basedOn w:val="Normal"/>
    <w:next w:val="Normal"/>
    <w:autoRedefine/>
    <w:uiPriority w:val="39"/>
    <w:unhideWhenUsed/>
    <w:rsid w:val="000D0ED3"/>
    <w:pPr>
      <w:ind w:left="1540"/>
      <w:jc w:val="left"/>
    </w:pPr>
    <w:rPr>
      <w:sz w:val="18"/>
      <w:szCs w:val="18"/>
    </w:rPr>
  </w:style>
  <w:style w:type="paragraph" w:styleId="Sumrio9">
    <w:name w:val="toc 9"/>
    <w:basedOn w:val="Normal"/>
    <w:next w:val="Normal"/>
    <w:autoRedefine/>
    <w:uiPriority w:val="39"/>
    <w:unhideWhenUsed/>
    <w:rsid w:val="000D0ED3"/>
    <w:pPr>
      <w:ind w:left="1760"/>
      <w:jc w:val="left"/>
    </w:pPr>
    <w:rPr>
      <w:sz w:val="18"/>
      <w:szCs w:val="18"/>
    </w:rPr>
  </w:style>
  <w:style w:type="table" w:customStyle="1" w:styleId="SombreamentoMdio21">
    <w:name w:val="Sombreamento Médio 21"/>
    <w:basedOn w:val="Tabelanormal"/>
    <w:uiPriority w:val="64"/>
    <w:rsid w:val="00E6433F"/>
    <w:rPr>
      <w:rFonts w:eastAsia="Calibri"/>
      <w:sz w:val="22"/>
      <w:szCs w:val="22"/>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medio1">
    <w:name w:val="Sombreado medio 1"/>
    <w:basedOn w:val="Tabelanormal"/>
    <w:uiPriority w:val="63"/>
    <w:rsid w:val="00571AC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staEscura-nfase2">
    <w:name w:val="Dark List Accent 2"/>
    <w:basedOn w:val="Tabelanormal"/>
    <w:uiPriority w:val="70"/>
    <w:rsid w:val="00554314"/>
    <w:rPr>
      <w:rFonts w:eastAsia="Calibri"/>
      <w:color w:val="FFFFFF"/>
      <w:sz w:val="22"/>
      <w:szCs w:val="22"/>
      <w:lang w:eastAsia="en-US"/>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aEscura-nfase3">
    <w:name w:val="Dark List Accent 3"/>
    <w:basedOn w:val="Tabelanormal"/>
    <w:uiPriority w:val="70"/>
    <w:rsid w:val="008077B9"/>
    <w:rPr>
      <w:rFonts w:eastAsia="Calibri"/>
      <w:color w:val="FFFFFF"/>
      <w:sz w:val="22"/>
      <w:szCs w:val="22"/>
      <w:lang w:eastAsia="en-US"/>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character" w:customStyle="1" w:styleId="docemphasis">
    <w:name w:val="docemphasis"/>
    <w:basedOn w:val="Fontepargpadro"/>
    <w:rsid w:val="0043642B"/>
  </w:style>
  <w:style w:type="character" w:customStyle="1" w:styleId="docemphstrong">
    <w:name w:val="docemphstrong"/>
    <w:basedOn w:val="Fontepargpadro"/>
    <w:rsid w:val="0043642B"/>
  </w:style>
  <w:style w:type="character" w:customStyle="1" w:styleId="mediumtext">
    <w:name w:val="medium_text"/>
    <w:basedOn w:val="Fontepargpadro"/>
    <w:rsid w:val="0013374A"/>
  </w:style>
  <w:style w:type="paragraph" w:customStyle="1" w:styleId="Default">
    <w:name w:val="Default"/>
    <w:rsid w:val="002B37F6"/>
    <w:pPr>
      <w:autoSpaceDE w:val="0"/>
      <w:autoSpaceDN w:val="0"/>
      <w:adjustRightInd w:val="0"/>
    </w:pPr>
    <w:rPr>
      <w:rFonts w:cs="Calibri"/>
      <w:color w:val="000000"/>
      <w:sz w:val="24"/>
      <w:szCs w:val="24"/>
      <w:lang w:val="es-ES" w:eastAsia="es-ES"/>
    </w:rPr>
  </w:style>
  <w:style w:type="table" w:customStyle="1" w:styleId="Listaclara">
    <w:name w:val="Lista clara"/>
    <w:basedOn w:val="Tabelanormal"/>
    <w:uiPriority w:val="61"/>
    <w:rsid w:val="008822A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Refdecomentrio">
    <w:name w:val="annotation reference"/>
    <w:basedOn w:val="Fontepargpadro"/>
    <w:uiPriority w:val="99"/>
    <w:semiHidden/>
    <w:unhideWhenUsed/>
    <w:rsid w:val="007E47C6"/>
    <w:rPr>
      <w:sz w:val="16"/>
      <w:szCs w:val="16"/>
    </w:rPr>
  </w:style>
  <w:style w:type="paragraph" w:styleId="Textodecomentrio">
    <w:name w:val="annotation text"/>
    <w:basedOn w:val="Normal"/>
    <w:link w:val="TextodecomentrioChar"/>
    <w:uiPriority w:val="99"/>
    <w:semiHidden/>
    <w:unhideWhenUsed/>
    <w:rsid w:val="007E47C6"/>
    <w:rPr>
      <w:sz w:val="20"/>
      <w:szCs w:val="20"/>
    </w:rPr>
  </w:style>
  <w:style w:type="character" w:customStyle="1" w:styleId="TextodecomentrioChar">
    <w:name w:val="Texto de comentário Char"/>
    <w:basedOn w:val="Fontepargpadro"/>
    <w:link w:val="Textodecomentrio"/>
    <w:uiPriority w:val="99"/>
    <w:semiHidden/>
    <w:rsid w:val="007E47C6"/>
  </w:style>
  <w:style w:type="paragraph" w:styleId="Assuntodocomentrio">
    <w:name w:val="annotation subject"/>
    <w:basedOn w:val="Textodecomentrio"/>
    <w:next w:val="Textodecomentrio"/>
    <w:link w:val="AssuntodocomentrioChar"/>
    <w:uiPriority w:val="99"/>
    <w:semiHidden/>
    <w:unhideWhenUsed/>
    <w:rsid w:val="007E47C6"/>
    <w:rPr>
      <w:b/>
      <w:bCs/>
    </w:rPr>
  </w:style>
  <w:style w:type="character" w:customStyle="1" w:styleId="AssuntodocomentrioChar">
    <w:name w:val="Assunto do comentário Char"/>
    <w:basedOn w:val="TextodecomentrioChar"/>
    <w:link w:val="Assuntodocomentrio"/>
    <w:uiPriority w:val="99"/>
    <w:semiHidden/>
    <w:rsid w:val="007E47C6"/>
    <w:rPr>
      <w:b/>
      <w:bCs/>
    </w:rPr>
  </w:style>
  <w:style w:type="paragraph" w:styleId="Reviso">
    <w:name w:val="Revision"/>
    <w:hidden/>
    <w:uiPriority w:val="99"/>
    <w:semiHidden/>
    <w:rsid w:val="00476A45"/>
    <w:rPr>
      <w:sz w:val="22"/>
      <w:szCs w:val="22"/>
    </w:rPr>
  </w:style>
</w:styles>
</file>

<file path=word/webSettings.xml><?xml version="1.0" encoding="utf-8"?>
<w:webSettings xmlns:r="http://schemas.openxmlformats.org/officeDocument/2006/relationships" xmlns:w="http://schemas.openxmlformats.org/wordprocessingml/2006/main">
  <w:divs>
    <w:div w:id="274602771">
      <w:bodyDiv w:val="1"/>
      <w:marLeft w:val="0"/>
      <w:marRight w:val="0"/>
      <w:marTop w:val="0"/>
      <w:marBottom w:val="0"/>
      <w:divBdr>
        <w:top w:val="none" w:sz="0" w:space="0" w:color="auto"/>
        <w:left w:val="none" w:sz="0" w:space="0" w:color="auto"/>
        <w:bottom w:val="none" w:sz="0" w:space="0" w:color="auto"/>
        <w:right w:val="none" w:sz="0" w:space="0" w:color="auto"/>
      </w:divBdr>
    </w:div>
    <w:div w:id="304555698">
      <w:bodyDiv w:val="1"/>
      <w:marLeft w:val="0"/>
      <w:marRight w:val="0"/>
      <w:marTop w:val="0"/>
      <w:marBottom w:val="0"/>
      <w:divBdr>
        <w:top w:val="none" w:sz="0" w:space="0" w:color="auto"/>
        <w:left w:val="none" w:sz="0" w:space="0" w:color="auto"/>
        <w:bottom w:val="none" w:sz="0" w:space="0" w:color="auto"/>
        <w:right w:val="none" w:sz="0" w:space="0" w:color="auto"/>
      </w:divBdr>
    </w:div>
    <w:div w:id="414977702">
      <w:bodyDiv w:val="1"/>
      <w:marLeft w:val="0"/>
      <w:marRight w:val="0"/>
      <w:marTop w:val="0"/>
      <w:marBottom w:val="0"/>
      <w:divBdr>
        <w:top w:val="none" w:sz="0" w:space="0" w:color="auto"/>
        <w:left w:val="none" w:sz="0" w:space="0" w:color="auto"/>
        <w:bottom w:val="none" w:sz="0" w:space="0" w:color="auto"/>
        <w:right w:val="none" w:sz="0" w:space="0" w:color="auto"/>
      </w:divBdr>
    </w:div>
    <w:div w:id="678433848">
      <w:bodyDiv w:val="1"/>
      <w:marLeft w:val="0"/>
      <w:marRight w:val="0"/>
      <w:marTop w:val="0"/>
      <w:marBottom w:val="0"/>
      <w:divBdr>
        <w:top w:val="none" w:sz="0" w:space="0" w:color="auto"/>
        <w:left w:val="none" w:sz="0" w:space="0" w:color="auto"/>
        <w:bottom w:val="none" w:sz="0" w:space="0" w:color="auto"/>
        <w:right w:val="none" w:sz="0" w:space="0" w:color="auto"/>
      </w:divBdr>
    </w:div>
    <w:div w:id="691758764">
      <w:bodyDiv w:val="1"/>
      <w:marLeft w:val="0"/>
      <w:marRight w:val="0"/>
      <w:marTop w:val="0"/>
      <w:marBottom w:val="0"/>
      <w:divBdr>
        <w:top w:val="none" w:sz="0" w:space="0" w:color="auto"/>
        <w:left w:val="none" w:sz="0" w:space="0" w:color="auto"/>
        <w:bottom w:val="none" w:sz="0" w:space="0" w:color="auto"/>
        <w:right w:val="none" w:sz="0" w:space="0" w:color="auto"/>
      </w:divBdr>
    </w:div>
    <w:div w:id="887838853">
      <w:bodyDiv w:val="1"/>
      <w:marLeft w:val="0"/>
      <w:marRight w:val="0"/>
      <w:marTop w:val="0"/>
      <w:marBottom w:val="0"/>
      <w:divBdr>
        <w:top w:val="none" w:sz="0" w:space="0" w:color="auto"/>
        <w:left w:val="none" w:sz="0" w:space="0" w:color="auto"/>
        <w:bottom w:val="none" w:sz="0" w:space="0" w:color="auto"/>
        <w:right w:val="none" w:sz="0" w:space="0" w:color="auto"/>
      </w:divBdr>
    </w:div>
    <w:div w:id="1254977134">
      <w:bodyDiv w:val="1"/>
      <w:marLeft w:val="0"/>
      <w:marRight w:val="0"/>
      <w:marTop w:val="0"/>
      <w:marBottom w:val="0"/>
      <w:divBdr>
        <w:top w:val="none" w:sz="0" w:space="0" w:color="auto"/>
        <w:left w:val="none" w:sz="0" w:space="0" w:color="auto"/>
        <w:bottom w:val="none" w:sz="0" w:space="0" w:color="auto"/>
        <w:right w:val="none" w:sz="0" w:space="0" w:color="auto"/>
      </w:divBdr>
    </w:div>
    <w:div w:id="1379743225">
      <w:bodyDiv w:val="1"/>
      <w:marLeft w:val="0"/>
      <w:marRight w:val="0"/>
      <w:marTop w:val="0"/>
      <w:marBottom w:val="0"/>
      <w:divBdr>
        <w:top w:val="none" w:sz="0" w:space="0" w:color="auto"/>
        <w:left w:val="none" w:sz="0" w:space="0" w:color="auto"/>
        <w:bottom w:val="none" w:sz="0" w:space="0" w:color="auto"/>
        <w:right w:val="none" w:sz="0" w:space="0" w:color="auto"/>
      </w:divBdr>
    </w:div>
    <w:div w:id="1384477330">
      <w:bodyDiv w:val="1"/>
      <w:marLeft w:val="0"/>
      <w:marRight w:val="0"/>
      <w:marTop w:val="0"/>
      <w:marBottom w:val="0"/>
      <w:divBdr>
        <w:top w:val="none" w:sz="0" w:space="0" w:color="auto"/>
        <w:left w:val="none" w:sz="0" w:space="0" w:color="auto"/>
        <w:bottom w:val="none" w:sz="0" w:space="0" w:color="auto"/>
        <w:right w:val="none" w:sz="0" w:space="0" w:color="auto"/>
      </w:divBdr>
    </w:div>
    <w:div w:id="1402370812">
      <w:bodyDiv w:val="1"/>
      <w:marLeft w:val="0"/>
      <w:marRight w:val="0"/>
      <w:marTop w:val="0"/>
      <w:marBottom w:val="0"/>
      <w:divBdr>
        <w:top w:val="none" w:sz="0" w:space="0" w:color="auto"/>
        <w:left w:val="none" w:sz="0" w:space="0" w:color="auto"/>
        <w:bottom w:val="none" w:sz="0" w:space="0" w:color="auto"/>
        <w:right w:val="none" w:sz="0" w:space="0" w:color="auto"/>
      </w:divBdr>
    </w:div>
    <w:div w:id="1499156645">
      <w:bodyDiv w:val="1"/>
      <w:marLeft w:val="0"/>
      <w:marRight w:val="0"/>
      <w:marTop w:val="0"/>
      <w:marBottom w:val="0"/>
      <w:divBdr>
        <w:top w:val="none" w:sz="0" w:space="0" w:color="auto"/>
        <w:left w:val="none" w:sz="0" w:space="0" w:color="auto"/>
        <w:bottom w:val="none" w:sz="0" w:space="0" w:color="auto"/>
        <w:right w:val="none" w:sz="0" w:space="0" w:color="auto"/>
      </w:divBdr>
    </w:div>
    <w:div w:id="1591817011">
      <w:bodyDiv w:val="1"/>
      <w:marLeft w:val="0"/>
      <w:marRight w:val="0"/>
      <w:marTop w:val="0"/>
      <w:marBottom w:val="0"/>
      <w:divBdr>
        <w:top w:val="none" w:sz="0" w:space="0" w:color="auto"/>
        <w:left w:val="none" w:sz="0" w:space="0" w:color="auto"/>
        <w:bottom w:val="none" w:sz="0" w:space="0" w:color="auto"/>
        <w:right w:val="none" w:sz="0" w:space="0" w:color="auto"/>
      </w:divBdr>
    </w:div>
    <w:div w:id="2102026699">
      <w:bodyDiv w:val="1"/>
      <w:marLeft w:val="0"/>
      <w:marRight w:val="0"/>
      <w:marTop w:val="0"/>
      <w:marBottom w:val="0"/>
      <w:divBdr>
        <w:top w:val="none" w:sz="0" w:space="0" w:color="auto"/>
        <w:left w:val="none" w:sz="0" w:space="0" w:color="auto"/>
        <w:bottom w:val="none" w:sz="0" w:space="0" w:color="auto"/>
        <w:right w:val="none" w:sz="0" w:space="0" w:color="auto"/>
      </w:divBdr>
      <w:divsChild>
        <w:div w:id="216862167">
          <w:marLeft w:val="893"/>
          <w:marRight w:val="0"/>
          <w:marTop w:val="240"/>
          <w:marBottom w:val="0"/>
          <w:divBdr>
            <w:top w:val="none" w:sz="0" w:space="0" w:color="auto"/>
            <w:left w:val="none" w:sz="0" w:space="0" w:color="auto"/>
            <w:bottom w:val="none" w:sz="0" w:space="0" w:color="auto"/>
            <w:right w:val="none" w:sz="0" w:space="0" w:color="auto"/>
          </w:divBdr>
        </w:div>
        <w:div w:id="2049916045">
          <w:marLeft w:val="893"/>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ED214-19AB-49B9-A79E-6C461775B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4881</Words>
  <Characters>24992</Characters>
  <Application>Microsoft Office Word</Application>
  <DocSecurity>0</DocSecurity>
  <Lines>892</Lines>
  <Paragraphs>533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Vinícius Amaral</cp:lastModifiedBy>
  <cp:revision>5</cp:revision>
  <cp:lastPrinted>2010-10-07T12:47:00Z</cp:lastPrinted>
  <dcterms:created xsi:type="dcterms:W3CDTF">2010-10-11T13:57:00Z</dcterms:created>
  <dcterms:modified xsi:type="dcterms:W3CDTF">2010-10-11T14:01:00Z</dcterms:modified>
</cp:coreProperties>
</file>